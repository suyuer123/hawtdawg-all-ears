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3E5FA" w14:textId="77777777" w:rsidR="003B0ECE" w:rsidRDefault="003B0ECE" w:rsidP="003B0ECE">
      <w:pPr>
        <w:pStyle w:val="a8"/>
      </w:pPr>
    </w:p>
    <w:p w14:paraId="10FA675D" w14:textId="77777777" w:rsidR="003B0ECE" w:rsidRDefault="003B0ECE" w:rsidP="003B0ECE">
      <w:pPr>
        <w:pStyle w:val="a8"/>
      </w:pPr>
    </w:p>
    <w:p w14:paraId="715C0F75" w14:textId="77777777" w:rsidR="003B0ECE" w:rsidRDefault="003B0ECE" w:rsidP="003B0ECE">
      <w:pPr>
        <w:pStyle w:val="a8"/>
      </w:pPr>
    </w:p>
    <w:p w14:paraId="73C9EFF1" w14:textId="77777777" w:rsidR="005B3149" w:rsidRPr="003B0ECE" w:rsidRDefault="00E83982" w:rsidP="003B0ECE">
      <w:pPr>
        <w:pStyle w:val="a8"/>
      </w:pPr>
      <w:proofErr w:type="spellStart"/>
      <w:r>
        <w:rPr>
          <w:rFonts w:hint="eastAsia"/>
        </w:rPr>
        <w:t>Utap</w:t>
      </w:r>
      <w:proofErr w:type="spellEnd"/>
      <w:r w:rsidR="006A1D6E">
        <w:rPr>
          <w:rFonts w:hint="eastAsia"/>
        </w:rPr>
        <w:t>/</w:t>
      </w:r>
      <w:proofErr w:type="spellStart"/>
      <w:r w:rsidR="006A1D6E">
        <w:rPr>
          <w:rFonts w:hint="eastAsia"/>
        </w:rPr>
        <w:t>Uyee</w:t>
      </w:r>
      <w:proofErr w:type="spellEnd"/>
      <w:r w:rsidR="006A1D6E">
        <w:rPr>
          <w:rFonts w:hint="eastAsia"/>
        </w:rPr>
        <w:t>产品</w:t>
      </w:r>
      <w:r w:rsidR="00EE1C7B">
        <w:rPr>
          <w:rFonts w:hint="eastAsia"/>
        </w:rPr>
        <w:t>COS</w:t>
      </w:r>
      <w:r w:rsidR="00EE1C7B">
        <w:rPr>
          <w:rFonts w:hint="eastAsia"/>
        </w:rPr>
        <w:t>应用接口手册</w:t>
      </w:r>
    </w:p>
    <w:p w14:paraId="2506D4E2" w14:textId="05303387" w:rsidR="005B3149" w:rsidRDefault="00A31CB4" w:rsidP="00A31CB4">
      <w:pPr>
        <w:pStyle w:val="a6"/>
      </w:pPr>
      <w:r>
        <w:rPr>
          <w:rFonts w:hint="eastAsia"/>
        </w:rPr>
        <w:t>（版本：</w:t>
      </w:r>
      <w:r w:rsidR="00AB3599">
        <w:rPr>
          <w:rFonts w:hint="eastAsia"/>
        </w:rPr>
        <w:t>6</w:t>
      </w:r>
      <w:r w:rsidR="00EE1C7B">
        <w:rPr>
          <w:rFonts w:hint="eastAsia"/>
        </w:rPr>
        <w:t>.</w:t>
      </w:r>
      <w:r w:rsidR="006A1D6E">
        <w:rPr>
          <w:rFonts w:hint="eastAsia"/>
        </w:rPr>
        <w:t>0</w:t>
      </w:r>
      <w:r w:rsidR="00EE1C7B">
        <w:rPr>
          <w:rFonts w:hint="eastAsia"/>
        </w:rPr>
        <w:t>.</w:t>
      </w:r>
      <w:ins w:id="0" w:author="wangxu" w:date="2022-07-06T10:49:00Z">
        <w:r w:rsidR="002A376C">
          <w:t>5</w:t>
        </w:r>
      </w:ins>
      <w:del w:id="1" w:author="wangxu" w:date="2022-02-22T16:54:00Z">
        <w:r w:rsidR="009C2700" w:rsidDel="006F533B">
          <w:rPr>
            <w:rFonts w:hint="eastAsia"/>
          </w:rPr>
          <w:delText>3</w:delText>
        </w:r>
      </w:del>
      <w:r w:rsidR="00EE1C7B">
        <w:rPr>
          <w:rFonts w:hint="eastAsia"/>
        </w:rPr>
        <w:t>.</w:t>
      </w:r>
      <w:del w:id="2" w:author="Microsoft 帐户" w:date="2021-11-04T13:54:00Z">
        <w:r w:rsidR="00C9416A" w:rsidDel="00F051A4">
          <w:rPr>
            <w:rFonts w:hint="eastAsia"/>
          </w:rPr>
          <w:delText>0</w:delText>
        </w:r>
      </w:del>
      <w:ins w:id="3" w:author="Microsoft 帐户" w:date="2021-11-04T13:54:00Z">
        <w:del w:id="4" w:author="wangxu" w:date="2022-10-10T09:18:00Z">
          <w:r w:rsidR="00F051A4" w:rsidDel="00AC26DC">
            <w:delText>1</w:delText>
          </w:r>
        </w:del>
      </w:ins>
      <w:ins w:id="5" w:author="wangxu" w:date="2022-10-10T09:18:00Z">
        <w:r w:rsidR="00AC26DC">
          <w:t>2</w:t>
        </w:r>
      </w:ins>
      <w:r>
        <w:rPr>
          <w:rFonts w:hint="eastAsia"/>
        </w:rPr>
        <w:t>）</w:t>
      </w:r>
    </w:p>
    <w:p w14:paraId="12219DF9" w14:textId="77777777" w:rsidR="00A31CB4" w:rsidRDefault="00A31CB4" w:rsidP="003B0ECE">
      <w:pPr>
        <w:pStyle w:val="a0"/>
        <w:ind w:firstLine="560"/>
        <w:jc w:val="center"/>
      </w:pPr>
    </w:p>
    <w:p w14:paraId="2EB611F4" w14:textId="77777777" w:rsidR="00A31CB4" w:rsidRDefault="00A31CB4" w:rsidP="003B0ECE">
      <w:pPr>
        <w:pStyle w:val="a0"/>
        <w:ind w:firstLine="560"/>
        <w:jc w:val="center"/>
      </w:pPr>
    </w:p>
    <w:p w14:paraId="19DB95D5" w14:textId="77777777" w:rsidR="00A31CB4" w:rsidRDefault="00A31CB4" w:rsidP="003B0ECE">
      <w:pPr>
        <w:pStyle w:val="a0"/>
        <w:ind w:firstLine="560"/>
        <w:jc w:val="center"/>
      </w:pPr>
    </w:p>
    <w:p w14:paraId="180FDE34" w14:textId="77777777" w:rsidR="00A31CB4" w:rsidRDefault="00A31CB4" w:rsidP="003B0ECE">
      <w:pPr>
        <w:pStyle w:val="a0"/>
        <w:ind w:firstLine="560"/>
        <w:jc w:val="center"/>
      </w:pPr>
    </w:p>
    <w:p w14:paraId="33CC31DB" w14:textId="77777777" w:rsidR="00A31CB4" w:rsidRDefault="00A31CB4" w:rsidP="003B0ECE">
      <w:pPr>
        <w:pStyle w:val="a0"/>
        <w:ind w:firstLine="560"/>
        <w:jc w:val="center"/>
      </w:pPr>
    </w:p>
    <w:p w14:paraId="3BA1648B" w14:textId="77777777" w:rsidR="00A31CB4" w:rsidRDefault="00A31CB4" w:rsidP="003B0ECE">
      <w:pPr>
        <w:pStyle w:val="a0"/>
        <w:ind w:firstLine="560"/>
        <w:jc w:val="center"/>
      </w:pPr>
    </w:p>
    <w:p w14:paraId="399AF500" w14:textId="77777777" w:rsidR="00A31CB4" w:rsidRDefault="00A31CB4" w:rsidP="003B0ECE">
      <w:pPr>
        <w:pStyle w:val="a0"/>
        <w:ind w:firstLine="560"/>
        <w:jc w:val="center"/>
      </w:pPr>
    </w:p>
    <w:p w14:paraId="08B5C5F0" w14:textId="77777777" w:rsidR="00A31CB4" w:rsidRDefault="00A31CB4" w:rsidP="003B0ECE">
      <w:pPr>
        <w:pStyle w:val="a0"/>
        <w:ind w:firstLine="560"/>
        <w:jc w:val="center"/>
      </w:pPr>
    </w:p>
    <w:p w14:paraId="40773FDC" w14:textId="77777777" w:rsidR="00A31CB4" w:rsidRDefault="00A31CB4" w:rsidP="003B0ECE">
      <w:pPr>
        <w:pStyle w:val="a0"/>
        <w:ind w:firstLine="560"/>
        <w:jc w:val="center"/>
      </w:pPr>
    </w:p>
    <w:p w14:paraId="39D9B330" w14:textId="77777777" w:rsidR="003B0ECE" w:rsidRDefault="003B0ECE" w:rsidP="003B0ECE">
      <w:pPr>
        <w:pStyle w:val="a0"/>
        <w:ind w:firstLine="560"/>
        <w:jc w:val="center"/>
      </w:pPr>
    </w:p>
    <w:p w14:paraId="6FBC113A" w14:textId="77777777" w:rsidR="009653E0" w:rsidRPr="006B6FBD" w:rsidRDefault="009653E0" w:rsidP="003B0ECE">
      <w:pPr>
        <w:pStyle w:val="a0"/>
        <w:ind w:firstLineChars="0" w:firstLine="0"/>
        <w:jc w:val="center"/>
      </w:pPr>
    </w:p>
    <w:p w14:paraId="1CEDC147" w14:textId="77777777" w:rsidR="00C51A01" w:rsidRPr="006B6FBD" w:rsidRDefault="00A31CB4" w:rsidP="006B6FBD">
      <w:pPr>
        <w:pStyle w:val="af8"/>
      </w:pPr>
      <w:r w:rsidRPr="006B6FBD">
        <w:rPr>
          <w:rFonts w:hint="eastAsia"/>
        </w:rPr>
        <w:t>中国金融认证中心</w:t>
      </w:r>
    </w:p>
    <w:p w14:paraId="681C8726" w14:textId="07697736" w:rsidR="006B6FBD" w:rsidRDefault="00C9416A" w:rsidP="006B6FBD">
      <w:pPr>
        <w:pStyle w:val="af8"/>
      </w:pPr>
      <w:del w:id="6" w:author="wangxu" w:date="2022-02-22T16:54:00Z">
        <w:r w:rsidDel="006F533B">
          <w:rPr>
            <w:rFonts w:hint="eastAsia"/>
          </w:rPr>
          <w:delText>202</w:delText>
        </w:r>
        <w:r w:rsidR="006A1D6E" w:rsidDel="006F533B">
          <w:rPr>
            <w:rFonts w:hint="eastAsia"/>
          </w:rPr>
          <w:delText>1</w:delText>
        </w:r>
      </w:del>
      <w:ins w:id="7" w:author="wangxu" w:date="2022-02-22T16:54:00Z">
        <w:r w:rsidR="006F533B">
          <w:rPr>
            <w:rFonts w:hint="eastAsia"/>
          </w:rPr>
          <w:t>202</w:t>
        </w:r>
        <w:r w:rsidR="006F533B">
          <w:t>2</w:t>
        </w:r>
      </w:ins>
      <w:r w:rsidR="006B6FBD" w:rsidRPr="006B6FBD">
        <w:rPr>
          <w:rFonts w:hint="eastAsia"/>
        </w:rPr>
        <w:t>年</w:t>
      </w:r>
      <w:del w:id="8" w:author="wangxu" w:date="2022-02-22T16:54:00Z">
        <w:r w:rsidR="009C2700" w:rsidDel="006F533B">
          <w:rPr>
            <w:rFonts w:hint="eastAsia"/>
          </w:rPr>
          <w:delText>10</w:delText>
        </w:r>
      </w:del>
      <w:ins w:id="9" w:author="wangxu" w:date="2022-02-22T16:54:00Z">
        <w:r w:rsidR="006F533B">
          <w:t>0</w:t>
        </w:r>
      </w:ins>
      <w:ins w:id="10" w:author="wangxu" w:date="2022-07-06T10:49:00Z">
        <w:r w:rsidR="002A376C">
          <w:t>7</w:t>
        </w:r>
      </w:ins>
      <w:r w:rsidR="006B6FBD" w:rsidRPr="006B6FBD">
        <w:rPr>
          <w:rFonts w:hint="eastAsia"/>
        </w:rPr>
        <w:t>月</w:t>
      </w:r>
      <w:del w:id="11" w:author="wangxu" w:date="2022-02-22T16:54:00Z">
        <w:r w:rsidR="009C2700" w:rsidDel="006F533B">
          <w:rPr>
            <w:rFonts w:hint="eastAsia"/>
          </w:rPr>
          <w:delText>29</w:delText>
        </w:r>
      </w:del>
      <w:ins w:id="12" w:author="wangxu" w:date="2022-07-06T10:49:00Z">
        <w:r w:rsidR="002A376C">
          <w:t>6</w:t>
        </w:r>
      </w:ins>
      <w:r w:rsidR="006B6FBD" w:rsidRPr="006B6FBD">
        <w:rPr>
          <w:rFonts w:hint="eastAsia"/>
        </w:rPr>
        <w:t>日</w:t>
      </w:r>
    </w:p>
    <w:p w14:paraId="2979AC26" w14:textId="77777777" w:rsidR="006B6FBD" w:rsidRPr="006B6FBD" w:rsidRDefault="006B6FBD" w:rsidP="006B6FBD">
      <w:pPr>
        <w:pStyle w:val="af8"/>
      </w:pPr>
    </w:p>
    <w:p w14:paraId="3BCE047F" w14:textId="77777777" w:rsidR="00A31CB4" w:rsidRDefault="00CF26F6" w:rsidP="00A31CB4">
      <w:pPr>
        <w:pStyle w:val="a5"/>
      </w:pPr>
      <w:r>
        <w:rPr>
          <w:rFonts w:hint="eastAsia"/>
        </w:rPr>
        <w:t>版权声明：本文档</w:t>
      </w:r>
      <w:r w:rsidR="00315D25">
        <w:rPr>
          <w:rFonts w:hint="eastAsia"/>
        </w:rPr>
        <w:t>的</w:t>
      </w:r>
      <w:r w:rsidR="00A31CB4" w:rsidRPr="0054717B">
        <w:rPr>
          <w:rFonts w:hint="eastAsia"/>
        </w:rPr>
        <w:t>版权属于中国金融认证中心</w:t>
      </w:r>
      <w:r>
        <w:rPr>
          <w:rFonts w:hint="eastAsia"/>
        </w:rPr>
        <w:t>，</w:t>
      </w:r>
      <w:r w:rsidR="00A31CB4" w:rsidRPr="0054717B">
        <w:rPr>
          <w:rFonts w:hint="eastAsia"/>
        </w:rPr>
        <w:t>任何人或组织未经许可，</w:t>
      </w:r>
    </w:p>
    <w:p w14:paraId="698F5C0B" w14:textId="77777777" w:rsidR="00A31CB4" w:rsidRDefault="00A31CB4" w:rsidP="00A31CB4">
      <w:pPr>
        <w:pStyle w:val="a5"/>
      </w:pPr>
      <w:r w:rsidRPr="0054717B">
        <w:rPr>
          <w:rFonts w:hint="eastAsia"/>
        </w:rPr>
        <w:t>不得擅自修改、拷贝或以其它方式使用本文档中的内容</w:t>
      </w:r>
    </w:p>
    <w:p w14:paraId="3BCAFF04" w14:textId="77777777" w:rsidR="001E28E9" w:rsidRDefault="001E28E9" w:rsidP="00A31CB4">
      <w:pPr>
        <w:pStyle w:val="a5"/>
        <w:sectPr w:rsidR="001E28E9" w:rsidSect="001E28E9">
          <w:headerReference w:type="even" r:id="rId10"/>
          <w:headerReference w:type="default" r:id="rId11"/>
          <w:footerReference w:type="default" r:id="rId12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14:paraId="75A6214E" w14:textId="77777777" w:rsidR="00A31CB4" w:rsidRPr="00590CF7" w:rsidRDefault="00A31CB4" w:rsidP="00D627C6">
      <w:pPr>
        <w:pStyle w:val="0"/>
      </w:pPr>
      <w:r w:rsidRPr="00590CF7">
        <w:rPr>
          <w:rFonts w:hint="eastAsia"/>
        </w:rPr>
        <w:lastRenderedPageBreak/>
        <w:t>文档修订记录</w:t>
      </w:r>
    </w:p>
    <w:p w14:paraId="015899E9" w14:textId="77777777" w:rsidR="00A31CB4" w:rsidRPr="00795539" w:rsidRDefault="00A31CB4" w:rsidP="00795539">
      <w:pPr>
        <w:pStyle w:val="-2"/>
      </w:pPr>
      <w:r w:rsidRPr="00795539">
        <w:rPr>
          <w:rFonts w:hint="eastAsia"/>
        </w:rPr>
        <w:t>本文档会随时保持更新，请与中国金融认证中心索要最新版本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2"/>
        <w:gridCol w:w="4253"/>
        <w:gridCol w:w="1417"/>
        <w:gridCol w:w="1133"/>
        <w:gridCol w:w="1241"/>
      </w:tblGrid>
      <w:tr w:rsidR="0092018A" w:rsidRPr="008A4EBD" w14:paraId="44F3A42F" w14:textId="77777777" w:rsidTr="002D3847">
        <w:trPr>
          <w:trHeight w:val="454"/>
          <w:jc w:val="center"/>
        </w:trPr>
        <w:tc>
          <w:tcPr>
            <w:tcW w:w="669" w:type="pct"/>
            <w:shd w:val="clear" w:color="auto" w:fill="auto"/>
            <w:vAlign w:val="center"/>
          </w:tcPr>
          <w:p w14:paraId="3F153AC3" w14:textId="77777777" w:rsidR="00A31CB4" w:rsidRPr="00046616" w:rsidRDefault="00A31CB4" w:rsidP="00046616">
            <w:pPr>
              <w:pStyle w:val="af6"/>
              <w:rPr>
                <w:b/>
              </w:rPr>
            </w:pPr>
            <w:r w:rsidRPr="00046616">
              <w:rPr>
                <w:rFonts w:hint="eastAsia"/>
                <w:b/>
              </w:rPr>
              <w:t>版本</w:t>
            </w:r>
          </w:p>
        </w:tc>
        <w:tc>
          <w:tcPr>
            <w:tcW w:w="2290" w:type="pct"/>
            <w:shd w:val="clear" w:color="auto" w:fill="auto"/>
            <w:vAlign w:val="center"/>
          </w:tcPr>
          <w:p w14:paraId="2C7C30BF" w14:textId="77777777" w:rsidR="00A31CB4" w:rsidRPr="00046616" w:rsidRDefault="00A31CB4" w:rsidP="00046616">
            <w:pPr>
              <w:pStyle w:val="af6"/>
              <w:rPr>
                <w:b/>
              </w:rPr>
            </w:pPr>
            <w:r w:rsidRPr="00046616">
              <w:rPr>
                <w:rFonts w:hint="eastAsia"/>
                <w:b/>
              </w:rPr>
              <w:t>内容</w:t>
            </w:r>
          </w:p>
        </w:tc>
        <w:tc>
          <w:tcPr>
            <w:tcW w:w="763" w:type="pct"/>
            <w:shd w:val="clear" w:color="auto" w:fill="auto"/>
            <w:vAlign w:val="center"/>
          </w:tcPr>
          <w:p w14:paraId="3366CF87" w14:textId="77777777" w:rsidR="00A31CB4" w:rsidRPr="00046616" w:rsidRDefault="00A31CB4" w:rsidP="00046616">
            <w:pPr>
              <w:pStyle w:val="af6"/>
              <w:rPr>
                <w:b/>
              </w:rPr>
            </w:pPr>
            <w:r w:rsidRPr="00046616">
              <w:rPr>
                <w:rFonts w:hint="eastAsia"/>
                <w:b/>
              </w:rPr>
              <w:t>日期</w:t>
            </w:r>
          </w:p>
        </w:tc>
        <w:tc>
          <w:tcPr>
            <w:tcW w:w="610" w:type="pct"/>
            <w:shd w:val="clear" w:color="auto" w:fill="auto"/>
            <w:vAlign w:val="center"/>
          </w:tcPr>
          <w:p w14:paraId="0A34341B" w14:textId="77777777" w:rsidR="00A31CB4" w:rsidRPr="00046616" w:rsidRDefault="00A31CB4" w:rsidP="00046616">
            <w:pPr>
              <w:pStyle w:val="af6"/>
              <w:rPr>
                <w:b/>
              </w:rPr>
            </w:pPr>
            <w:r w:rsidRPr="00046616">
              <w:rPr>
                <w:rFonts w:hint="eastAsia"/>
                <w:b/>
              </w:rPr>
              <w:t>编写</w:t>
            </w:r>
          </w:p>
        </w:tc>
        <w:tc>
          <w:tcPr>
            <w:tcW w:w="668" w:type="pct"/>
            <w:shd w:val="clear" w:color="auto" w:fill="auto"/>
            <w:vAlign w:val="center"/>
          </w:tcPr>
          <w:p w14:paraId="0FBF9CEB" w14:textId="77777777" w:rsidR="00A31CB4" w:rsidRPr="00046616" w:rsidRDefault="00A31CB4" w:rsidP="00046616">
            <w:pPr>
              <w:pStyle w:val="af6"/>
              <w:rPr>
                <w:b/>
              </w:rPr>
            </w:pPr>
            <w:r w:rsidRPr="00046616">
              <w:rPr>
                <w:rFonts w:hint="eastAsia"/>
                <w:b/>
              </w:rPr>
              <w:t>审核</w:t>
            </w:r>
          </w:p>
        </w:tc>
      </w:tr>
      <w:tr w:rsidR="0092018A" w:rsidRPr="008A4EBD" w14:paraId="3157AEEE" w14:textId="77777777" w:rsidTr="002D3847">
        <w:trPr>
          <w:trHeight w:val="454"/>
          <w:jc w:val="center"/>
        </w:trPr>
        <w:tc>
          <w:tcPr>
            <w:tcW w:w="669" w:type="pct"/>
            <w:vAlign w:val="center"/>
          </w:tcPr>
          <w:p w14:paraId="51EE7D7C" w14:textId="77777777" w:rsidR="00A31CB4" w:rsidRPr="00424A6A" w:rsidRDefault="00C27F36">
            <w:pPr>
              <w:pStyle w:val="af6"/>
            </w:pPr>
            <w:r>
              <w:rPr>
                <w:rFonts w:hint="eastAsia"/>
              </w:rPr>
              <w:t>6</w:t>
            </w:r>
            <w:r w:rsidR="00556534">
              <w:rPr>
                <w:rFonts w:hint="eastAsia"/>
              </w:rPr>
              <w:t>.0.0.</w:t>
            </w:r>
            <w:r>
              <w:rPr>
                <w:rFonts w:hint="eastAsia"/>
              </w:rPr>
              <w:t>1</w:t>
            </w:r>
          </w:p>
        </w:tc>
        <w:tc>
          <w:tcPr>
            <w:tcW w:w="2290" w:type="pct"/>
            <w:vAlign w:val="center"/>
          </w:tcPr>
          <w:p w14:paraId="4550D2CA" w14:textId="77777777" w:rsidR="00A31CB4" w:rsidRPr="00424A6A" w:rsidRDefault="00486F0B" w:rsidP="00C9416A">
            <w:pPr>
              <w:pStyle w:val="af6"/>
              <w:jc w:val="left"/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763" w:type="pct"/>
            <w:vAlign w:val="center"/>
          </w:tcPr>
          <w:p w14:paraId="48B379EE" w14:textId="77777777" w:rsidR="00A31CB4" w:rsidRPr="00424A6A" w:rsidRDefault="004A1083" w:rsidP="00486F0B">
            <w:pPr>
              <w:pStyle w:val="af6"/>
            </w:pPr>
            <w:r>
              <w:rPr>
                <w:rFonts w:hint="eastAsia"/>
              </w:rPr>
              <w:t>2018/11/12</w:t>
            </w:r>
          </w:p>
        </w:tc>
        <w:tc>
          <w:tcPr>
            <w:tcW w:w="610" w:type="pct"/>
            <w:vAlign w:val="center"/>
          </w:tcPr>
          <w:p w14:paraId="2859848A" w14:textId="77777777" w:rsidR="00A31CB4" w:rsidRPr="00424A6A" w:rsidRDefault="000D004A">
            <w:pPr>
              <w:pStyle w:val="af6"/>
            </w:pPr>
            <w:r>
              <w:rPr>
                <w:rFonts w:hint="eastAsia"/>
              </w:rPr>
              <w:t>赵波</w:t>
            </w:r>
          </w:p>
        </w:tc>
        <w:tc>
          <w:tcPr>
            <w:tcW w:w="668" w:type="pct"/>
            <w:vAlign w:val="center"/>
          </w:tcPr>
          <w:p w14:paraId="0D3E7D40" w14:textId="77777777" w:rsidR="00A31CB4" w:rsidRPr="00424A6A" w:rsidRDefault="00A31CB4" w:rsidP="00046616">
            <w:pPr>
              <w:pStyle w:val="af6"/>
            </w:pPr>
          </w:p>
        </w:tc>
      </w:tr>
      <w:tr w:rsidR="0092018A" w:rsidRPr="008A4EBD" w14:paraId="11DCAB87" w14:textId="77777777" w:rsidTr="002D3847">
        <w:trPr>
          <w:trHeight w:val="454"/>
          <w:jc w:val="center"/>
        </w:trPr>
        <w:tc>
          <w:tcPr>
            <w:tcW w:w="669" w:type="pct"/>
            <w:vAlign w:val="center"/>
          </w:tcPr>
          <w:p w14:paraId="0BDEC086" w14:textId="77777777" w:rsidR="00A31CB4" w:rsidRPr="00424A6A" w:rsidRDefault="0025539F" w:rsidP="00046616">
            <w:pPr>
              <w:pStyle w:val="af6"/>
            </w:pPr>
            <w:r>
              <w:rPr>
                <w:rFonts w:hint="eastAsia"/>
              </w:rPr>
              <w:t>6.0.0.2</w:t>
            </w:r>
          </w:p>
        </w:tc>
        <w:tc>
          <w:tcPr>
            <w:tcW w:w="2290" w:type="pct"/>
            <w:vAlign w:val="center"/>
          </w:tcPr>
          <w:p w14:paraId="7B8C82E8" w14:textId="77777777" w:rsidR="00A31CB4" w:rsidRPr="00424A6A" w:rsidRDefault="0025539F" w:rsidP="00C9416A">
            <w:pPr>
              <w:pStyle w:val="af6"/>
              <w:jc w:val="left"/>
            </w:pPr>
            <w:r>
              <w:rPr>
                <w:rFonts w:hint="eastAsia"/>
              </w:rPr>
              <w:t>修改个别指令报文格式</w:t>
            </w:r>
          </w:p>
        </w:tc>
        <w:tc>
          <w:tcPr>
            <w:tcW w:w="763" w:type="pct"/>
            <w:vAlign w:val="center"/>
          </w:tcPr>
          <w:p w14:paraId="58870141" w14:textId="77777777" w:rsidR="00A31CB4" w:rsidRPr="00424A6A" w:rsidRDefault="0025539F" w:rsidP="0025539F">
            <w:pPr>
              <w:pStyle w:val="af6"/>
            </w:pPr>
            <w:r>
              <w:rPr>
                <w:rFonts w:hint="eastAsia"/>
              </w:rPr>
              <w:t>2019/3/27</w:t>
            </w:r>
          </w:p>
        </w:tc>
        <w:tc>
          <w:tcPr>
            <w:tcW w:w="610" w:type="pct"/>
            <w:vAlign w:val="center"/>
          </w:tcPr>
          <w:p w14:paraId="4E4807EF" w14:textId="77777777" w:rsidR="00A31CB4" w:rsidRPr="00424A6A" w:rsidRDefault="0025539F" w:rsidP="00046616">
            <w:pPr>
              <w:pStyle w:val="af6"/>
            </w:pPr>
            <w:r>
              <w:rPr>
                <w:rFonts w:hint="eastAsia"/>
              </w:rPr>
              <w:t>姜晓新</w:t>
            </w:r>
          </w:p>
        </w:tc>
        <w:tc>
          <w:tcPr>
            <w:tcW w:w="668" w:type="pct"/>
            <w:vAlign w:val="center"/>
          </w:tcPr>
          <w:p w14:paraId="3C653630" w14:textId="77777777" w:rsidR="00A31CB4" w:rsidRPr="00424A6A" w:rsidRDefault="00A31CB4" w:rsidP="00046616">
            <w:pPr>
              <w:pStyle w:val="af6"/>
            </w:pPr>
          </w:p>
        </w:tc>
      </w:tr>
      <w:tr w:rsidR="0092018A" w:rsidRPr="008A4EBD" w14:paraId="263AC4D1" w14:textId="77777777" w:rsidTr="002D3847">
        <w:trPr>
          <w:trHeight w:val="454"/>
          <w:jc w:val="center"/>
        </w:trPr>
        <w:tc>
          <w:tcPr>
            <w:tcW w:w="669" w:type="pct"/>
            <w:vAlign w:val="center"/>
          </w:tcPr>
          <w:p w14:paraId="59AD1695" w14:textId="77777777" w:rsidR="00A31CB4" w:rsidRPr="00424A6A" w:rsidRDefault="00416834" w:rsidP="00046616">
            <w:pPr>
              <w:pStyle w:val="af6"/>
            </w:pPr>
            <w:r>
              <w:rPr>
                <w:rFonts w:hint="eastAsia"/>
              </w:rPr>
              <w:t>6.0.0.3</w:t>
            </w:r>
          </w:p>
        </w:tc>
        <w:tc>
          <w:tcPr>
            <w:tcW w:w="2290" w:type="pct"/>
            <w:vAlign w:val="center"/>
          </w:tcPr>
          <w:p w14:paraId="60484957" w14:textId="77777777" w:rsidR="00A31CB4" w:rsidRPr="00424A6A" w:rsidRDefault="00416834" w:rsidP="00C9416A">
            <w:pPr>
              <w:pStyle w:val="af6"/>
              <w:jc w:val="left"/>
            </w:pPr>
            <w:r>
              <w:rPr>
                <w:rFonts w:hint="eastAsia"/>
              </w:rPr>
              <w:t>修改“导入</w:t>
            </w:r>
            <w:r>
              <w:rPr>
                <w:rFonts w:hint="eastAsia"/>
              </w:rPr>
              <w:t>SM2</w:t>
            </w:r>
            <w:r>
              <w:rPr>
                <w:rFonts w:hint="eastAsia"/>
              </w:rPr>
              <w:t>密钥对”和“导入加密会话密钥”接口</w:t>
            </w:r>
          </w:p>
        </w:tc>
        <w:tc>
          <w:tcPr>
            <w:tcW w:w="763" w:type="pct"/>
            <w:vAlign w:val="center"/>
          </w:tcPr>
          <w:p w14:paraId="50326812" w14:textId="77777777" w:rsidR="00A31CB4" w:rsidRPr="00424A6A" w:rsidRDefault="00416834" w:rsidP="002D3847">
            <w:pPr>
              <w:pStyle w:val="af6"/>
            </w:pPr>
            <w:r>
              <w:t>2019/11/5</w:t>
            </w:r>
          </w:p>
        </w:tc>
        <w:tc>
          <w:tcPr>
            <w:tcW w:w="610" w:type="pct"/>
            <w:vAlign w:val="center"/>
          </w:tcPr>
          <w:p w14:paraId="38CF4FBC" w14:textId="77777777" w:rsidR="00A31CB4" w:rsidRPr="00424A6A" w:rsidRDefault="00416834" w:rsidP="00046616">
            <w:pPr>
              <w:pStyle w:val="af6"/>
            </w:pPr>
            <w:r>
              <w:rPr>
                <w:rFonts w:hint="eastAsia"/>
              </w:rPr>
              <w:t>赵波</w:t>
            </w:r>
          </w:p>
        </w:tc>
        <w:tc>
          <w:tcPr>
            <w:tcW w:w="668" w:type="pct"/>
            <w:vAlign w:val="center"/>
          </w:tcPr>
          <w:p w14:paraId="0432A6EF" w14:textId="77777777" w:rsidR="00A31CB4" w:rsidRPr="00424A6A" w:rsidRDefault="00A31CB4" w:rsidP="00046616">
            <w:pPr>
              <w:pStyle w:val="af6"/>
            </w:pPr>
          </w:p>
        </w:tc>
      </w:tr>
      <w:tr w:rsidR="0092018A" w:rsidRPr="008A4EBD" w14:paraId="45DA061D" w14:textId="77777777" w:rsidTr="002D3847">
        <w:trPr>
          <w:trHeight w:val="454"/>
          <w:jc w:val="center"/>
        </w:trPr>
        <w:tc>
          <w:tcPr>
            <w:tcW w:w="669" w:type="pct"/>
            <w:vAlign w:val="center"/>
          </w:tcPr>
          <w:p w14:paraId="379D3CED" w14:textId="77777777" w:rsidR="00A31CB4" w:rsidRPr="00424A6A" w:rsidRDefault="00C9416A" w:rsidP="00C9416A">
            <w:pPr>
              <w:pStyle w:val="af6"/>
            </w:pPr>
            <w:r>
              <w:rPr>
                <w:rFonts w:hint="eastAsia"/>
              </w:rPr>
              <w:t>6.0.1.0</w:t>
            </w:r>
          </w:p>
        </w:tc>
        <w:tc>
          <w:tcPr>
            <w:tcW w:w="2290" w:type="pct"/>
            <w:vAlign w:val="center"/>
          </w:tcPr>
          <w:p w14:paraId="26371003" w14:textId="77777777" w:rsidR="00A31CB4" w:rsidRPr="00424A6A" w:rsidRDefault="00C9416A" w:rsidP="00C9416A">
            <w:pPr>
              <w:pStyle w:val="af6"/>
              <w:jc w:val="left"/>
            </w:pPr>
            <w:r>
              <w:rPr>
                <w:rFonts w:hint="eastAsia"/>
              </w:rPr>
              <w:t>增加导入用户密钥对接口，仅用于定制版本需求</w:t>
            </w:r>
          </w:p>
        </w:tc>
        <w:tc>
          <w:tcPr>
            <w:tcW w:w="763" w:type="pct"/>
            <w:vAlign w:val="center"/>
          </w:tcPr>
          <w:p w14:paraId="296E1A9C" w14:textId="77777777" w:rsidR="00A31CB4" w:rsidRPr="00C9416A" w:rsidRDefault="00C9416A" w:rsidP="00046616">
            <w:pPr>
              <w:pStyle w:val="af6"/>
            </w:pPr>
            <w:r>
              <w:rPr>
                <w:rFonts w:hint="eastAsia"/>
              </w:rPr>
              <w:t>2020/10/10</w:t>
            </w:r>
          </w:p>
        </w:tc>
        <w:tc>
          <w:tcPr>
            <w:tcW w:w="610" w:type="pct"/>
            <w:vAlign w:val="center"/>
          </w:tcPr>
          <w:p w14:paraId="7FFF8C23" w14:textId="77777777" w:rsidR="00A31CB4" w:rsidRPr="00424A6A" w:rsidRDefault="00C9416A" w:rsidP="00046616">
            <w:pPr>
              <w:pStyle w:val="af6"/>
            </w:pPr>
            <w:r>
              <w:rPr>
                <w:rFonts w:hint="eastAsia"/>
              </w:rPr>
              <w:t>姜晓新</w:t>
            </w:r>
          </w:p>
        </w:tc>
        <w:tc>
          <w:tcPr>
            <w:tcW w:w="668" w:type="pct"/>
            <w:vAlign w:val="center"/>
          </w:tcPr>
          <w:p w14:paraId="09B02722" w14:textId="77777777" w:rsidR="00A31CB4" w:rsidRPr="00424A6A" w:rsidRDefault="00A31CB4" w:rsidP="00046616">
            <w:pPr>
              <w:pStyle w:val="af6"/>
            </w:pPr>
          </w:p>
        </w:tc>
      </w:tr>
      <w:tr w:rsidR="006A1D6E" w:rsidRPr="008A4EBD" w14:paraId="57586254" w14:textId="77777777" w:rsidTr="002D3847">
        <w:trPr>
          <w:trHeight w:val="454"/>
          <w:jc w:val="center"/>
        </w:trPr>
        <w:tc>
          <w:tcPr>
            <w:tcW w:w="669" w:type="pct"/>
            <w:vAlign w:val="center"/>
          </w:tcPr>
          <w:p w14:paraId="58295A4E" w14:textId="77777777" w:rsidR="006A1D6E" w:rsidRPr="00424A6A" w:rsidRDefault="006A1D6E" w:rsidP="00046616">
            <w:pPr>
              <w:pStyle w:val="af6"/>
            </w:pPr>
            <w:r>
              <w:rPr>
                <w:rFonts w:hint="eastAsia"/>
              </w:rPr>
              <w:t>6.0.2.0</w:t>
            </w:r>
          </w:p>
        </w:tc>
        <w:tc>
          <w:tcPr>
            <w:tcW w:w="2290" w:type="pct"/>
            <w:vAlign w:val="center"/>
          </w:tcPr>
          <w:p w14:paraId="457A3F06" w14:textId="77777777" w:rsidR="00494823" w:rsidRPr="00424A6A" w:rsidRDefault="006A1D6E" w:rsidP="00494823">
            <w:pPr>
              <w:pStyle w:val="af6"/>
              <w:jc w:val="left"/>
            </w:pPr>
            <w:r>
              <w:t>增加对称算法运算接口</w:t>
            </w:r>
            <w:r w:rsidR="00494823">
              <w:t>；</w:t>
            </w:r>
            <w:r w:rsidR="00494823">
              <w:rPr>
                <w:rFonts w:hint="eastAsia"/>
              </w:rPr>
              <w:t>整理文档格式</w:t>
            </w:r>
          </w:p>
        </w:tc>
        <w:tc>
          <w:tcPr>
            <w:tcW w:w="763" w:type="pct"/>
            <w:vAlign w:val="center"/>
          </w:tcPr>
          <w:p w14:paraId="7DD0971A" w14:textId="77777777" w:rsidR="006A1D6E" w:rsidRPr="00C9416A" w:rsidRDefault="006A1D6E" w:rsidP="00823E7F">
            <w:pPr>
              <w:pStyle w:val="af6"/>
            </w:pPr>
            <w:r>
              <w:rPr>
                <w:rFonts w:hint="eastAsia"/>
              </w:rPr>
              <w:t>2021/3/1</w:t>
            </w:r>
            <w:r w:rsidR="00823E7F">
              <w:rPr>
                <w:rFonts w:hint="eastAsia"/>
              </w:rPr>
              <w:t>6</w:t>
            </w:r>
          </w:p>
        </w:tc>
        <w:tc>
          <w:tcPr>
            <w:tcW w:w="610" w:type="pct"/>
            <w:vAlign w:val="center"/>
          </w:tcPr>
          <w:p w14:paraId="4641BD0D" w14:textId="77777777" w:rsidR="006A1D6E" w:rsidRPr="00424A6A" w:rsidRDefault="006A1D6E" w:rsidP="00A415C2">
            <w:pPr>
              <w:pStyle w:val="af6"/>
            </w:pPr>
            <w:r>
              <w:rPr>
                <w:rFonts w:hint="eastAsia"/>
              </w:rPr>
              <w:t>姜晓新</w:t>
            </w:r>
          </w:p>
        </w:tc>
        <w:tc>
          <w:tcPr>
            <w:tcW w:w="668" w:type="pct"/>
            <w:vAlign w:val="center"/>
          </w:tcPr>
          <w:p w14:paraId="62FE7842" w14:textId="77777777" w:rsidR="006A1D6E" w:rsidRPr="00424A6A" w:rsidRDefault="006A1D6E" w:rsidP="00046616">
            <w:pPr>
              <w:pStyle w:val="af6"/>
            </w:pPr>
          </w:p>
        </w:tc>
      </w:tr>
      <w:tr w:rsidR="006A1D6E" w:rsidRPr="008A4EBD" w14:paraId="654B9373" w14:textId="77777777" w:rsidTr="002D3847">
        <w:trPr>
          <w:trHeight w:val="454"/>
          <w:jc w:val="center"/>
        </w:trPr>
        <w:tc>
          <w:tcPr>
            <w:tcW w:w="669" w:type="pct"/>
            <w:vAlign w:val="center"/>
          </w:tcPr>
          <w:p w14:paraId="74C10EFF" w14:textId="77777777" w:rsidR="006A1D6E" w:rsidRPr="00424A6A" w:rsidRDefault="009C2700" w:rsidP="00046616">
            <w:pPr>
              <w:pStyle w:val="af6"/>
            </w:pPr>
            <w:r>
              <w:rPr>
                <w:rFonts w:hint="eastAsia"/>
              </w:rPr>
              <w:t>6.0.3.0</w:t>
            </w:r>
          </w:p>
        </w:tc>
        <w:tc>
          <w:tcPr>
            <w:tcW w:w="2290" w:type="pct"/>
            <w:vAlign w:val="center"/>
          </w:tcPr>
          <w:p w14:paraId="2D694EB7" w14:textId="77777777" w:rsidR="006A1D6E" w:rsidRPr="00424A6A" w:rsidRDefault="009C2700" w:rsidP="00C9416A">
            <w:pPr>
              <w:pStyle w:val="af6"/>
              <w:jc w:val="left"/>
            </w:pPr>
            <w:r>
              <w:t>确认累积修订记录，文档整理</w:t>
            </w:r>
          </w:p>
        </w:tc>
        <w:tc>
          <w:tcPr>
            <w:tcW w:w="763" w:type="pct"/>
            <w:vAlign w:val="center"/>
          </w:tcPr>
          <w:p w14:paraId="3BFD828B" w14:textId="77777777" w:rsidR="006A1D6E" w:rsidRPr="00424A6A" w:rsidRDefault="009C2700" w:rsidP="009C2700">
            <w:pPr>
              <w:pStyle w:val="af6"/>
            </w:pPr>
            <w:r>
              <w:t>2021</w:t>
            </w:r>
            <w:r>
              <w:rPr>
                <w:rFonts w:hint="eastAsia"/>
              </w:rPr>
              <w:t>/10/29</w:t>
            </w:r>
          </w:p>
        </w:tc>
        <w:tc>
          <w:tcPr>
            <w:tcW w:w="610" w:type="pct"/>
            <w:vAlign w:val="center"/>
          </w:tcPr>
          <w:p w14:paraId="0785F3F4" w14:textId="77777777" w:rsidR="006A1D6E" w:rsidRPr="00424A6A" w:rsidRDefault="009C2700" w:rsidP="00046616">
            <w:pPr>
              <w:pStyle w:val="af6"/>
            </w:pPr>
            <w:r>
              <w:rPr>
                <w:rFonts w:hint="eastAsia"/>
              </w:rPr>
              <w:t>姜晓新</w:t>
            </w:r>
          </w:p>
        </w:tc>
        <w:tc>
          <w:tcPr>
            <w:tcW w:w="668" w:type="pct"/>
            <w:vAlign w:val="center"/>
          </w:tcPr>
          <w:p w14:paraId="38EC88DF" w14:textId="77777777" w:rsidR="006A1D6E" w:rsidRPr="00424A6A" w:rsidRDefault="006A1D6E" w:rsidP="00046616">
            <w:pPr>
              <w:pStyle w:val="af6"/>
            </w:pPr>
          </w:p>
        </w:tc>
      </w:tr>
      <w:tr w:rsidR="006A1D6E" w:rsidRPr="008A4EBD" w14:paraId="03B5FF11" w14:textId="77777777" w:rsidTr="002D3847">
        <w:trPr>
          <w:trHeight w:val="454"/>
          <w:jc w:val="center"/>
        </w:trPr>
        <w:tc>
          <w:tcPr>
            <w:tcW w:w="669" w:type="pct"/>
            <w:vAlign w:val="center"/>
          </w:tcPr>
          <w:p w14:paraId="1F6484B6" w14:textId="77777777" w:rsidR="006A1D6E" w:rsidRPr="00424A6A" w:rsidRDefault="00F051A4" w:rsidP="00046616">
            <w:pPr>
              <w:pStyle w:val="af6"/>
            </w:pPr>
            <w:ins w:id="13" w:author="Microsoft 帐户" w:date="2021-11-04T13:54:00Z">
              <w:r>
                <w:rPr>
                  <w:rFonts w:hint="eastAsia"/>
                </w:rPr>
                <w:t>6</w:t>
              </w:r>
              <w:r>
                <w:t>.0.3.1</w:t>
              </w:r>
            </w:ins>
          </w:p>
        </w:tc>
        <w:tc>
          <w:tcPr>
            <w:tcW w:w="2290" w:type="pct"/>
            <w:vAlign w:val="center"/>
          </w:tcPr>
          <w:p w14:paraId="6E43FD1A" w14:textId="77777777" w:rsidR="006A1D6E" w:rsidRPr="00424A6A" w:rsidRDefault="00F051A4" w:rsidP="00C9416A">
            <w:pPr>
              <w:pStyle w:val="af6"/>
              <w:jc w:val="left"/>
            </w:pPr>
            <w:ins w:id="14" w:author="Microsoft 帐户" w:date="2021-11-04T13:54:00Z">
              <w:r>
                <w:t>增加密钥协商接口</w:t>
              </w:r>
            </w:ins>
          </w:p>
        </w:tc>
        <w:tc>
          <w:tcPr>
            <w:tcW w:w="763" w:type="pct"/>
            <w:vAlign w:val="center"/>
          </w:tcPr>
          <w:p w14:paraId="4151B71F" w14:textId="77777777" w:rsidR="006A1D6E" w:rsidRPr="00424A6A" w:rsidRDefault="00F051A4" w:rsidP="00046616">
            <w:pPr>
              <w:pStyle w:val="af6"/>
            </w:pPr>
            <w:ins w:id="15" w:author="Microsoft 帐户" w:date="2021-11-04T13:55:00Z">
              <w:r>
                <w:t>2021/11/4</w:t>
              </w:r>
            </w:ins>
          </w:p>
        </w:tc>
        <w:tc>
          <w:tcPr>
            <w:tcW w:w="610" w:type="pct"/>
            <w:vAlign w:val="center"/>
          </w:tcPr>
          <w:p w14:paraId="76EAF0A8" w14:textId="77777777" w:rsidR="006A1D6E" w:rsidRPr="00424A6A" w:rsidRDefault="00F051A4" w:rsidP="00046616">
            <w:pPr>
              <w:pStyle w:val="af6"/>
            </w:pPr>
            <w:ins w:id="16" w:author="Microsoft 帐户" w:date="2021-11-04T13:55:00Z">
              <w:r>
                <w:rPr>
                  <w:rFonts w:hint="eastAsia"/>
                </w:rPr>
                <w:t>王旭</w:t>
              </w:r>
            </w:ins>
          </w:p>
        </w:tc>
        <w:tc>
          <w:tcPr>
            <w:tcW w:w="668" w:type="pct"/>
            <w:vAlign w:val="center"/>
          </w:tcPr>
          <w:p w14:paraId="2E1F596A" w14:textId="77777777" w:rsidR="006A1D6E" w:rsidRPr="00424A6A" w:rsidRDefault="006A1D6E" w:rsidP="00046616">
            <w:pPr>
              <w:pStyle w:val="af6"/>
            </w:pPr>
          </w:p>
        </w:tc>
      </w:tr>
      <w:tr w:rsidR="006A1D6E" w:rsidRPr="008A4EBD" w14:paraId="19753474" w14:textId="77777777" w:rsidTr="002D3847">
        <w:trPr>
          <w:trHeight w:val="454"/>
          <w:jc w:val="center"/>
        </w:trPr>
        <w:tc>
          <w:tcPr>
            <w:tcW w:w="669" w:type="pct"/>
            <w:vAlign w:val="center"/>
          </w:tcPr>
          <w:p w14:paraId="7806F48E" w14:textId="6F24B7D3" w:rsidR="006A1D6E" w:rsidRPr="00424A6A" w:rsidRDefault="006F533B" w:rsidP="00046616">
            <w:pPr>
              <w:pStyle w:val="af6"/>
            </w:pPr>
            <w:ins w:id="17" w:author="wangxu" w:date="2022-02-22T16:54:00Z">
              <w:r>
                <w:rPr>
                  <w:rFonts w:hint="eastAsia"/>
                </w:rPr>
                <w:t>6</w:t>
              </w:r>
              <w:r>
                <w:t>.0.4.1</w:t>
              </w:r>
            </w:ins>
          </w:p>
        </w:tc>
        <w:tc>
          <w:tcPr>
            <w:tcW w:w="2290" w:type="pct"/>
            <w:vAlign w:val="center"/>
          </w:tcPr>
          <w:p w14:paraId="3DE0F36E" w14:textId="4D1C1235" w:rsidR="006A1D6E" w:rsidRPr="00424A6A" w:rsidRDefault="006F533B" w:rsidP="00C9416A">
            <w:pPr>
              <w:pStyle w:val="af6"/>
              <w:jc w:val="left"/>
            </w:pPr>
            <w:ins w:id="18" w:author="wangxu" w:date="2022-02-22T16:54:00Z">
              <w:r>
                <w:rPr>
                  <w:rFonts w:hint="eastAsia"/>
                </w:rPr>
                <w:t>增加</w:t>
              </w:r>
            </w:ins>
            <w:ins w:id="19" w:author="wangxu" w:date="2022-02-22T16:55:00Z">
              <w:r>
                <w:rPr>
                  <w:rFonts w:hint="eastAsia"/>
                </w:rPr>
                <w:t>3</w:t>
              </w:r>
              <w:r>
                <w:t>.3.39</w:t>
              </w:r>
            </w:ins>
            <w:ins w:id="20" w:author="wangxu" w:date="2022-02-22T16:56:00Z">
              <w:r>
                <w:rPr>
                  <w:rFonts w:hint="eastAsia"/>
                </w:rPr>
                <w:t>至</w:t>
              </w:r>
              <w:r>
                <w:rPr>
                  <w:rFonts w:hint="eastAsia"/>
                </w:rPr>
                <w:t>3</w:t>
              </w:r>
              <w:r>
                <w:t>.3.4</w:t>
              </w:r>
            </w:ins>
            <w:ins w:id="21" w:author="wangxu" w:date="2022-07-06T10:47:00Z">
              <w:r w:rsidR="00DC0248">
                <w:t>5</w:t>
              </w:r>
            </w:ins>
            <w:ins w:id="22" w:author="wangxu" w:date="2022-02-22T16:56:00Z">
              <w:r>
                <w:rPr>
                  <w:rFonts w:hint="eastAsia"/>
                </w:rPr>
                <w:t>接口</w:t>
              </w:r>
            </w:ins>
          </w:p>
        </w:tc>
        <w:tc>
          <w:tcPr>
            <w:tcW w:w="763" w:type="pct"/>
            <w:vAlign w:val="center"/>
          </w:tcPr>
          <w:p w14:paraId="79E7A8EF" w14:textId="17619170" w:rsidR="006A1D6E" w:rsidRPr="00424A6A" w:rsidRDefault="006F533B" w:rsidP="00046616">
            <w:pPr>
              <w:pStyle w:val="af6"/>
            </w:pPr>
            <w:ins w:id="23" w:author="wangxu" w:date="2022-02-22T16:56:00Z">
              <w:r>
                <w:rPr>
                  <w:rFonts w:hint="eastAsia"/>
                </w:rPr>
                <w:t>2</w:t>
              </w:r>
              <w:r>
                <w:t>022/02/22</w:t>
              </w:r>
            </w:ins>
          </w:p>
        </w:tc>
        <w:tc>
          <w:tcPr>
            <w:tcW w:w="610" w:type="pct"/>
            <w:vAlign w:val="center"/>
          </w:tcPr>
          <w:p w14:paraId="4748E132" w14:textId="2559908A" w:rsidR="006A1D6E" w:rsidRPr="00424A6A" w:rsidRDefault="006F533B" w:rsidP="00046616">
            <w:pPr>
              <w:pStyle w:val="af6"/>
            </w:pPr>
            <w:ins w:id="24" w:author="wangxu" w:date="2022-02-22T16:56:00Z">
              <w:r>
                <w:rPr>
                  <w:rFonts w:hint="eastAsia"/>
                </w:rPr>
                <w:t>王旭</w:t>
              </w:r>
            </w:ins>
          </w:p>
        </w:tc>
        <w:tc>
          <w:tcPr>
            <w:tcW w:w="668" w:type="pct"/>
            <w:vAlign w:val="center"/>
          </w:tcPr>
          <w:p w14:paraId="51F4051E" w14:textId="77777777" w:rsidR="006A1D6E" w:rsidRPr="00424A6A" w:rsidRDefault="006A1D6E" w:rsidP="00046616">
            <w:pPr>
              <w:pStyle w:val="af6"/>
            </w:pPr>
          </w:p>
        </w:tc>
      </w:tr>
      <w:tr w:rsidR="006A1D6E" w:rsidRPr="008A4EBD" w14:paraId="65FBC188" w14:textId="77777777" w:rsidTr="002D3847">
        <w:trPr>
          <w:trHeight w:val="454"/>
          <w:jc w:val="center"/>
        </w:trPr>
        <w:tc>
          <w:tcPr>
            <w:tcW w:w="669" w:type="pct"/>
            <w:vAlign w:val="center"/>
          </w:tcPr>
          <w:p w14:paraId="406A16D7" w14:textId="734CC176" w:rsidR="006A1D6E" w:rsidRPr="00424A6A" w:rsidRDefault="002A376C" w:rsidP="00046616">
            <w:pPr>
              <w:pStyle w:val="af6"/>
            </w:pPr>
            <w:ins w:id="25" w:author="wangxu" w:date="2022-07-06T10:49:00Z">
              <w:r>
                <w:rPr>
                  <w:rFonts w:hint="eastAsia"/>
                </w:rPr>
                <w:t>6</w:t>
              </w:r>
              <w:r>
                <w:t>.0.5.1</w:t>
              </w:r>
            </w:ins>
          </w:p>
        </w:tc>
        <w:tc>
          <w:tcPr>
            <w:tcW w:w="2290" w:type="pct"/>
            <w:vAlign w:val="center"/>
          </w:tcPr>
          <w:p w14:paraId="40FB01A2" w14:textId="6EB4A767" w:rsidR="006A1D6E" w:rsidRPr="00424A6A" w:rsidRDefault="00A531DB" w:rsidP="00C9416A">
            <w:pPr>
              <w:pStyle w:val="af6"/>
              <w:jc w:val="left"/>
            </w:pPr>
            <w:proofErr w:type="spellStart"/>
            <w:ins w:id="26" w:author="wangxu" w:date="2022-07-06T10:49:00Z">
              <w:r>
                <w:rPr>
                  <w:rFonts w:hint="eastAsia"/>
                </w:rPr>
                <w:t>Utap</w:t>
              </w:r>
            </w:ins>
            <w:proofErr w:type="spellEnd"/>
            <w:ins w:id="27" w:author="wangxu" w:date="2022-07-06T10:50:00Z">
              <w:r>
                <w:t xml:space="preserve"> </w:t>
              </w:r>
              <w:r>
                <w:rPr>
                  <w:rFonts w:asciiTheme="minorEastAsia" w:eastAsiaTheme="minorEastAsia" w:hAnsiTheme="minorEastAsia"/>
                </w:rPr>
                <w:t>v6.1.6.1</w:t>
              </w:r>
              <w:r>
                <w:rPr>
                  <w:rFonts w:asciiTheme="minorEastAsia" w:eastAsiaTheme="minorEastAsia" w:hAnsiTheme="minorEastAsia" w:hint="eastAsia"/>
                </w:rPr>
                <w:t>（含）以后版本</w:t>
              </w:r>
            </w:ins>
            <w:ins w:id="28" w:author="wangxu" w:date="2022-07-06T10:49:00Z">
              <w:r>
                <w:rPr>
                  <w:rFonts w:hint="eastAsia"/>
                </w:rPr>
                <w:t>支持外部</w:t>
              </w:r>
            </w:ins>
            <w:ins w:id="29" w:author="wangxu" w:date="2022-07-06T10:50:00Z">
              <w:r>
                <w:rPr>
                  <w:rFonts w:hint="eastAsia"/>
                </w:rPr>
                <w:t>运算和密钥协商接口</w:t>
              </w:r>
            </w:ins>
          </w:p>
        </w:tc>
        <w:tc>
          <w:tcPr>
            <w:tcW w:w="763" w:type="pct"/>
            <w:vAlign w:val="center"/>
          </w:tcPr>
          <w:p w14:paraId="787A8149" w14:textId="2A532ED4" w:rsidR="006A1D6E" w:rsidRPr="00A531DB" w:rsidRDefault="00A531DB" w:rsidP="00046616">
            <w:pPr>
              <w:pStyle w:val="af6"/>
            </w:pPr>
            <w:ins w:id="30" w:author="wangxu" w:date="2022-07-06T10:50:00Z">
              <w:r>
                <w:t>2022/7/6</w:t>
              </w:r>
            </w:ins>
          </w:p>
        </w:tc>
        <w:tc>
          <w:tcPr>
            <w:tcW w:w="610" w:type="pct"/>
            <w:vAlign w:val="center"/>
          </w:tcPr>
          <w:p w14:paraId="0EBEBAC5" w14:textId="05028749" w:rsidR="006A1D6E" w:rsidRPr="00424A6A" w:rsidRDefault="00A531DB" w:rsidP="00046616">
            <w:pPr>
              <w:pStyle w:val="af6"/>
            </w:pPr>
            <w:ins w:id="31" w:author="wangxu" w:date="2022-07-06T10:50:00Z">
              <w:r>
                <w:rPr>
                  <w:rFonts w:hint="eastAsia"/>
                </w:rPr>
                <w:t>王旭</w:t>
              </w:r>
            </w:ins>
          </w:p>
        </w:tc>
        <w:tc>
          <w:tcPr>
            <w:tcW w:w="668" w:type="pct"/>
            <w:vAlign w:val="center"/>
          </w:tcPr>
          <w:p w14:paraId="460FC4C0" w14:textId="77777777" w:rsidR="006A1D6E" w:rsidRPr="00424A6A" w:rsidRDefault="006A1D6E" w:rsidP="00046616">
            <w:pPr>
              <w:pStyle w:val="af6"/>
            </w:pPr>
          </w:p>
        </w:tc>
      </w:tr>
      <w:tr w:rsidR="006A1D6E" w:rsidRPr="008A4EBD" w14:paraId="20453C83" w14:textId="77777777" w:rsidTr="002D3847">
        <w:trPr>
          <w:trHeight w:val="454"/>
          <w:jc w:val="center"/>
        </w:trPr>
        <w:tc>
          <w:tcPr>
            <w:tcW w:w="669" w:type="pct"/>
            <w:vAlign w:val="center"/>
          </w:tcPr>
          <w:p w14:paraId="063C58B3" w14:textId="47698A34" w:rsidR="006A1D6E" w:rsidRPr="00424A6A" w:rsidRDefault="00AC26DC" w:rsidP="00046616">
            <w:pPr>
              <w:pStyle w:val="af6"/>
            </w:pPr>
            <w:ins w:id="32" w:author="wangxu" w:date="2022-10-10T09:18:00Z">
              <w:r>
                <w:rPr>
                  <w:rFonts w:hint="eastAsia"/>
                </w:rPr>
                <w:t>6</w:t>
              </w:r>
              <w:r>
                <w:t>.0.5.2</w:t>
              </w:r>
            </w:ins>
          </w:p>
        </w:tc>
        <w:tc>
          <w:tcPr>
            <w:tcW w:w="2290" w:type="pct"/>
            <w:vAlign w:val="center"/>
          </w:tcPr>
          <w:p w14:paraId="542379C8" w14:textId="16CC2437" w:rsidR="006A1D6E" w:rsidRPr="00424A6A" w:rsidRDefault="00AC26DC" w:rsidP="00C9416A">
            <w:pPr>
              <w:pStyle w:val="af6"/>
              <w:jc w:val="left"/>
            </w:pPr>
            <w:ins w:id="33" w:author="wangxu" w:date="2022-10-10T09:19:00Z">
              <w:r>
                <w:rPr>
                  <w:rFonts w:hint="eastAsia"/>
                </w:rPr>
                <w:t>修改</w:t>
              </w:r>
              <w:r>
                <w:rPr>
                  <w:rFonts w:hint="eastAsia"/>
                </w:rPr>
                <w:t>3</w:t>
              </w:r>
              <w:r>
                <w:t>.3</w:t>
              </w:r>
            </w:ins>
            <w:ins w:id="34" w:author="wangxu" w:date="2022-10-10T09:20:00Z">
              <w:r>
                <w:t>.</w:t>
              </w:r>
            </w:ins>
            <w:ins w:id="35" w:author="wangxu" w:date="2022-10-10T09:19:00Z">
              <w:r>
                <w:t>47</w:t>
              </w:r>
            </w:ins>
            <w:ins w:id="36" w:author="wangxu" w:date="2022-10-10T09:20:00Z">
              <w:r>
                <w:rPr>
                  <w:rFonts w:hint="eastAsia"/>
                </w:rPr>
                <w:t>, 3</w:t>
              </w:r>
              <w:r>
                <w:t>.3.</w:t>
              </w:r>
              <w:r>
                <w:rPr>
                  <w:rFonts w:hint="eastAsia"/>
                </w:rPr>
                <w:t>4</w:t>
              </w:r>
              <w:r>
                <w:t>9</w:t>
              </w:r>
              <w:r>
                <w:rPr>
                  <w:rFonts w:hint="eastAsia"/>
                </w:rPr>
                <w:t>, 3</w:t>
              </w:r>
              <w:r>
                <w:t>.3.52</w:t>
              </w:r>
              <w:r>
                <w:rPr>
                  <w:rFonts w:hint="eastAsia"/>
                </w:rPr>
                <w:t>部分字段长度</w:t>
              </w:r>
            </w:ins>
          </w:p>
        </w:tc>
        <w:tc>
          <w:tcPr>
            <w:tcW w:w="763" w:type="pct"/>
            <w:vAlign w:val="center"/>
          </w:tcPr>
          <w:p w14:paraId="7003D4AE" w14:textId="66F7B8E4" w:rsidR="006A1D6E" w:rsidRPr="00424A6A" w:rsidRDefault="00AC26DC" w:rsidP="00046616">
            <w:pPr>
              <w:pStyle w:val="af6"/>
            </w:pPr>
            <w:ins w:id="37" w:author="wangxu" w:date="2022-10-10T09:18:00Z">
              <w:r>
                <w:rPr>
                  <w:rFonts w:hint="eastAsia"/>
                </w:rPr>
                <w:t>2</w:t>
              </w:r>
              <w:r>
                <w:t>0</w:t>
              </w:r>
            </w:ins>
            <w:ins w:id="38" w:author="wangxu" w:date="2022-10-10T09:19:00Z">
              <w:r>
                <w:t>22/10/10</w:t>
              </w:r>
            </w:ins>
          </w:p>
        </w:tc>
        <w:tc>
          <w:tcPr>
            <w:tcW w:w="610" w:type="pct"/>
            <w:vAlign w:val="center"/>
          </w:tcPr>
          <w:p w14:paraId="5E030E0C" w14:textId="487CFAB7" w:rsidR="006A1D6E" w:rsidRPr="00424A6A" w:rsidRDefault="00AC26DC" w:rsidP="00046616">
            <w:pPr>
              <w:pStyle w:val="af6"/>
            </w:pPr>
            <w:ins w:id="39" w:author="wangxu" w:date="2022-10-10T09:19:00Z">
              <w:r>
                <w:rPr>
                  <w:rFonts w:hint="eastAsia"/>
                </w:rPr>
                <w:t>王旭</w:t>
              </w:r>
            </w:ins>
          </w:p>
        </w:tc>
        <w:tc>
          <w:tcPr>
            <w:tcW w:w="668" w:type="pct"/>
            <w:vAlign w:val="center"/>
          </w:tcPr>
          <w:p w14:paraId="363EBF7F" w14:textId="77777777" w:rsidR="006A1D6E" w:rsidRPr="00424A6A" w:rsidRDefault="006A1D6E" w:rsidP="00046616">
            <w:pPr>
              <w:pStyle w:val="af6"/>
            </w:pPr>
          </w:p>
        </w:tc>
      </w:tr>
      <w:tr w:rsidR="006A1D6E" w:rsidRPr="008A4EBD" w14:paraId="42A17D3F" w14:textId="77777777" w:rsidTr="002D3847">
        <w:trPr>
          <w:trHeight w:val="454"/>
          <w:jc w:val="center"/>
        </w:trPr>
        <w:tc>
          <w:tcPr>
            <w:tcW w:w="669" w:type="pct"/>
            <w:vAlign w:val="center"/>
          </w:tcPr>
          <w:p w14:paraId="1B2F2B1C" w14:textId="77777777" w:rsidR="006A1D6E" w:rsidRPr="00424A6A" w:rsidRDefault="006A1D6E" w:rsidP="00046616">
            <w:pPr>
              <w:pStyle w:val="af6"/>
            </w:pPr>
          </w:p>
        </w:tc>
        <w:tc>
          <w:tcPr>
            <w:tcW w:w="2290" w:type="pct"/>
            <w:vAlign w:val="center"/>
          </w:tcPr>
          <w:p w14:paraId="7B958984" w14:textId="77777777" w:rsidR="006A1D6E" w:rsidRPr="00424A6A" w:rsidRDefault="006A1D6E" w:rsidP="00C9416A">
            <w:pPr>
              <w:pStyle w:val="af6"/>
              <w:jc w:val="left"/>
            </w:pPr>
          </w:p>
        </w:tc>
        <w:tc>
          <w:tcPr>
            <w:tcW w:w="763" w:type="pct"/>
            <w:vAlign w:val="center"/>
          </w:tcPr>
          <w:p w14:paraId="32C97D92" w14:textId="77777777" w:rsidR="006A1D6E" w:rsidRPr="00424A6A" w:rsidRDefault="006A1D6E" w:rsidP="00046616">
            <w:pPr>
              <w:pStyle w:val="af6"/>
            </w:pPr>
          </w:p>
        </w:tc>
        <w:tc>
          <w:tcPr>
            <w:tcW w:w="610" w:type="pct"/>
            <w:vAlign w:val="center"/>
          </w:tcPr>
          <w:p w14:paraId="76E3242D" w14:textId="77777777" w:rsidR="006A1D6E" w:rsidRPr="00424A6A" w:rsidRDefault="006A1D6E" w:rsidP="00046616">
            <w:pPr>
              <w:pStyle w:val="af6"/>
            </w:pPr>
          </w:p>
        </w:tc>
        <w:tc>
          <w:tcPr>
            <w:tcW w:w="668" w:type="pct"/>
            <w:vAlign w:val="center"/>
          </w:tcPr>
          <w:p w14:paraId="02EFBFE6" w14:textId="77777777" w:rsidR="006A1D6E" w:rsidRPr="00424A6A" w:rsidRDefault="006A1D6E" w:rsidP="00046616">
            <w:pPr>
              <w:pStyle w:val="af6"/>
            </w:pPr>
          </w:p>
        </w:tc>
      </w:tr>
      <w:tr w:rsidR="006A1D6E" w:rsidRPr="008A4EBD" w14:paraId="5BE84A86" w14:textId="77777777" w:rsidTr="002D3847">
        <w:trPr>
          <w:trHeight w:val="454"/>
          <w:jc w:val="center"/>
        </w:trPr>
        <w:tc>
          <w:tcPr>
            <w:tcW w:w="669" w:type="pct"/>
            <w:vAlign w:val="center"/>
          </w:tcPr>
          <w:p w14:paraId="484EB78D" w14:textId="77777777" w:rsidR="006A1D6E" w:rsidRPr="00424A6A" w:rsidRDefault="006A1D6E" w:rsidP="00046616">
            <w:pPr>
              <w:pStyle w:val="af6"/>
            </w:pPr>
          </w:p>
        </w:tc>
        <w:tc>
          <w:tcPr>
            <w:tcW w:w="2290" w:type="pct"/>
            <w:vAlign w:val="center"/>
          </w:tcPr>
          <w:p w14:paraId="0EE468A7" w14:textId="77777777" w:rsidR="006A1D6E" w:rsidRPr="00424A6A" w:rsidRDefault="006A1D6E" w:rsidP="00C9416A">
            <w:pPr>
              <w:pStyle w:val="af6"/>
              <w:jc w:val="left"/>
            </w:pPr>
          </w:p>
        </w:tc>
        <w:tc>
          <w:tcPr>
            <w:tcW w:w="763" w:type="pct"/>
            <w:vAlign w:val="center"/>
          </w:tcPr>
          <w:p w14:paraId="6B8F8CA2" w14:textId="77777777" w:rsidR="006A1D6E" w:rsidRPr="00424A6A" w:rsidRDefault="006A1D6E" w:rsidP="00046616">
            <w:pPr>
              <w:pStyle w:val="af6"/>
            </w:pPr>
          </w:p>
        </w:tc>
        <w:tc>
          <w:tcPr>
            <w:tcW w:w="610" w:type="pct"/>
            <w:vAlign w:val="center"/>
          </w:tcPr>
          <w:p w14:paraId="7D130501" w14:textId="77777777" w:rsidR="006A1D6E" w:rsidRPr="00424A6A" w:rsidRDefault="006A1D6E" w:rsidP="00046616">
            <w:pPr>
              <w:pStyle w:val="af6"/>
            </w:pPr>
          </w:p>
        </w:tc>
        <w:tc>
          <w:tcPr>
            <w:tcW w:w="668" w:type="pct"/>
            <w:vAlign w:val="center"/>
          </w:tcPr>
          <w:p w14:paraId="5DB3F5C4" w14:textId="77777777" w:rsidR="006A1D6E" w:rsidRPr="00424A6A" w:rsidRDefault="006A1D6E" w:rsidP="00046616">
            <w:pPr>
              <w:pStyle w:val="af6"/>
            </w:pPr>
          </w:p>
        </w:tc>
      </w:tr>
    </w:tbl>
    <w:p w14:paraId="797FED37" w14:textId="77777777" w:rsidR="005B3149" w:rsidRDefault="00795539" w:rsidP="00795539">
      <w:pPr>
        <w:pStyle w:val="-2"/>
      </w:pPr>
      <w:r>
        <w:rPr>
          <w:rFonts w:hint="eastAsia"/>
        </w:rPr>
        <w:t>注：对该文件内容增加、删除或修改须填写此修订记录，详细记载变更信息，以保证其可追溯性。</w:t>
      </w:r>
    </w:p>
    <w:p w14:paraId="3BBC3E75" w14:textId="77777777" w:rsidR="005B3149" w:rsidRDefault="005B3149" w:rsidP="005B3149">
      <w:pPr>
        <w:pStyle w:val="a0"/>
        <w:ind w:firstLineChars="0" w:firstLine="0"/>
      </w:pPr>
    </w:p>
    <w:p w14:paraId="3FB4E280" w14:textId="77777777" w:rsidR="005B3149" w:rsidRPr="00732CA9" w:rsidRDefault="005B3149" w:rsidP="005B3149">
      <w:pPr>
        <w:pStyle w:val="a0"/>
        <w:ind w:firstLineChars="0" w:firstLine="0"/>
        <w:sectPr w:rsidR="005B3149" w:rsidRPr="00732CA9" w:rsidSect="001E28E9">
          <w:headerReference w:type="default" r:id="rId13"/>
          <w:footerReference w:type="default" r:id="rId14"/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14:paraId="196213BB" w14:textId="77777777" w:rsidR="005B3149" w:rsidRDefault="005B3149" w:rsidP="00590CF7">
      <w:pPr>
        <w:pStyle w:val="0"/>
      </w:pPr>
      <w:r w:rsidRPr="005B3149">
        <w:rPr>
          <w:rFonts w:hint="eastAsia"/>
        </w:rPr>
        <w:lastRenderedPageBreak/>
        <w:t>目</w:t>
      </w:r>
      <w:r w:rsidR="00494823">
        <w:rPr>
          <w:rFonts w:hint="eastAsia"/>
        </w:rPr>
        <w:t xml:space="preserve">  </w:t>
      </w:r>
      <w:r w:rsidRPr="005B3149">
        <w:rPr>
          <w:rFonts w:hint="eastAsia"/>
        </w:rPr>
        <w:t>录</w:t>
      </w:r>
    </w:p>
    <w:p w14:paraId="0D00EEA0" w14:textId="75CB47F1" w:rsidR="00000064" w:rsidRDefault="00C9416A">
      <w:pPr>
        <w:pStyle w:val="TOC1"/>
        <w:rPr>
          <w:ins w:id="40" w:author="wangxu" w:date="2022-02-23T11:53:00Z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ins w:id="41" w:author="wangxu" w:date="2022-02-23T11:53:00Z">
        <w:r w:rsidR="00000064" w:rsidRPr="00EF0899">
          <w:rPr>
            <w:rStyle w:val="a4"/>
            <w:noProof/>
          </w:rPr>
          <w:fldChar w:fldCharType="begin"/>
        </w:r>
        <w:r w:rsidR="00000064" w:rsidRPr="00EF0899">
          <w:rPr>
            <w:rStyle w:val="a4"/>
            <w:noProof/>
          </w:rPr>
          <w:instrText xml:space="preserve"> </w:instrText>
        </w:r>
        <w:r w:rsidR="00000064">
          <w:rPr>
            <w:noProof/>
          </w:rPr>
          <w:instrText>HYPERLINK \l "_Toc96509651"</w:instrText>
        </w:r>
        <w:r w:rsidR="00000064" w:rsidRPr="00EF0899">
          <w:rPr>
            <w:rStyle w:val="a4"/>
            <w:noProof/>
          </w:rPr>
          <w:instrText xml:space="preserve"> </w:instrText>
        </w:r>
        <w:r w:rsidR="00000064" w:rsidRPr="00EF0899">
          <w:rPr>
            <w:rStyle w:val="a4"/>
            <w:noProof/>
          </w:rPr>
          <w:fldChar w:fldCharType="separate"/>
        </w:r>
        <w:r w:rsidR="00000064" w:rsidRPr="00EF0899">
          <w:rPr>
            <w:rStyle w:val="a4"/>
            <w:noProof/>
          </w:rPr>
          <w:t xml:space="preserve">1 </w:t>
        </w:r>
        <w:r w:rsidR="00000064" w:rsidRPr="00EF0899">
          <w:rPr>
            <w:rStyle w:val="a4"/>
            <w:noProof/>
          </w:rPr>
          <w:t>关于本手册</w:t>
        </w:r>
        <w:r w:rsidR="00000064">
          <w:rPr>
            <w:noProof/>
            <w:webHidden/>
          </w:rPr>
          <w:tab/>
        </w:r>
        <w:r w:rsidR="00000064">
          <w:rPr>
            <w:noProof/>
            <w:webHidden/>
          </w:rPr>
          <w:fldChar w:fldCharType="begin"/>
        </w:r>
        <w:r w:rsidR="00000064">
          <w:rPr>
            <w:noProof/>
            <w:webHidden/>
          </w:rPr>
          <w:instrText xml:space="preserve"> PAGEREF _Toc96509651 \h </w:instrText>
        </w:r>
      </w:ins>
      <w:r w:rsidR="00000064">
        <w:rPr>
          <w:noProof/>
          <w:webHidden/>
        </w:rPr>
      </w:r>
      <w:r w:rsidR="00000064">
        <w:rPr>
          <w:noProof/>
          <w:webHidden/>
        </w:rPr>
        <w:fldChar w:fldCharType="separate"/>
      </w:r>
      <w:ins w:id="42" w:author="wangxu" w:date="2022-02-23T11:53:00Z">
        <w:r w:rsidR="00000064">
          <w:rPr>
            <w:noProof/>
            <w:webHidden/>
          </w:rPr>
          <w:t>1</w:t>
        </w:r>
        <w:r w:rsidR="00000064">
          <w:rPr>
            <w:noProof/>
            <w:webHidden/>
          </w:rPr>
          <w:fldChar w:fldCharType="end"/>
        </w:r>
        <w:r w:rsidR="00000064" w:rsidRPr="00EF0899">
          <w:rPr>
            <w:rStyle w:val="a4"/>
            <w:noProof/>
          </w:rPr>
          <w:fldChar w:fldCharType="end"/>
        </w:r>
      </w:ins>
    </w:p>
    <w:p w14:paraId="77CF37AE" w14:textId="3212FAB3" w:rsidR="00000064" w:rsidRDefault="00000064">
      <w:pPr>
        <w:pStyle w:val="TOC1"/>
        <w:rPr>
          <w:ins w:id="43" w:author="wangxu" w:date="2022-02-23T11:53:00Z"/>
          <w:noProof/>
        </w:rPr>
      </w:pPr>
      <w:ins w:id="44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"_Toc96509652"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2 </w:t>
        </w:r>
        <w:r w:rsidRPr="00EF0899">
          <w:rPr>
            <w:rStyle w:val="a4"/>
            <w:noProof/>
          </w:rPr>
          <w:t>主要功能实现机制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5" w:author="wangxu" w:date="2022-02-23T11:53:00Z"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6397F9F5" w14:textId="22D7B591" w:rsidR="00000064" w:rsidRDefault="00000064">
      <w:pPr>
        <w:pStyle w:val="TOC2"/>
        <w:tabs>
          <w:tab w:val="right" w:leader="dot" w:pos="9060"/>
        </w:tabs>
        <w:rPr>
          <w:ins w:id="46" w:author="wangxu" w:date="2022-02-23T11:53:00Z"/>
          <w:noProof/>
        </w:rPr>
      </w:pPr>
      <w:ins w:id="47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"_Toc96509653"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2.1 </w:t>
        </w:r>
        <w:r w:rsidRPr="00EF0899">
          <w:rPr>
            <w:rStyle w:val="a4"/>
            <w:noProof/>
          </w:rPr>
          <w:t>设备管理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8" w:author="wangxu" w:date="2022-02-23T11:53:00Z"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585D0DA2" w14:textId="6CF705A1" w:rsidR="00000064" w:rsidRDefault="00000064">
      <w:pPr>
        <w:pStyle w:val="TOC3"/>
        <w:tabs>
          <w:tab w:val="right" w:leader="dot" w:pos="9060"/>
        </w:tabs>
        <w:rPr>
          <w:ins w:id="49" w:author="wangxu" w:date="2022-02-23T11:53:00Z"/>
          <w:noProof/>
        </w:rPr>
      </w:pPr>
      <w:ins w:id="50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"_Toc96509654"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2.1.1 </w:t>
        </w:r>
        <w:r w:rsidRPr="00EF0899">
          <w:rPr>
            <w:rStyle w:val="a4"/>
            <w:noProof/>
          </w:rPr>
          <w:t>生命周期阶段划分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_Toc96509654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1" w:author="wangxu" w:date="2022-02-23T11:53:00Z"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04E0F3B2" w14:textId="25C78027" w:rsidR="00000064" w:rsidRDefault="00000064">
      <w:pPr>
        <w:pStyle w:val="TOC3"/>
        <w:tabs>
          <w:tab w:val="right" w:leader="dot" w:pos="9060"/>
        </w:tabs>
        <w:rPr>
          <w:ins w:id="52" w:author="wangxu" w:date="2022-02-23T11:53:00Z"/>
          <w:noProof/>
        </w:rPr>
      </w:pPr>
      <w:ins w:id="53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"_Toc96509655"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2.1.2 </w:t>
        </w:r>
        <w:r w:rsidRPr="00EF0899">
          <w:rPr>
            <w:rStyle w:val="a4"/>
            <w:noProof/>
          </w:rPr>
          <w:t>生产阶段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_Toc96509655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wangxu" w:date="2022-02-23T11:53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44F1A019" w14:textId="4AE9BEFB" w:rsidR="00000064" w:rsidRDefault="00000064">
      <w:pPr>
        <w:pStyle w:val="TOC2"/>
        <w:tabs>
          <w:tab w:val="right" w:leader="dot" w:pos="9060"/>
        </w:tabs>
        <w:rPr>
          <w:ins w:id="55" w:author="wangxu" w:date="2022-02-23T11:53:00Z"/>
          <w:noProof/>
        </w:rPr>
      </w:pPr>
      <w:ins w:id="56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"_Toc96509656"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2.2 </w:t>
        </w:r>
        <w:r w:rsidRPr="00EF0899">
          <w:rPr>
            <w:rStyle w:val="a4"/>
            <w:noProof/>
          </w:rPr>
          <w:t>文件管理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_Toc96509656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7" w:author="wangxu" w:date="2022-02-23T11:53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0497ADE9" w14:textId="7AB0F7B5" w:rsidR="00000064" w:rsidRDefault="00000064">
      <w:pPr>
        <w:pStyle w:val="TOC2"/>
        <w:tabs>
          <w:tab w:val="right" w:leader="dot" w:pos="9060"/>
        </w:tabs>
        <w:rPr>
          <w:ins w:id="58" w:author="wangxu" w:date="2022-02-23T11:53:00Z"/>
          <w:noProof/>
        </w:rPr>
      </w:pPr>
      <w:ins w:id="59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"_Toc96509657"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2.3 </w:t>
        </w:r>
        <w:r w:rsidRPr="00EF0899">
          <w:rPr>
            <w:rStyle w:val="a4"/>
            <w:noProof/>
          </w:rPr>
          <w:t>应用管理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_Toc96509657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0" w:author="wangxu" w:date="2022-02-23T11:53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49F77A6B" w14:textId="5E9F2C76" w:rsidR="00000064" w:rsidRDefault="00000064">
      <w:pPr>
        <w:pStyle w:val="TOC2"/>
        <w:tabs>
          <w:tab w:val="right" w:leader="dot" w:pos="9060"/>
        </w:tabs>
        <w:rPr>
          <w:ins w:id="61" w:author="wangxu" w:date="2022-02-23T11:53:00Z"/>
          <w:noProof/>
        </w:rPr>
      </w:pPr>
      <w:ins w:id="62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"_Toc96509658"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2.4 </w:t>
        </w:r>
        <w:r w:rsidRPr="00EF0899">
          <w:rPr>
            <w:rStyle w:val="a4"/>
            <w:noProof/>
          </w:rPr>
          <w:t>容器管理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_Toc96509658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3" w:author="wangxu" w:date="2022-02-23T11:53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36202C3F" w14:textId="7DA379B6" w:rsidR="00000064" w:rsidRDefault="00000064">
      <w:pPr>
        <w:pStyle w:val="TOC3"/>
        <w:tabs>
          <w:tab w:val="right" w:leader="dot" w:pos="9060"/>
        </w:tabs>
        <w:rPr>
          <w:ins w:id="64" w:author="wangxu" w:date="2022-02-23T11:53:00Z"/>
          <w:noProof/>
        </w:rPr>
      </w:pPr>
      <w:ins w:id="65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"_Toc96509659"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2.4.1 </w:t>
        </w:r>
        <w:r w:rsidRPr="00EF0899">
          <w:rPr>
            <w:rStyle w:val="a4"/>
            <w:noProof/>
          </w:rPr>
          <w:t>容器文件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_Toc96509659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6" w:author="wangxu" w:date="2022-02-23T11:53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0B4E2A68" w14:textId="2B6BE9F3" w:rsidR="00000064" w:rsidRDefault="00000064">
      <w:pPr>
        <w:pStyle w:val="TOC3"/>
        <w:tabs>
          <w:tab w:val="right" w:leader="dot" w:pos="9060"/>
        </w:tabs>
        <w:rPr>
          <w:ins w:id="67" w:author="wangxu" w:date="2022-02-23T11:53:00Z"/>
          <w:noProof/>
        </w:rPr>
      </w:pPr>
      <w:ins w:id="68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"_Toc96509660"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2.4.2 </w:t>
        </w:r>
        <w:r w:rsidRPr="00EF0899">
          <w:rPr>
            <w:rStyle w:val="a4"/>
            <w:noProof/>
          </w:rPr>
          <w:t>容器管理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_Toc96509660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9" w:author="wangxu" w:date="2022-02-23T11:53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50BD9020" w14:textId="01F801FA" w:rsidR="00000064" w:rsidRDefault="00000064">
      <w:pPr>
        <w:pStyle w:val="TOC2"/>
        <w:tabs>
          <w:tab w:val="right" w:leader="dot" w:pos="9060"/>
        </w:tabs>
        <w:rPr>
          <w:ins w:id="70" w:author="wangxu" w:date="2022-02-23T11:53:00Z"/>
          <w:noProof/>
        </w:rPr>
      </w:pPr>
      <w:ins w:id="71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"_Toc96509661"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2.5 </w:t>
        </w:r>
        <w:r w:rsidRPr="00EF0899">
          <w:rPr>
            <w:rStyle w:val="a4"/>
            <w:noProof/>
          </w:rPr>
          <w:t>身份鉴别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_Toc96509661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2" w:author="wangxu" w:date="2022-02-23T11:53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134F0C3F" w14:textId="3E64FE4C" w:rsidR="00000064" w:rsidRDefault="00000064">
      <w:pPr>
        <w:pStyle w:val="TOC2"/>
        <w:tabs>
          <w:tab w:val="right" w:leader="dot" w:pos="9060"/>
        </w:tabs>
        <w:rPr>
          <w:ins w:id="73" w:author="wangxu" w:date="2022-02-23T11:53:00Z"/>
          <w:noProof/>
        </w:rPr>
      </w:pPr>
      <w:ins w:id="74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"_Toc96509662"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2.6 </w:t>
        </w:r>
        <w:r w:rsidRPr="00EF0899">
          <w:rPr>
            <w:rStyle w:val="a4"/>
            <w:noProof/>
          </w:rPr>
          <w:t>权限控制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_Toc96509662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5" w:author="wangxu" w:date="2022-02-23T11:53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5A958096" w14:textId="38EA1435" w:rsidR="00000064" w:rsidRDefault="00000064">
      <w:pPr>
        <w:pStyle w:val="TOC3"/>
        <w:tabs>
          <w:tab w:val="right" w:leader="dot" w:pos="9060"/>
        </w:tabs>
        <w:rPr>
          <w:ins w:id="76" w:author="wangxu" w:date="2022-02-23T11:53:00Z"/>
          <w:noProof/>
        </w:rPr>
      </w:pPr>
      <w:ins w:id="77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"_Toc96509663"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2.6.1 </w:t>
        </w:r>
        <w:r w:rsidRPr="00EF0899">
          <w:rPr>
            <w:rStyle w:val="a4"/>
            <w:noProof/>
          </w:rPr>
          <w:t>权限状态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_Toc96509663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8" w:author="wangxu" w:date="2022-02-23T11:53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3472E112" w14:textId="24513D5B" w:rsidR="00000064" w:rsidRDefault="00000064">
      <w:pPr>
        <w:pStyle w:val="TOC3"/>
        <w:tabs>
          <w:tab w:val="right" w:leader="dot" w:pos="9060"/>
        </w:tabs>
        <w:rPr>
          <w:ins w:id="79" w:author="wangxu" w:date="2022-02-23T11:53:00Z"/>
          <w:noProof/>
        </w:rPr>
      </w:pPr>
      <w:ins w:id="80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"_Toc96509664"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2.6.2 </w:t>
        </w:r>
        <w:r w:rsidRPr="00EF0899">
          <w:rPr>
            <w:rStyle w:val="a4"/>
            <w:noProof/>
          </w:rPr>
          <w:t>指令集合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_Toc96509664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1" w:author="wangxu" w:date="2022-02-23T11:53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36313C91" w14:textId="0C7D2457" w:rsidR="00000064" w:rsidRDefault="00000064">
      <w:pPr>
        <w:pStyle w:val="TOC3"/>
        <w:tabs>
          <w:tab w:val="right" w:leader="dot" w:pos="9060"/>
        </w:tabs>
        <w:rPr>
          <w:ins w:id="82" w:author="wangxu" w:date="2022-02-23T11:53:00Z"/>
          <w:noProof/>
        </w:rPr>
      </w:pPr>
      <w:ins w:id="83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"_Toc96509665"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>2.6.3 CAPDU</w:t>
        </w:r>
        <w:r w:rsidRPr="00EF0899">
          <w:rPr>
            <w:rStyle w:val="a4"/>
            <w:noProof/>
          </w:rPr>
          <w:t>指令与权限控制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_Toc96509665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" w:author="wangxu" w:date="2022-02-23T11:53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19ED5607" w14:textId="732DE185" w:rsidR="00000064" w:rsidRDefault="00000064">
      <w:pPr>
        <w:pStyle w:val="TOC3"/>
        <w:tabs>
          <w:tab w:val="right" w:leader="dot" w:pos="9060"/>
        </w:tabs>
        <w:rPr>
          <w:ins w:id="85" w:author="wangxu" w:date="2022-02-23T11:53:00Z"/>
          <w:noProof/>
        </w:rPr>
      </w:pPr>
      <w:ins w:id="86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"_Toc96509666"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>2.6.4 RAPDU</w:t>
        </w:r>
        <w:r w:rsidRPr="00EF0899">
          <w:rPr>
            <w:rStyle w:val="a4"/>
            <w:noProof/>
          </w:rPr>
          <w:t>权限状态管理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_Toc96509666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" w:author="wangxu" w:date="2022-02-23T11:53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410A0BBB" w14:textId="57AD03DA" w:rsidR="00000064" w:rsidRDefault="00000064">
      <w:pPr>
        <w:pStyle w:val="TOC2"/>
        <w:tabs>
          <w:tab w:val="right" w:leader="dot" w:pos="9060"/>
        </w:tabs>
        <w:rPr>
          <w:ins w:id="88" w:author="wangxu" w:date="2022-02-23T11:53:00Z"/>
          <w:noProof/>
        </w:rPr>
      </w:pPr>
      <w:ins w:id="89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"_Toc96509667"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2.7 </w:t>
        </w:r>
        <w:r w:rsidRPr="00EF0899">
          <w:rPr>
            <w:rStyle w:val="a4"/>
            <w:noProof/>
          </w:rPr>
          <w:t>密码运算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_Toc96509667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" w:author="wangxu" w:date="2022-02-23T11:53:00Z"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3970DFD3" w14:textId="7179F8CA" w:rsidR="00000064" w:rsidRDefault="00000064">
      <w:pPr>
        <w:pStyle w:val="TOC2"/>
        <w:tabs>
          <w:tab w:val="right" w:leader="dot" w:pos="9060"/>
        </w:tabs>
        <w:rPr>
          <w:ins w:id="91" w:author="wangxu" w:date="2022-02-23T11:53:00Z"/>
          <w:noProof/>
        </w:rPr>
      </w:pPr>
      <w:ins w:id="92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"_Toc96509668"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2.8 </w:t>
        </w:r>
        <w:r w:rsidRPr="00EF0899">
          <w:rPr>
            <w:rStyle w:val="a4"/>
            <w:noProof/>
          </w:rPr>
          <w:t>传输协议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_Toc96509668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3" w:author="wangxu" w:date="2022-02-23T11:53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3A4761CB" w14:textId="4CDC2230" w:rsidR="00000064" w:rsidRDefault="00000064">
      <w:pPr>
        <w:pStyle w:val="TOC2"/>
        <w:tabs>
          <w:tab w:val="right" w:leader="dot" w:pos="9060"/>
        </w:tabs>
        <w:rPr>
          <w:ins w:id="94" w:author="wangxu" w:date="2022-02-23T11:53:00Z"/>
          <w:noProof/>
        </w:rPr>
      </w:pPr>
      <w:ins w:id="95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"_Toc96509669"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2.9 </w:t>
        </w:r>
        <w:r w:rsidRPr="00EF0899">
          <w:rPr>
            <w:rStyle w:val="a4"/>
            <w:noProof/>
          </w:rPr>
          <w:t>按键控制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_Toc96509669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6" w:author="wangxu" w:date="2022-02-23T11:53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5F7F6ECD" w14:textId="1F02E36C" w:rsidR="00000064" w:rsidRDefault="00000064">
      <w:pPr>
        <w:pStyle w:val="TOC1"/>
        <w:rPr>
          <w:ins w:id="97" w:author="wangxu" w:date="2022-02-23T11:53:00Z"/>
          <w:noProof/>
        </w:rPr>
      </w:pPr>
      <w:ins w:id="98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"_Toc96509670"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>3 APDU</w:t>
        </w:r>
        <w:r w:rsidRPr="00EF0899">
          <w:rPr>
            <w:rStyle w:val="a4"/>
            <w:noProof/>
          </w:rPr>
          <w:t>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_Toc96509670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9" w:author="wangxu" w:date="2022-02-23T11:53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36CAA84F" w14:textId="21408676" w:rsidR="00000064" w:rsidRDefault="00000064">
      <w:pPr>
        <w:pStyle w:val="TOC2"/>
        <w:tabs>
          <w:tab w:val="right" w:leader="dot" w:pos="9060"/>
        </w:tabs>
        <w:rPr>
          <w:ins w:id="100" w:author="wangxu" w:date="2022-02-23T11:53:00Z"/>
          <w:noProof/>
        </w:rPr>
      </w:pPr>
      <w:ins w:id="101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"_Toc96509671"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3.1 </w:t>
        </w:r>
        <w:r w:rsidRPr="00EF0899">
          <w:rPr>
            <w:rStyle w:val="a4"/>
            <w:noProof/>
          </w:rPr>
          <w:t>指令结构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_Toc96509671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2" w:author="wangxu" w:date="2022-02-23T11:53:00Z"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17A79F84" w14:textId="30D20325" w:rsidR="00000064" w:rsidRDefault="00000064">
      <w:pPr>
        <w:pStyle w:val="TOC2"/>
        <w:tabs>
          <w:tab w:val="right" w:leader="dot" w:pos="9060"/>
        </w:tabs>
        <w:rPr>
          <w:ins w:id="103" w:author="wangxu" w:date="2022-02-23T11:53:00Z"/>
          <w:noProof/>
        </w:rPr>
      </w:pPr>
      <w:ins w:id="104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"_Toc96509672"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3.2 </w:t>
        </w:r>
        <w:r w:rsidRPr="00EF0899">
          <w:rPr>
            <w:rStyle w:val="a4"/>
            <w:noProof/>
          </w:rPr>
          <w:t>指令列表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_Toc96509672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5" w:author="wangxu" w:date="2022-02-23T11:53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149F4301" w14:textId="608B247B" w:rsidR="00000064" w:rsidRDefault="00000064">
      <w:pPr>
        <w:pStyle w:val="TOC2"/>
        <w:tabs>
          <w:tab w:val="right" w:leader="dot" w:pos="9060"/>
        </w:tabs>
        <w:rPr>
          <w:ins w:id="106" w:author="wangxu" w:date="2022-02-23T11:53:00Z"/>
          <w:noProof/>
        </w:rPr>
      </w:pPr>
      <w:ins w:id="107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"_Toc96509673"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 </w:t>
        </w:r>
        <w:r w:rsidRPr="00EF0899">
          <w:rPr>
            <w:rStyle w:val="a4"/>
            <w:noProof/>
          </w:rPr>
          <w:t>指令描述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_Toc96509673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8" w:author="wangxu" w:date="2022-02-23T11:53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3CDA2BBF" w14:textId="62562D0C" w:rsidR="00000064" w:rsidRDefault="00000064">
      <w:pPr>
        <w:pStyle w:val="TOC3"/>
        <w:tabs>
          <w:tab w:val="right" w:leader="dot" w:pos="9060"/>
        </w:tabs>
        <w:rPr>
          <w:ins w:id="109" w:author="wangxu" w:date="2022-02-23T11:53:00Z"/>
          <w:noProof/>
        </w:rPr>
      </w:pPr>
      <w:ins w:id="110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"_Toc96509674"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3.3.1 </w:t>
        </w:r>
        <w:r w:rsidRPr="00EF0899">
          <w:rPr>
            <w:rStyle w:val="a4"/>
            <w:noProof/>
          </w:rPr>
          <w:t>设置设备标签（</w:t>
        </w:r>
        <w:r w:rsidRPr="00EF0899">
          <w:rPr>
            <w:rStyle w:val="a4"/>
            <w:noProof/>
          </w:rPr>
          <w:t>0x02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_Toc96509674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1" w:author="wangxu" w:date="2022-02-23T11:53:00Z"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18CD0293" w14:textId="6DA95274" w:rsidR="00000064" w:rsidRDefault="00000064">
      <w:pPr>
        <w:pStyle w:val="TOC3"/>
        <w:tabs>
          <w:tab w:val="right" w:leader="dot" w:pos="9060"/>
        </w:tabs>
        <w:rPr>
          <w:ins w:id="112" w:author="wangxu" w:date="2022-02-23T11:53:00Z"/>
          <w:noProof/>
        </w:rPr>
      </w:pPr>
      <w:ins w:id="113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"_Toc96509675"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3.3.2 </w:t>
        </w:r>
        <w:r w:rsidRPr="00EF0899">
          <w:rPr>
            <w:rStyle w:val="a4"/>
            <w:noProof/>
          </w:rPr>
          <w:t>设置设备序列号（</w:t>
        </w:r>
        <w:r w:rsidRPr="00EF0899">
          <w:rPr>
            <w:rStyle w:val="a4"/>
            <w:noProof/>
          </w:rPr>
          <w:t>0x03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_Toc96509675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4" w:author="wangxu" w:date="2022-02-23T11:53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0BE8801F" w14:textId="150D2540" w:rsidR="00000064" w:rsidRDefault="00000064">
      <w:pPr>
        <w:pStyle w:val="TOC3"/>
        <w:tabs>
          <w:tab w:val="right" w:leader="dot" w:pos="9060"/>
        </w:tabs>
        <w:rPr>
          <w:ins w:id="115" w:author="wangxu" w:date="2022-02-23T11:53:00Z"/>
          <w:noProof/>
        </w:rPr>
      </w:pPr>
      <w:ins w:id="116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"_Toc96509676"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3.3.3 </w:t>
        </w:r>
        <w:r w:rsidRPr="00EF0899">
          <w:rPr>
            <w:rStyle w:val="a4"/>
            <w:noProof/>
          </w:rPr>
          <w:t>获取设备信息（</w:t>
        </w:r>
        <w:r w:rsidRPr="00EF0899">
          <w:rPr>
            <w:rStyle w:val="a4"/>
            <w:noProof/>
          </w:rPr>
          <w:t>0x04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_Toc96509676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7" w:author="wangxu" w:date="2022-02-23T11:53:00Z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7187DA02" w14:textId="0E3CDD75" w:rsidR="00000064" w:rsidRDefault="00000064">
      <w:pPr>
        <w:pStyle w:val="TOC3"/>
        <w:tabs>
          <w:tab w:val="right" w:leader="dot" w:pos="9060"/>
        </w:tabs>
        <w:rPr>
          <w:ins w:id="118" w:author="wangxu" w:date="2022-02-23T11:53:00Z"/>
          <w:noProof/>
        </w:rPr>
      </w:pPr>
      <w:ins w:id="119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"_Toc96509677"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3.3.4 </w:t>
        </w:r>
        <w:r w:rsidRPr="00EF0899">
          <w:rPr>
            <w:rStyle w:val="a4"/>
            <w:noProof/>
          </w:rPr>
          <w:t>初始化设备认证密钥（</w:t>
        </w:r>
        <w:r w:rsidRPr="00EF0899">
          <w:rPr>
            <w:rStyle w:val="a4"/>
            <w:noProof/>
          </w:rPr>
          <w:t>0x05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_Toc96509677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0" w:author="wangxu" w:date="2022-02-23T11:53:00Z"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03C37A23" w14:textId="221D362E" w:rsidR="00000064" w:rsidRDefault="00000064">
      <w:pPr>
        <w:pStyle w:val="TOC3"/>
        <w:tabs>
          <w:tab w:val="right" w:leader="dot" w:pos="9060"/>
        </w:tabs>
        <w:rPr>
          <w:ins w:id="121" w:author="wangxu" w:date="2022-02-23T11:53:00Z"/>
          <w:noProof/>
        </w:rPr>
      </w:pPr>
      <w:ins w:id="122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"_Toc96509678"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3.3.5 </w:t>
        </w:r>
        <w:r w:rsidRPr="00EF0899">
          <w:rPr>
            <w:rStyle w:val="a4"/>
            <w:noProof/>
          </w:rPr>
          <w:t>导入设备认证信息（</w:t>
        </w:r>
        <w:r w:rsidRPr="00EF0899">
          <w:rPr>
            <w:rStyle w:val="a4"/>
            <w:noProof/>
          </w:rPr>
          <w:t>0x06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_Toc96509678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3" w:author="wangxu" w:date="2022-02-23T11:53:00Z"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7D314A7B" w14:textId="286AFB8A" w:rsidR="00000064" w:rsidRDefault="00000064">
      <w:pPr>
        <w:pStyle w:val="TOC3"/>
        <w:tabs>
          <w:tab w:val="right" w:leader="dot" w:pos="9060"/>
        </w:tabs>
        <w:rPr>
          <w:ins w:id="124" w:author="wangxu" w:date="2022-02-23T11:53:00Z"/>
          <w:noProof/>
        </w:rPr>
      </w:pPr>
      <w:ins w:id="125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"_Toc96509679"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3.3.6 </w:t>
        </w:r>
        <w:r w:rsidRPr="00EF0899">
          <w:rPr>
            <w:rStyle w:val="a4"/>
            <w:noProof/>
          </w:rPr>
          <w:t>导出设备认证信息（</w:t>
        </w:r>
        <w:r w:rsidRPr="00EF0899">
          <w:rPr>
            <w:rStyle w:val="a4"/>
            <w:noProof/>
          </w:rPr>
          <w:t>0x07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_Toc96509679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6" w:author="wangxu" w:date="2022-02-23T11:53:00Z"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6703529B" w14:textId="3EA5A0AE" w:rsidR="00000064" w:rsidRDefault="00000064">
      <w:pPr>
        <w:pStyle w:val="TOC3"/>
        <w:tabs>
          <w:tab w:val="right" w:leader="dot" w:pos="9060"/>
        </w:tabs>
        <w:rPr>
          <w:ins w:id="127" w:author="wangxu" w:date="2022-02-23T11:53:00Z"/>
          <w:noProof/>
        </w:rPr>
      </w:pPr>
      <w:ins w:id="128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"_Toc96509680"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3.3.7 </w:t>
        </w:r>
        <w:r w:rsidRPr="00EF0899">
          <w:rPr>
            <w:rStyle w:val="a4"/>
            <w:noProof/>
          </w:rPr>
          <w:t>擦除</w:t>
        </w:r>
        <w:r w:rsidRPr="00EF0899">
          <w:rPr>
            <w:rStyle w:val="a4"/>
            <w:noProof/>
          </w:rPr>
          <w:t>COS</w:t>
        </w:r>
        <w:r w:rsidRPr="00EF0899">
          <w:rPr>
            <w:rStyle w:val="a4"/>
            <w:noProof/>
          </w:rPr>
          <w:t>（</w:t>
        </w:r>
        <w:r w:rsidRPr="00EF0899">
          <w:rPr>
            <w:rStyle w:val="a4"/>
            <w:noProof/>
          </w:rPr>
          <w:t>0x08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_Toc96509680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9" w:author="wangxu" w:date="2022-02-23T11:53:00Z"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05850351" w14:textId="6E97F43D" w:rsidR="00000064" w:rsidRDefault="00000064">
      <w:pPr>
        <w:pStyle w:val="TOC3"/>
        <w:tabs>
          <w:tab w:val="right" w:leader="dot" w:pos="9060"/>
        </w:tabs>
        <w:rPr>
          <w:ins w:id="130" w:author="wangxu" w:date="2022-02-23T11:53:00Z"/>
          <w:noProof/>
        </w:rPr>
      </w:pPr>
      <w:ins w:id="131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"_Toc96509681"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3.3.8 </w:t>
        </w:r>
        <w:r w:rsidRPr="00EF0899">
          <w:rPr>
            <w:rStyle w:val="a4"/>
            <w:noProof/>
          </w:rPr>
          <w:t>清空</w:t>
        </w:r>
        <w:r w:rsidRPr="00EF0899">
          <w:rPr>
            <w:rStyle w:val="a4"/>
            <w:noProof/>
          </w:rPr>
          <w:t>MF</w:t>
        </w:r>
        <w:r w:rsidRPr="00EF0899">
          <w:rPr>
            <w:rStyle w:val="a4"/>
            <w:noProof/>
          </w:rPr>
          <w:t>（</w:t>
        </w:r>
        <w:r w:rsidRPr="00EF0899">
          <w:rPr>
            <w:rStyle w:val="a4"/>
            <w:noProof/>
          </w:rPr>
          <w:t>0x09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_Toc96509681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2" w:author="wangxu" w:date="2022-02-23T11:53:00Z"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5ADCE954" w14:textId="203B75C3" w:rsidR="00000064" w:rsidRDefault="00000064">
      <w:pPr>
        <w:pStyle w:val="TOC3"/>
        <w:tabs>
          <w:tab w:val="right" w:leader="dot" w:pos="9060"/>
        </w:tabs>
        <w:rPr>
          <w:ins w:id="133" w:author="wangxu" w:date="2022-02-23T11:53:00Z"/>
          <w:noProof/>
        </w:rPr>
      </w:pPr>
      <w:ins w:id="134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"_Toc96509682"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3.3.9 </w:t>
        </w:r>
        <w:r w:rsidRPr="00EF0899">
          <w:rPr>
            <w:rStyle w:val="a4"/>
            <w:noProof/>
          </w:rPr>
          <w:t>协商传输会话密钥（</w:t>
        </w:r>
        <w:r w:rsidRPr="00EF0899">
          <w:rPr>
            <w:rStyle w:val="a4"/>
            <w:noProof/>
          </w:rPr>
          <w:t>0x0A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_Toc96509682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5" w:author="wangxu" w:date="2022-02-23T11:53:00Z"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67F0307A" w14:textId="4728F1B5" w:rsidR="00000064" w:rsidRDefault="00000064">
      <w:pPr>
        <w:pStyle w:val="TOC3"/>
        <w:tabs>
          <w:tab w:val="right" w:leader="dot" w:pos="9060"/>
        </w:tabs>
        <w:rPr>
          <w:ins w:id="136" w:author="wangxu" w:date="2022-02-23T11:53:00Z"/>
          <w:noProof/>
        </w:rPr>
      </w:pPr>
      <w:ins w:id="137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"_Toc96509683"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3.3.10 </w:t>
        </w:r>
        <w:r w:rsidRPr="00EF0899">
          <w:rPr>
            <w:rStyle w:val="a4"/>
            <w:noProof/>
          </w:rPr>
          <w:t>设备认证（</w:t>
        </w:r>
        <w:r w:rsidRPr="00EF0899">
          <w:rPr>
            <w:rStyle w:val="a4"/>
            <w:noProof/>
          </w:rPr>
          <w:t>0x10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_Toc96509683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8" w:author="wangxu" w:date="2022-02-23T11:53:00Z"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0480A6EB" w14:textId="75EC0C81" w:rsidR="00000064" w:rsidRDefault="00000064">
      <w:pPr>
        <w:pStyle w:val="TOC3"/>
        <w:tabs>
          <w:tab w:val="right" w:leader="dot" w:pos="9060"/>
        </w:tabs>
        <w:rPr>
          <w:ins w:id="139" w:author="wangxu" w:date="2022-02-23T11:53:00Z"/>
          <w:noProof/>
        </w:rPr>
      </w:pPr>
      <w:ins w:id="140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"_Toc96509684"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3.3.11 </w:t>
        </w:r>
        <w:r w:rsidRPr="00EF0899">
          <w:rPr>
            <w:rStyle w:val="a4"/>
            <w:noProof/>
          </w:rPr>
          <w:t>获取</w:t>
        </w:r>
        <w:r w:rsidRPr="00EF0899">
          <w:rPr>
            <w:rStyle w:val="a4"/>
            <w:noProof/>
          </w:rPr>
          <w:t>PIN</w:t>
        </w:r>
        <w:r w:rsidRPr="00EF0899">
          <w:rPr>
            <w:rStyle w:val="a4"/>
            <w:noProof/>
          </w:rPr>
          <w:t>信息（</w:t>
        </w:r>
        <w:r w:rsidRPr="00EF0899">
          <w:rPr>
            <w:rStyle w:val="a4"/>
            <w:noProof/>
          </w:rPr>
          <w:t>0x14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_Toc96509684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1" w:author="wangxu" w:date="2022-02-23T11:53:00Z"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56903CBE" w14:textId="7142BAB5" w:rsidR="00000064" w:rsidRDefault="00000064">
      <w:pPr>
        <w:pStyle w:val="TOC3"/>
        <w:tabs>
          <w:tab w:val="right" w:leader="dot" w:pos="9060"/>
        </w:tabs>
        <w:rPr>
          <w:ins w:id="142" w:author="wangxu" w:date="2022-02-23T11:53:00Z"/>
          <w:noProof/>
        </w:rPr>
      </w:pPr>
      <w:ins w:id="143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"_Toc96509685"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3.3.12 </w:t>
        </w:r>
        <w:r w:rsidRPr="00EF0899">
          <w:rPr>
            <w:rStyle w:val="a4"/>
            <w:noProof/>
          </w:rPr>
          <w:t>修改</w:t>
        </w:r>
        <w:r w:rsidRPr="00EF0899">
          <w:rPr>
            <w:rStyle w:val="a4"/>
            <w:noProof/>
          </w:rPr>
          <w:t>PIN</w:t>
        </w:r>
        <w:r w:rsidRPr="00EF0899">
          <w:rPr>
            <w:rStyle w:val="a4"/>
            <w:noProof/>
          </w:rPr>
          <w:t>（</w:t>
        </w:r>
        <w:r w:rsidRPr="00EF0899">
          <w:rPr>
            <w:rStyle w:val="a4"/>
            <w:noProof/>
          </w:rPr>
          <w:t>0x16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_Toc96509685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4" w:author="wangxu" w:date="2022-02-23T11:53:00Z"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767727C7" w14:textId="16430F6F" w:rsidR="00000064" w:rsidRDefault="00000064">
      <w:pPr>
        <w:pStyle w:val="TOC3"/>
        <w:tabs>
          <w:tab w:val="right" w:leader="dot" w:pos="9060"/>
        </w:tabs>
        <w:rPr>
          <w:ins w:id="145" w:author="wangxu" w:date="2022-02-23T11:53:00Z"/>
          <w:noProof/>
        </w:rPr>
      </w:pPr>
      <w:ins w:id="146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"_Toc96509686"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3.3.13 </w:t>
        </w:r>
        <w:r w:rsidRPr="00EF0899">
          <w:rPr>
            <w:rStyle w:val="a4"/>
            <w:noProof/>
          </w:rPr>
          <w:t>校验</w:t>
        </w:r>
        <w:r w:rsidRPr="00EF0899">
          <w:rPr>
            <w:rStyle w:val="a4"/>
            <w:noProof/>
          </w:rPr>
          <w:t>PIN</w:t>
        </w:r>
        <w:r w:rsidRPr="00EF0899">
          <w:rPr>
            <w:rStyle w:val="a4"/>
            <w:noProof/>
          </w:rPr>
          <w:t>（</w:t>
        </w:r>
        <w:r w:rsidRPr="00EF0899">
          <w:rPr>
            <w:rStyle w:val="a4"/>
            <w:noProof/>
          </w:rPr>
          <w:t>0x18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_Toc96509686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7" w:author="wangxu" w:date="2022-02-23T11:53:00Z"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543DE691" w14:textId="7B7B031D" w:rsidR="00000064" w:rsidRDefault="00000064">
      <w:pPr>
        <w:pStyle w:val="TOC3"/>
        <w:tabs>
          <w:tab w:val="right" w:leader="dot" w:pos="9060"/>
        </w:tabs>
        <w:rPr>
          <w:ins w:id="148" w:author="wangxu" w:date="2022-02-23T11:53:00Z"/>
          <w:noProof/>
        </w:rPr>
      </w:pPr>
      <w:ins w:id="149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"_Toc96509687"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3.3.14 </w:t>
        </w:r>
        <w:r w:rsidRPr="00EF0899">
          <w:rPr>
            <w:rStyle w:val="a4"/>
            <w:noProof/>
          </w:rPr>
          <w:t>解锁</w:t>
        </w:r>
        <w:r w:rsidRPr="00EF0899">
          <w:rPr>
            <w:rStyle w:val="a4"/>
            <w:noProof/>
          </w:rPr>
          <w:t>PIN</w:t>
        </w:r>
        <w:r w:rsidRPr="00EF0899">
          <w:rPr>
            <w:rStyle w:val="a4"/>
            <w:noProof/>
          </w:rPr>
          <w:t>（</w:t>
        </w:r>
        <w:r w:rsidRPr="00EF0899">
          <w:rPr>
            <w:rStyle w:val="a4"/>
            <w:noProof/>
          </w:rPr>
          <w:t>0x1A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_Toc96509687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0" w:author="wangxu" w:date="2022-02-23T11:53:00Z"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65C32A75" w14:textId="40D5E0CA" w:rsidR="00000064" w:rsidRDefault="00000064">
      <w:pPr>
        <w:pStyle w:val="TOC3"/>
        <w:tabs>
          <w:tab w:val="right" w:leader="dot" w:pos="9060"/>
        </w:tabs>
        <w:rPr>
          <w:ins w:id="151" w:author="wangxu" w:date="2022-02-23T11:53:00Z"/>
          <w:noProof/>
        </w:rPr>
      </w:pPr>
      <w:ins w:id="152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"_Toc96509688"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3.3.15 </w:t>
        </w:r>
        <w:r w:rsidRPr="00EF0899">
          <w:rPr>
            <w:rStyle w:val="a4"/>
            <w:noProof/>
          </w:rPr>
          <w:t>清除应用安全状态（</w:t>
        </w:r>
        <w:r w:rsidRPr="00EF0899">
          <w:rPr>
            <w:rStyle w:val="a4"/>
            <w:noProof/>
          </w:rPr>
          <w:t>0x1C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_Toc96509688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3" w:author="wangxu" w:date="2022-02-23T11:53:00Z"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0B40A5EC" w14:textId="46C76087" w:rsidR="00000064" w:rsidRDefault="00000064">
      <w:pPr>
        <w:pStyle w:val="TOC3"/>
        <w:tabs>
          <w:tab w:val="right" w:leader="dot" w:pos="9060"/>
        </w:tabs>
        <w:rPr>
          <w:ins w:id="154" w:author="wangxu" w:date="2022-02-23T11:53:00Z"/>
          <w:noProof/>
        </w:rPr>
      </w:pPr>
      <w:ins w:id="155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"_Toc96509689"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3.3.16 </w:t>
        </w:r>
        <w:r w:rsidRPr="00EF0899">
          <w:rPr>
            <w:rStyle w:val="a4"/>
            <w:noProof/>
          </w:rPr>
          <w:t>创建数据文件（</w:t>
        </w:r>
        <w:r w:rsidRPr="00EF0899">
          <w:rPr>
            <w:rStyle w:val="a4"/>
            <w:noProof/>
          </w:rPr>
          <w:t>0x30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_Toc96509689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6" w:author="wangxu" w:date="2022-02-23T11:53:00Z"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4A29F2ED" w14:textId="4F7B39A8" w:rsidR="00000064" w:rsidRDefault="00000064">
      <w:pPr>
        <w:pStyle w:val="TOC3"/>
        <w:tabs>
          <w:tab w:val="right" w:leader="dot" w:pos="9060"/>
        </w:tabs>
        <w:rPr>
          <w:ins w:id="157" w:author="wangxu" w:date="2022-02-23T11:53:00Z"/>
          <w:noProof/>
        </w:rPr>
      </w:pPr>
      <w:ins w:id="158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"_Toc96509690"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3.3.17 </w:t>
        </w:r>
        <w:r w:rsidRPr="00EF0899">
          <w:rPr>
            <w:rStyle w:val="a4"/>
            <w:noProof/>
          </w:rPr>
          <w:t>删除数据文件（</w:t>
        </w:r>
        <w:r w:rsidRPr="00EF0899">
          <w:rPr>
            <w:rStyle w:val="a4"/>
            <w:noProof/>
          </w:rPr>
          <w:t>0x32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_Toc96509690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9" w:author="wangxu" w:date="2022-02-23T11:53:00Z"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46593DAC" w14:textId="3BB606CC" w:rsidR="00000064" w:rsidRDefault="00000064">
      <w:pPr>
        <w:pStyle w:val="TOC3"/>
        <w:tabs>
          <w:tab w:val="right" w:leader="dot" w:pos="9060"/>
        </w:tabs>
        <w:rPr>
          <w:ins w:id="160" w:author="wangxu" w:date="2022-02-23T11:53:00Z"/>
          <w:noProof/>
        </w:rPr>
      </w:pPr>
      <w:ins w:id="161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"_Toc96509691"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3.3.18 </w:t>
        </w:r>
        <w:r w:rsidRPr="00EF0899">
          <w:rPr>
            <w:rStyle w:val="a4"/>
            <w:noProof/>
          </w:rPr>
          <w:t>获取文件信息（</w:t>
        </w:r>
        <w:r w:rsidRPr="00EF0899">
          <w:rPr>
            <w:rStyle w:val="a4"/>
            <w:noProof/>
          </w:rPr>
          <w:t>0x36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_Toc96509691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2" w:author="wangxu" w:date="2022-02-23T11:53:00Z"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689FC593" w14:textId="79F0CFCA" w:rsidR="00000064" w:rsidRDefault="00000064">
      <w:pPr>
        <w:pStyle w:val="TOC3"/>
        <w:tabs>
          <w:tab w:val="right" w:leader="dot" w:pos="9060"/>
        </w:tabs>
        <w:rPr>
          <w:ins w:id="163" w:author="wangxu" w:date="2022-02-23T11:53:00Z"/>
          <w:noProof/>
        </w:rPr>
      </w:pPr>
      <w:ins w:id="164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"_Toc96509692"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3.3.19 </w:t>
        </w:r>
        <w:r w:rsidRPr="00EF0899">
          <w:rPr>
            <w:rStyle w:val="a4"/>
            <w:noProof/>
          </w:rPr>
          <w:t>读数据文件（</w:t>
        </w:r>
        <w:r w:rsidRPr="00EF0899">
          <w:rPr>
            <w:rStyle w:val="a4"/>
            <w:noProof/>
          </w:rPr>
          <w:t>0x38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_Toc96509692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5" w:author="wangxu" w:date="2022-02-23T11:53:00Z"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546B8D4A" w14:textId="4863D77D" w:rsidR="00000064" w:rsidRDefault="00000064">
      <w:pPr>
        <w:pStyle w:val="TOC3"/>
        <w:tabs>
          <w:tab w:val="right" w:leader="dot" w:pos="9060"/>
        </w:tabs>
        <w:rPr>
          <w:ins w:id="166" w:author="wangxu" w:date="2022-02-23T11:53:00Z"/>
          <w:noProof/>
        </w:rPr>
      </w:pPr>
      <w:ins w:id="167" w:author="wangxu" w:date="2022-02-23T11:53:00Z">
        <w:r w:rsidRPr="00EF0899">
          <w:rPr>
            <w:rStyle w:val="a4"/>
            <w:noProof/>
          </w:rPr>
          <w:lastRenderedPageBreak/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"_Toc96509693"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3.3.20 </w:t>
        </w:r>
        <w:r w:rsidRPr="00EF0899">
          <w:rPr>
            <w:rStyle w:val="a4"/>
            <w:noProof/>
          </w:rPr>
          <w:t>写数据文件（</w:t>
        </w:r>
        <w:r w:rsidRPr="00EF0899">
          <w:rPr>
            <w:rStyle w:val="a4"/>
            <w:noProof/>
          </w:rPr>
          <w:t>0x3A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_Toc96509693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8" w:author="wangxu" w:date="2022-02-23T11:53:00Z"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3D183782" w14:textId="474CD649" w:rsidR="00000064" w:rsidRDefault="00000064">
      <w:pPr>
        <w:pStyle w:val="TOC3"/>
        <w:tabs>
          <w:tab w:val="right" w:leader="dot" w:pos="9060"/>
        </w:tabs>
        <w:rPr>
          <w:ins w:id="169" w:author="wangxu" w:date="2022-02-23T11:53:00Z"/>
          <w:noProof/>
        </w:rPr>
      </w:pPr>
      <w:ins w:id="170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"_Toc96509694"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3.3.21 </w:t>
        </w:r>
        <w:r w:rsidRPr="00EF0899">
          <w:rPr>
            <w:rStyle w:val="a4"/>
            <w:noProof/>
          </w:rPr>
          <w:t>初始化文件系统（</w:t>
        </w:r>
        <w:r w:rsidRPr="00EF0899">
          <w:rPr>
            <w:rStyle w:val="a4"/>
            <w:noProof/>
          </w:rPr>
          <w:t>0x3E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_Toc96509694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1" w:author="wangxu" w:date="2022-02-23T11:53:00Z"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65165815" w14:textId="137C80AD" w:rsidR="00000064" w:rsidRDefault="00000064">
      <w:pPr>
        <w:pStyle w:val="TOC3"/>
        <w:tabs>
          <w:tab w:val="right" w:leader="dot" w:pos="9060"/>
        </w:tabs>
        <w:rPr>
          <w:ins w:id="172" w:author="wangxu" w:date="2022-02-23T11:53:00Z"/>
          <w:noProof/>
        </w:rPr>
      </w:pPr>
      <w:ins w:id="173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"_Toc96509695"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3.3.22 </w:t>
        </w:r>
        <w:r w:rsidRPr="00EF0899">
          <w:rPr>
            <w:rStyle w:val="a4"/>
            <w:noProof/>
          </w:rPr>
          <w:t>创建应用（</w:t>
        </w:r>
        <w:r w:rsidRPr="00EF0899">
          <w:rPr>
            <w:rStyle w:val="a4"/>
            <w:noProof/>
          </w:rPr>
          <w:t>0x20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_Toc96509695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4" w:author="wangxu" w:date="2022-02-23T11:53:00Z"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253E0003" w14:textId="0DD98524" w:rsidR="00000064" w:rsidRDefault="00000064">
      <w:pPr>
        <w:pStyle w:val="TOC3"/>
        <w:tabs>
          <w:tab w:val="right" w:leader="dot" w:pos="9060"/>
        </w:tabs>
        <w:rPr>
          <w:ins w:id="175" w:author="wangxu" w:date="2022-02-23T11:53:00Z"/>
          <w:noProof/>
        </w:rPr>
      </w:pPr>
      <w:ins w:id="176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"_Toc96509696"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3.3.23 </w:t>
        </w:r>
        <w:r w:rsidRPr="00EF0899">
          <w:rPr>
            <w:rStyle w:val="a4"/>
            <w:noProof/>
          </w:rPr>
          <w:t>获取应用配置信息（</w:t>
        </w:r>
        <w:r w:rsidRPr="00EF0899">
          <w:rPr>
            <w:rStyle w:val="a4"/>
            <w:noProof/>
          </w:rPr>
          <w:t>0x2A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_Toc96509696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7" w:author="wangxu" w:date="2022-02-23T11:53:00Z"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56933985" w14:textId="4EA1B798" w:rsidR="00000064" w:rsidRDefault="00000064">
      <w:pPr>
        <w:pStyle w:val="TOC3"/>
        <w:tabs>
          <w:tab w:val="right" w:leader="dot" w:pos="9060"/>
        </w:tabs>
        <w:rPr>
          <w:ins w:id="178" w:author="wangxu" w:date="2022-02-23T11:53:00Z"/>
          <w:noProof/>
        </w:rPr>
      </w:pPr>
      <w:ins w:id="179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"_Toc96509697"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3.3.24 </w:t>
        </w:r>
        <w:r w:rsidRPr="00EF0899">
          <w:rPr>
            <w:rStyle w:val="a4"/>
            <w:noProof/>
          </w:rPr>
          <w:t>恢复应用初始化状态（</w:t>
        </w:r>
        <w:r w:rsidRPr="00EF0899">
          <w:rPr>
            <w:rStyle w:val="a4"/>
            <w:noProof/>
          </w:rPr>
          <w:t>0x2B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_Toc96509697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0" w:author="wangxu" w:date="2022-02-23T11:53:00Z"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691299A0" w14:textId="35A7A9E9" w:rsidR="00000064" w:rsidRDefault="00000064">
      <w:pPr>
        <w:pStyle w:val="TOC3"/>
        <w:tabs>
          <w:tab w:val="right" w:leader="dot" w:pos="9060"/>
        </w:tabs>
        <w:rPr>
          <w:ins w:id="181" w:author="wangxu" w:date="2022-02-23T11:53:00Z"/>
          <w:noProof/>
        </w:rPr>
      </w:pPr>
      <w:ins w:id="182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"_Toc96509698"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3.3.25 </w:t>
        </w:r>
        <w:r w:rsidRPr="00EF0899">
          <w:rPr>
            <w:rStyle w:val="a4"/>
            <w:noProof/>
          </w:rPr>
          <w:t>创建容器（</w:t>
        </w:r>
        <w:r w:rsidRPr="00EF0899">
          <w:rPr>
            <w:rStyle w:val="a4"/>
            <w:noProof/>
          </w:rPr>
          <w:t>0x40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_Toc96509698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3" w:author="wangxu" w:date="2022-02-23T11:53:00Z"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099C8810" w14:textId="26F7BC55" w:rsidR="00000064" w:rsidRDefault="00000064">
      <w:pPr>
        <w:pStyle w:val="TOC3"/>
        <w:tabs>
          <w:tab w:val="right" w:leader="dot" w:pos="9060"/>
        </w:tabs>
        <w:rPr>
          <w:ins w:id="184" w:author="wangxu" w:date="2022-02-23T11:53:00Z"/>
          <w:noProof/>
        </w:rPr>
      </w:pPr>
      <w:ins w:id="185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"_Toc96509699"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3.3.26 </w:t>
        </w:r>
        <w:r w:rsidRPr="00EF0899">
          <w:rPr>
            <w:rStyle w:val="a4"/>
            <w:noProof/>
          </w:rPr>
          <w:t>枚举容器（</w:t>
        </w:r>
        <w:r w:rsidRPr="00EF0899">
          <w:rPr>
            <w:rStyle w:val="a4"/>
            <w:noProof/>
          </w:rPr>
          <w:t>0x46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_Toc96509699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6" w:author="wangxu" w:date="2022-02-23T11:53:00Z"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551C87BB" w14:textId="47B66E3D" w:rsidR="00000064" w:rsidRDefault="00000064">
      <w:pPr>
        <w:pStyle w:val="TOC3"/>
        <w:tabs>
          <w:tab w:val="right" w:leader="dot" w:pos="9060"/>
        </w:tabs>
        <w:rPr>
          <w:ins w:id="187" w:author="wangxu" w:date="2022-02-23T11:53:00Z"/>
          <w:noProof/>
        </w:rPr>
      </w:pPr>
      <w:ins w:id="188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"_Toc96509700"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3.3.27 </w:t>
        </w:r>
        <w:r w:rsidRPr="00EF0899">
          <w:rPr>
            <w:rStyle w:val="a4"/>
            <w:noProof/>
          </w:rPr>
          <w:t>删除容器（</w:t>
        </w:r>
        <w:r w:rsidRPr="00EF0899">
          <w:rPr>
            <w:rStyle w:val="a4"/>
            <w:noProof/>
          </w:rPr>
          <w:t>0x48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9" w:author="wangxu" w:date="2022-02-23T11:53:00Z"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428FFA6F" w14:textId="75635516" w:rsidR="00000064" w:rsidRDefault="00000064">
      <w:pPr>
        <w:pStyle w:val="TOC3"/>
        <w:tabs>
          <w:tab w:val="right" w:leader="dot" w:pos="9060"/>
        </w:tabs>
        <w:rPr>
          <w:ins w:id="190" w:author="wangxu" w:date="2022-02-23T11:53:00Z"/>
          <w:noProof/>
        </w:rPr>
      </w:pPr>
      <w:ins w:id="191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"_Toc96509701"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3.3.28 </w:t>
        </w:r>
        <w:r w:rsidRPr="00EF0899">
          <w:rPr>
            <w:rStyle w:val="a4"/>
            <w:noProof/>
          </w:rPr>
          <w:t>获取容器信息（</w:t>
        </w:r>
        <w:r w:rsidRPr="00EF0899">
          <w:rPr>
            <w:rStyle w:val="a4"/>
            <w:noProof/>
          </w:rPr>
          <w:t>0x4A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2" w:author="wangxu" w:date="2022-02-23T11:53:00Z"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28874493" w14:textId="3A9634AD" w:rsidR="00000064" w:rsidRDefault="00000064">
      <w:pPr>
        <w:pStyle w:val="TOC3"/>
        <w:tabs>
          <w:tab w:val="right" w:leader="dot" w:pos="9060"/>
        </w:tabs>
        <w:rPr>
          <w:ins w:id="193" w:author="wangxu" w:date="2022-02-23T11:53:00Z"/>
          <w:noProof/>
        </w:rPr>
      </w:pPr>
      <w:ins w:id="194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"_Toc96509702"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3.3.29 </w:t>
        </w:r>
        <w:r w:rsidRPr="00EF0899">
          <w:rPr>
            <w:rStyle w:val="a4"/>
            <w:noProof/>
          </w:rPr>
          <w:t>导入数字证书（</w:t>
        </w:r>
        <w:r w:rsidRPr="00EF0899">
          <w:rPr>
            <w:rStyle w:val="a4"/>
            <w:noProof/>
          </w:rPr>
          <w:t>0x4C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_Toc96509702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5" w:author="wangxu" w:date="2022-02-23T11:53:00Z"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685E837B" w14:textId="4D3DBEBA" w:rsidR="00000064" w:rsidRDefault="00000064">
      <w:pPr>
        <w:pStyle w:val="TOC3"/>
        <w:tabs>
          <w:tab w:val="right" w:leader="dot" w:pos="9060"/>
        </w:tabs>
        <w:rPr>
          <w:ins w:id="196" w:author="wangxu" w:date="2022-02-23T11:53:00Z"/>
          <w:noProof/>
        </w:rPr>
      </w:pPr>
      <w:ins w:id="197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"_Toc96509703"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3.3.30 </w:t>
        </w:r>
        <w:r w:rsidRPr="00EF0899">
          <w:rPr>
            <w:rStyle w:val="a4"/>
            <w:noProof/>
          </w:rPr>
          <w:t>导出数字证书（</w:t>
        </w:r>
        <w:r w:rsidRPr="00EF0899">
          <w:rPr>
            <w:rStyle w:val="a4"/>
            <w:noProof/>
          </w:rPr>
          <w:t>0x4E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8" w:author="wangxu" w:date="2022-02-23T11:53:00Z"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0CE6FBD9" w14:textId="3678CD41" w:rsidR="00000064" w:rsidRDefault="00000064">
      <w:pPr>
        <w:pStyle w:val="TOC3"/>
        <w:tabs>
          <w:tab w:val="right" w:leader="dot" w:pos="9060"/>
        </w:tabs>
        <w:rPr>
          <w:ins w:id="199" w:author="wangxu" w:date="2022-02-23T11:53:00Z"/>
          <w:noProof/>
        </w:rPr>
      </w:pPr>
      <w:ins w:id="200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"_Toc96509704"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3.3.31 </w:t>
        </w:r>
        <w:r w:rsidRPr="00EF0899">
          <w:rPr>
            <w:rStyle w:val="a4"/>
            <w:noProof/>
          </w:rPr>
          <w:t>生成随机数（</w:t>
        </w:r>
        <w:r w:rsidRPr="00EF0899">
          <w:rPr>
            <w:rStyle w:val="a4"/>
            <w:noProof/>
          </w:rPr>
          <w:t>0x50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1" w:author="wangxu" w:date="2022-02-23T11:53:00Z"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14587878" w14:textId="40C34880" w:rsidR="00000064" w:rsidRDefault="00000064">
      <w:pPr>
        <w:pStyle w:val="TOC3"/>
        <w:tabs>
          <w:tab w:val="right" w:leader="dot" w:pos="9060"/>
        </w:tabs>
        <w:rPr>
          <w:ins w:id="202" w:author="wangxu" w:date="2022-02-23T11:53:00Z"/>
          <w:noProof/>
        </w:rPr>
      </w:pPr>
      <w:ins w:id="203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"_Toc96509705"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3.3.32 </w:t>
        </w:r>
        <w:r w:rsidRPr="00EF0899">
          <w:rPr>
            <w:rStyle w:val="a4"/>
            <w:noProof/>
          </w:rPr>
          <w:t>生成</w:t>
        </w:r>
        <w:r w:rsidRPr="00EF0899">
          <w:rPr>
            <w:rStyle w:val="a4"/>
            <w:noProof/>
          </w:rPr>
          <w:t>RSA</w:t>
        </w:r>
        <w:r w:rsidRPr="00EF0899">
          <w:rPr>
            <w:rStyle w:val="a4"/>
            <w:noProof/>
          </w:rPr>
          <w:t>密钥对（</w:t>
        </w:r>
        <w:r w:rsidRPr="00EF0899">
          <w:rPr>
            <w:rStyle w:val="a4"/>
            <w:noProof/>
          </w:rPr>
          <w:t>0x54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4" w:author="wangxu" w:date="2022-02-23T11:53:00Z"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211255C2" w14:textId="77565DD9" w:rsidR="00000064" w:rsidRDefault="00000064">
      <w:pPr>
        <w:pStyle w:val="TOC3"/>
        <w:tabs>
          <w:tab w:val="right" w:leader="dot" w:pos="9060"/>
        </w:tabs>
        <w:rPr>
          <w:ins w:id="205" w:author="wangxu" w:date="2022-02-23T11:53:00Z"/>
          <w:noProof/>
        </w:rPr>
      </w:pPr>
      <w:ins w:id="206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"_Toc96509706"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3.3.33 </w:t>
        </w:r>
        <w:r w:rsidRPr="00EF0899">
          <w:rPr>
            <w:rStyle w:val="a4"/>
            <w:noProof/>
          </w:rPr>
          <w:t>导入</w:t>
        </w:r>
        <w:r w:rsidRPr="00EF0899">
          <w:rPr>
            <w:rStyle w:val="a4"/>
            <w:noProof/>
          </w:rPr>
          <w:t>RSA</w:t>
        </w:r>
        <w:r w:rsidRPr="00EF0899">
          <w:rPr>
            <w:rStyle w:val="a4"/>
            <w:noProof/>
          </w:rPr>
          <w:t>密钥对（</w:t>
        </w:r>
        <w:r w:rsidRPr="00EF0899">
          <w:rPr>
            <w:rStyle w:val="a4"/>
            <w:noProof/>
          </w:rPr>
          <w:t>0x56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7" w:author="wangxu" w:date="2022-02-23T11:53:00Z"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5770B5DD" w14:textId="7CD27390" w:rsidR="00000064" w:rsidRDefault="00000064">
      <w:pPr>
        <w:pStyle w:val="TOC3"/>
        <w:tabs>
          <w:tab w:val="right" w:leader="dot" w:pos="9060"/>
        </w:tabs>
        <w:rPr>
          <w:ins w:id="208" w:author="wangxu" w:date="2022-02-23T11:53:00Z"/>
          <w:noProof/>
        </w:rPr>
      </w:pPr>
      <w:ins w:id="209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"_Toc96509707"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>3.3.34 RSA</w:t>
        </w:r>
        <w:r w:rsidRPr="00EF0899">
          <w:rPr>
            <w:rStyle w:val="a4"/>
            <w:noProof/>
          </w:rPr>
          <w:t>私钥运算（</w:t>
        </w:r>
        <w:r w:rsidRPr="00EF0899">
          <w:rPr>
            <w:rStyle w:val="a4"/>
            <w:noProof/>
          </w:rPr>
          <w:t>0x57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0" w:author="wangxu" w:date="2022-02-23T11:53:00Z"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19FDB694" w14:textId="35871880" w:rsidR="00000064" w:rsidRDefault="00000064">
      <w:pPr>
        <w:pStyle w:val="TOC3"/>
        <w:tabs>
          <w:tab w:val="right" w:leader="dot" w:pos="9060"/>
        </w:tabs>
        <w:rPr>
          <w:ins w:id="211" w:author="wangxu" w:date="2022-02-23T11:53:00Z"/>
          <w:noProof/>
        </w:rPr>
      </w:pPr>
      <w:ins w:id="212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"_Toc96509708"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3.3.35 </w:t>
        </w:r>
        <w:r w:rsidRPr="00EF0899">
          <w:rPr>
            <w:rStyle w:val="a4"/>
            <w:noProof/>
          </w:rPr>
          <w:t>生成</w:t>
        </w:r>
        <w:r w:rsidRPr="00EF0899">
          <w:rPr>
            <w:rStyle w:val="a4"/>
            <w:noProof/>
          </w:rPr>
          <w:t>SM2</w:t>
        </w:r>
        <w:r w:rsidRPr="00EF0899">
          <w:rPr>
            <w:rStyle w:val="a4"/>
            <w:noProof/>
          </w:rPr>
          <w:t>密钥对（</w:t>
        </w:r>
        <w:r w:rsidRPr="00EF0899">
          <w:rPr>
            <w:rStyle w:val="a4"/>
            <w:noProof/>
          </w:rPr>
          <w:t>0x70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3" w:author="wangxu" w:date="2022-02-23T11:53:00Z"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355216B2" w14:textId="57707FEC" w:rsidR="00000064" w:rsidRDefault="00000064">
      <w:pPr>
        <w:pStyle w:val="TOC3"/>
        <w:tabs>
          <w:tab w:val="right" w:leader="dot" w:pos="9060"/>
        </w:tabs>
        <w:rPr>
          <w:ins w:id="214" w:author="wangxu" w:date="2022-02-23T11:53:00Z"/>
          <w:noProof/>
        </w:rPr>
      </w:pPr>
      <w:ins w:id="215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"_Toc96509709"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3.3.36 </w:t>
        </w:r>
        <w:r w:rsidRPr="00EF0899">
          <w:rPr>
            <w:rStyle w:val="a4"/>
            <w:noProof/>
          </w:rPr>
          <w:t>导入</w:t>
        </w:r>
        <w:r w:rsidRPr="00EF0899">
          <w:rPr>
            <w:rStyle w:val="a4"/>
            <w:noProof/>
          </w:rPr>
          <w:t>SM2</w:t>
        </w:r>
        <w:r w:rsidRPr="00EF0899">
          <w:rPr>
            <w:rStyle w:val="a4"/>
            <w:noProof/>
          </w:rPr>
          <w:t>密钥对（</w:t>
        </w:r>
        <w:r w:rsidRPr="00EF0899">
          <w:rPr>
            <w:rStyle w:val="a4"/>
            <w:noProof/>
          </w:rPr>
          <w:t>0x72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6" w:author="wangxu" w:date="2022-02-23T11:53:00Z"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293D76B8" w14:textId="1D212FBE" w:rsidR="00000064" w:rsidRDefault="00000064">
      <w:pPr>
        <w:pStyle w:val="TOC3"/>
        <w:tabs>
          <w:tab w:val="right" w:leader="dot" w:pos="9060"/>
        </w:tabs>
        <w:rPr>
          <w:ins w:id="217" w:author="wangxu" w:date="2022-02-23T11:53:00Z"/>
          <w:noProof/>
        </w:rPr>
      </w:pPr>
      <w:ins w:id="218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"_Toc96509710"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>3.3.37 SM2</w:t>
        </w:r>
        <w:r w:rsidRPr="00EF0899">
          <w:rPr>
            <w:rStyle w:val="a4"/>
            <w:noProof/>
          </w:rPr>
          <w:t>私钥签名（</w:t>
        </w:r>
        <w:r w:rsidRPr="00EF0899">
          <w:rPr>
            <w:rStyle w:val="a4"/>
            <w:noProof/>
          </w:rPr>
          <w:t>0x73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9" w:author="wangxu" w:date="2022-02-23T11:53:00Z"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36003255" w14:textId="109903AD" w:rsidR="00000064" w:rsidRDefault="00000064">
      <w:pPr>
        <w:pStyle w:val="TOC3"/>
        <w:tabs>
          <w:tab w:val="right" w:leader="dot" w:pos="9060"/>
        </w:tabs>
        <w:rPr>
          <w:ins w:id="220" w:author="wangxu" w:date="2022-02-23T11:53:00Z"/>
          <w:noProof/>
        </w:rPr>
      </w:pPr>
      <w:ins w:id="221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"_Toc96509711"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>3.3.38 SM2</w:t>
        </w:r>
        <w:r w:rsidRPr="00EF0899">
          <w:rPr>
            <w:rStyle w:val="a4"/>
            <w:noProof/>
          </w:rPr>
          <w:t>私钥解密（</w:t>
        </w:r>
        <w:r w:rsidRPr="00EF0899">
          <w:rPr>
            <w:rStyle w:val="a4"/>
            <w:noProof/>
          </w:rPr>
          <w:t>0x75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2" w:author="wangxu" w:date="2022-02-23T11:53:00Z"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4097B747" w14:textId="16CD8815" w:rsidR="00000064" w:rsidRDefault="00000064">
      <w:pPr>
        <w:pStyle w:val="TOC3"/>
        <w:tabs>
          <w:tab w:val="right" w:leader="dot" w:pos="9060"/>
        </w:tabs>
        <w:rPr>
          <w:ins w:id="223" w:author="wangxu" w:date="2022-02-23T11:53:00Z"/>
          <w:noProof/>
        </w:rPr>
      </w:pPr>
      <w:ins w:id="224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"_Toc96509712"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>3.3.39 SM2</w:t>
        </w:r>
        <w:r w:rsidRPr="00EF0899">
          <w:rPr>
            <w:rStyle w:val="a4"/>
            <w:noProof/>
          </w:rPr>
          <w:t>生成并导出会话密钥（</w:t>
        </w:r>
        <w:r w:rsidRPr="00EF0899">
          <w:rPr>
            <w:rStyle w:val="a4"/>
            <w:noProof/>
          </w:rPr>
          <w:t>0x78</w:t>
        </w:r>
        <w:r w:rsidRPr="00EF0899">
          <w:rPr>
            <w:rStyle w:val="a4"/>
            <w:noProof/>
          </w:rPr>
          <w:t>）</w:t>
        </w:r>
        <w:r w:rsidRPr="00EF0899">
          <w:rPr>
            <w:rStyle w:val="a4"/>
            <w:noProof/>
          </w:rPr>
          <w:t>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5" w:author="wangxu" w:date="2022-02-23T11:53:00Z"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175EF4D0" w14:textId="79199B87" w:rsidR="00000064" w:rsidRDefault="00000064">
      <w:pPr>
        <w:pStyle w:val="TOC3"/>
        <w:tabs>
          <w:tab w:val="right" w:leader="dot" w:pos="9060"/>
        </w:tabs>
        <w:rPr>
          <w:ins w:id="226" w:author="wangxu" w:date="2022-02-23T11:53:00Z"/>
          <w:noProof/>
        </w:rPr>
      </w:pPr>
      <w:ins w:id="227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"_Toc96509714"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>3.3.40 SM2</w:t>
        </w:r>
        <w:r w:rsidRPr="00EF0899">
          <w:rPr>
            <w:rStyle w:val="a4"/>
            <w:noProof/>
          </w:rPr>
          <w:t>外来公钥加密（</w:t>
        </w:r>
        <w:r w:rsidRPr="00EF0899">
          <w:rPr>
            <w:rStyle w:val="a4"/>
            <w:noProof/>
          </w:rPr>
          <w:t>0x7A</w:t>
        </w:r>
        <w:r w:rsidRPr="00EF0899">
          <w:rPr>
            <w:rStyle w:val="a4"/>
            <w:noProof/>
          </w:rPr>
          <w:t>）</w:t>
        </w:r>
        <w:r w:rsidRPr="00EF0899">
          <w:rPr>
            <w:rStyle w:val="a4"/>
            <w:noProof/>
          </w:rPr>
          <w:t>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8" w:author="wangxu" w:date="2022-02-23T11:53:00Z"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30E2971F" w14:textId="104B4427" w:rsidR="00000064" w:rsidRDefault="00000064">
      <w:pPr>
        <w:pStyle w:val="TOC3"/>
        <w:tabs>
          <w:tab w:val="right" w:leader="dot" w:pos="9060"/>
        </w:tabs>
        <w:rPr>
          <w:ins w:id="229" w:author="wangxu" w:date="2022-02-23T11:53:00Z"/>
          <w:noProof/>
        </w:rPr>
      </w:pPr>
      <w:ins w:id="230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"_Toc96509715"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>3.3.41 SM2</w:t>
        </w:r>
        <w:r w:rsidRPr="00EF0899">
          <w:rPr>
            <w:rStyle w:val="a4"/>
            <w:noProof/>
          </w:rPr>
          <w:t>外来私钥解密（</w:t>
        </w:r>
        <w:r w:rsidRPr="00EF0899">
          <w:rPr>
            <w:rStyle w:val="a4"/>
            <w:noProof/>
          </w:rPr>
          <w:t>0x7C</w:t>
        </w:r>
        <w:r w:rsidRPr="00EF0899">
          <w:rPr>
            <w:rStyle w:val="a4"/>
            <w:noProof/>
          </w:rPr>
          <w:t>）</w:t>
        </w:r>
        <w:r w:rsidRPr="00EF0899">
          <w:rPr>
            <w:rStyle w:val="a4"/>
            <w:noProof/>
          </w:rPr>
          <w:t>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1" w:author="wangxu" w:date="2022-02-23T11:53:00Z"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7FCC45A4" w14:textId="6A10B730" w:rsidR="00000064" w:rsidRDefault="00000064">
      <w:pPr>
        <w:pStyle w:val="TOC3"/>
        <w:tabs>
          <w:tab w:val="right" w:leader="dot" w:pos="9060"/>
        </w:tabs>
        <w:rPr>
          <w:ins w:id="232" w:author="wangxu" w:date="2022-02-23T11:53:00Z"/>
          <w:noProof/>
        </w:rPr>
      </w:pPr>
      <w:ins w:id="233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"_Toc96509716"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>3.3.42 SM2</w:t>
        </w:r>
        <w:r w:rsidRPr="00EF0899">
          <w:rPr>
            <w:rStyle w:val="a4"/>
            <w:noProof/>
          </w:rPr>
          <w:t>外来私钥签名（</w:t>
        </w:r>
        <w:r w:rsidRPr="00EF0899">
          <w:rPr>
            <w:rStyle w:val="a4"/>
            <w:noProof/>
          </w:rPr>
          <w:t>0x7E</w:t>
        </w:r>
        <w:r w:rsidRPr="00EF0899">
          <w:rPr>
            <w:rStyle w:val="a4"/>
            <w:noProof/>
          </w:rPr>
          <w:t>）</w:t>
        </w:r>
        <w:r w:rsidRPr="00EF0899">
          <w:rPr>
            <w:rStyle w:val="a4"/>
            <w:noProof/>
          </w:rPr>
          <w:t>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4" w:author="wangxu" w:date="2022-02-23T11:53:00Z"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5A98AC6C" w14:textId="39077470" w:rsidR="00000064" w:rsidRDefault="00000064">
      <w:pPr>
        <w:pStyle w:val="TOC3"/>
        <w:tabs>
          <w:tab w:val="right" w:leader="dot" w:pos="9060"/>
        </w:tabs>
        <w:rPr>
          <w:ins w:id="235" w:author="wangxu" w:date="2022-02-23T11:53:00Z"/>
          <w:noProof/>
        </w:rPr>
      </w:pPr>
      <w:ins w:id="236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"_Toc96509717"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>3.3.43 SM2</w:t>
        </w:r>
        <w:r w:rsidRPr="00EF0899">
          <w:rPr>
            <w:rStyle w:val="a4"/>
            <w:noProof/>
          </w:rPr>
          <w:t>生成密钥协商参数（</w:t>
        </w:r>
        <w:r w:rsidRPr="00EF0899">
          <w:rPr>
            <w:rStyle w:val="a4"/>
            <w:noProof/>
          </w:rPr>
          <w:t>0x82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7" w:author="wangxu" w:date="2022-02-23T11:53:00Z"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2E1B9137" w14:textId="5ABE8C53" w:rsidR="00000064" w:rsidRDefault="00000064">
      <w:pPr>
        <w:pStyle w:val="TOC3"/>
        <w:tabs>
          <w:tab w:val="right" w:leader="dot" w:pos="9060"/>
        </w:tabs>
        <w:rPr>
          <w:ins w:id="238" w:author="wangxu" w:date="2022-02-23T11:53:00Z"/>
          <w:noProof/>
        </w:rPr>
      </w:pPr>
      <w:ins w:id="239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"_Toc96509718"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>3.3.44 SM2</w:t>
        </w:r>
        <w:r w:rsidRPr="00EF0899">
          <w:rPr>
            <w:rStyle w:val="a4"/>
            <w:noProof/>
          </w:rPr>
          <w:t>产生协商数据并计算会话密钥（</w:t>
        </w:r>
        <w:r w:rsidRPr="00EF0899">
          <w:rPr>
            <w:rStyle w:val="a4"/>
            <w:noProof/>
          </w:rPr>
          <w:t>0x84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0" w:author="wangxu" w:date="2022-02-23T11:53:00Z"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729EA69F" w14:textId="7053DF0B" w:rsidR="00000064" w:rsidRDefault="00000064">
      <w:pPr>
        <w:pStyle w:val="TOC3"/>
        <w:tabs>
          <w:tab w:val="right" w:leader="dot" w:pos="9060"/>
        </w:tabs>
        <w:rPr>
          <w:ins w:id="241" w:author="wangxu" w:date="2022-02-23T11:53:00Z"/>
          <w:noProof/>
        </w:rPr>
      </w:pPr>
      <w:ins w:id="242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"_Toc96509719"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>3.3.45 SM2</w:t>
        </w:r>
        <w:r w:rsidRPr="00EF0899">
          <w:rPr>
            <w:rStyle w:val="a4"/>
            <w:noProof/>
          </w:rPr>
          <w:t>计算会话密钥（</w:t>
        </w:r>
        <w:r w:rsidRPr="00EF0899">
          <w:rPr>
            <w:rStyle w:val="a4"/>
            <w:noProof/>
          </w:rPr>
          <w:t>0x86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3" w:author="wangxu" w:date="2022-02-23T11:53:00Z"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4B6B1214" w14:textId="411604BD" w:rsidR="00000064" w:rsidRDefault="00000064">
      <w:pPr>
        <w:pStyle w:val="TOC3"/>
        <w:tabs>
          <w:tab w:val="right" w:leader="dot" w:pos="9060"/>
        </w:tabs>
        <w:rPr>
          <w:ins w:id="244" w:author="wangxu" w:date="2022-02-23T11:53:00Z"/>
          <w:noProof/>
        </w:rPr>
      </w:pPr>
      <w:ins w:id="245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"_Toc96509720"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3.3.46 </w:t>
        </w:r>
        <w:r w:rsidRPr="00EF0899">
          <w:rPr>
            <w:rStyle w:val="a4"/>
            <w:noProof/>
          </w:rPr>
          <w:t>导出公钥（</w:t>
        </w:r>
        <w:r w:rsidRPr="00EF0899">
          <w:rPr>
            <w:rStyle w:val="a4"/>
            <w:noProof/>
          </w:rPr>
          <w:t>0x88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6" w:author="wangxu" w:date="2022-02-23T11:53:00Z"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65A16DE4" w14:textId="6820412A" w:rsidR="00000064" w:rsidRDefault="00000064">
      <w:pPr>
        <w:pStyle w:val="TOC3"/>
        <w:tabs>
          <w:tab w:val="right" w:leader="dot" w:pos="9060"/>
        </w:tabs>
        <w:rPr>
          <w:ins w:id="247" w:author="wangxu" w:date="2022-02-23T11:53:00Z"/>
          <w:noProof/>
        </w:rPr>
      </w:pPr>
      <w:ins w:id="248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"_Toc96509721"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3.3.47 </w:t>
        </w:r>
        <w:r w:rsidRPr="00EF0899">
          <w:rPr>
            <w:rStyle w:val="a4"/>
            <w:noProof/>
          </w:rPr>
          <w:t>导入加密会话密钥（</w:t>
        </w:r>
        <w:r w:rsidRPr="00EF0899">
          <w:rPr>
            <w:rStyle w:val="a4"/>
            <w:noProof/>
          </w:rPr>
          <w:t>0xA0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49" w:author="wangxu" w:date="2022-02-23T11:53:00Z"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7D01C1DB" w14:textId="3A91B0A1" w:rsidR="00000064" w:rsidRDefault="00000064">
      <w:pPr>
        <w:pStyle w:val="TOC3"/>
        <w:tabs>
          <w:tab w:val="right" w:leader="dot" w:pos="9060"/>
        </w:tabs>
        <w:rPr>
          <w:ins w:id="250" w:author="wangxu" w:date="2022-02-23T11:53:00Z"/>
          <w:noProof/>
        </w:rPr>
      </w:pPr>
      <w:ins w:id="251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"_Toc96509722"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3.3.48 </w:t>
        </w:r>
        <w:r w:rsidRPr="00EF0899">
          <w:rPr>
            <w:rStyle w:val="a4"/>
            <w:noProof/>
          </w:rPr>
          <w:t>导入会话密钥（</w:t>
        </w:r>
        <w:r w:rsidRPr="00EF0899">
          <w:rPr>
            <w:rStyle w:val="a4"/>
            <w:noProof/>
          </w:rPr>
          <w:t>0xA2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2" w:author="wangxu" w:date="2022-02-23T11:53:00Z"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4776DC54" w14:textId="77AFE8CF" w:rsidR="00000064" w:rsidRDefault="00000064">
      <w:pPr>
        <w:pStyle w:val="TOC3"/>
        <w:tabs>
          <w:tab w:val="right" w:leader="dot" w:pos="9060"/>
        </w:tabs>
        <w:rPr>
          <w:ins w:id="253" w:author="wangxu" w:date="2022-02-23T11:53:00Z"/>
          <w:noProof/>
        </w:rPr>
      </w:pPr>
      <w:ins w:id="254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"_Toc96509723"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3.3.49 </w:t>
        </w:r>
        <w:r w:rsidRPr="00EF0899">
          <w:rPr>
            <w:rStyle w:val="a4"/>
            <w:noProof/>
          </w:rPr>
          <w:t>加密初始化（</w:t>
        </w:r>
        <w:r w:rsidRPr="00EF0899">
          <w:rPr>
            <w:rStyle w:val="a4"/>
            <w:noProof/>
          </w:rPr>
          <w:t>0xA4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5" w:author="wangxu" w:date="2022-02-23T11:53:00Z"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35EF6067" w14:textId="3CD61F6A" w:rsidR="00000064" w:rsidRDefault="00000064">
      <w:pPr>
        <w:pStyle w:val="TOC3"/>
        <w:tabs>
          <w:tab w:val="right" w:leader="dot" w:pos="9060"/>
        </w:tabs>
        <w:rPr>
          <w:ins w:id="256" w:author="wangxu" w:date="2022-02-23T11:53:00Z"/>
          <w:noProof/>
        </w:rPr>
      </w:pPr>
      <w:ins w:id="257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"_Toc96509724"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3.3.50 </w:t>
        </w:r>
        <w:r w:rsidRPr="00EF0899">
          <w:rPr>
            <w:rStyle w:val="a4"/>
            <w:noProof/>
          </w:rPr>
          <w:t>多组数据加密（</w:t>
        </w:r>
        <w:r w:rsidRPr="00EF0899">
          <w:rPr>
            <w:rStyle w:val="a4"/>
            <w:noProof/>
          </w:rPr>
          <w:t>0xA8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8" w:author="wangxu" w:date="2022-02-23T11:53:00Z"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3B5219BF" w14:textId="258C1F69" w:rsidR="00000064" w:rsidRDefault="00000064">
      <w:pPr>
        <w:pStyle w:val="TOC3"/>
        <w:tabs>
          <w:tab w:val="right" w:leader="dot" w:pos="9060"/>
        </w:tabs>
        <w:rPr>
          <w:ins w:id="259" w:author="wangxu" w:date="2022-02-23T11:53:00Z"/>
          <w:noProof/>
        </w:rPr>
      </w:pPr>
      <w:ins w:id="260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"_Toc96509725"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3.3.51 </w:t>
        </w:r>
        <w:r w:rsidRPr="00EF0899">
          <w:rPr>
            <w:rStyle w:val="a4"/>
            <w:noProof/>
          </w:rPr>
          <w:t>结束加密（</w:t>
        </w:r>
        <w:r w:rsidRPr="00EF0899">
          <w:rPr>
            <w:rStyle w:val="a4"/>
            <w:noProof/>
          </w:rPr>
          <w:t>0xAA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1" w:author="wangxu" w:date="2022-02-23T11:53:00Z"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57B2956B" w14:textId="157371BF" w:rsidR="00000064" w:rsidRDefault="00000064">
      <w:pPr>
        <w:pStyle w:val="TOC3"/>
        <w:tabs>
          <w:tab w:val="right" w:leader="dot" w:pos="9060"/>
        </w:tabs>
        <w:rPr>
          <w:ins w:id="262" w:author="wangxu" w:date="2022-02-23T11:53:00Z"/>
          <w:noProof/>
        </w:rPr>
      </w:pPr>
      <w:ins w:id="263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"_Toc96509726"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3.3.52 </w:t>
        </w:r>
        <w:r w:rsidRPr="00EF0899">
          <w:rPr>
            <w:rStyle w:val="a4"/>
            <w:noProof/>
          </w:rPr>
          <w:t>解密初始化（</w:t>
        </w:r>
        <w:r w:rsidRPr="00EF0899">
          <w:rPr>
            <w:rStyle w:val="a4"/>
            <w:noProof/>
          </w:rPr>
          <w:t>0xAC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4" w:author="wangxu" w:date="2022-02-23T11:53:00Z"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791B0C53" w14:textId="629A5613" w:rsidR="00000064" w:rsidRDefault="00000064">
      <w:pPr>
        <w:pStyle w:val="TOC3"/>
        <w:tabs>
          <w:tab w:val="right" w:leader="dot" w:pos="9060"/>
        </w:tabs>
        <w:rPr>
          <w:ins w:id="265" w:author="wangxu" w:date="2022-02-23T11:53:00Z"/>
          <w:noProof/>
        </w:rPr>
      </w:pPr>
      <w:ins w:id="266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"_Toc96509727"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3.3.53 </w:t>
        </w:r>
        <w:r w:rsidRPr="00EF0899">
          <w:rPr>
            <w:rStyle w:val="a4"/>
            <w:noProof/>
          </w:rPr>
          <w:t>多组数据解密（</w:t>
        </w:r>
        <w:r w:rsidRPr="00EF0899">
          <w:rPr>
            <w:rStyle w:val="a4"/>
            <w:noProof/>
          </w:rPr>
          <w:t>0xB0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67" w:author="wangxu" w:date="2022-02-23T11:53:00Z"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1DB4BFEB" w14:textId="3FD30084" w:rsidR="00000064" w:rsidRDefault="00000064">
      <w:pPr>
        <w:pStyle w:val="TOC3"/>
        <w:tabs>
          <w:tab w:val="right" w:leader="dot" w:pos="9060"/>
        </w:tabs>
        <w:rPr>
          <w:ins w:id="268" w:author="wangxu" w:date="2022-02-23T11:53:00Z"/>
          <w:noProof/>
        </w:rPr>
      </w:pPr>
      <w:ins w:id="269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"_Toc96509728"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3.3.54 </w:t>
        </w:r>
        <w:r w:rsidRPr="00EF0899">
          <w:rPr>
            <w:rStyle w:val="a4"/>
            <w:noProof/>
          </w:rPr>
          <w:t>结束解密（</w:t>
        </w:r>
        <w:r w:rsidRPr="00EF0899">
          <w:rPr>
            <w:rStyle w:val="a4"/>
            <w:noProof/>
          </w:rPr>
          <w:t>0xB2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0" w:author="wangxu" w:date="2022-02-23T11:53:00Z"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3A336646" w14:textId="06E65BB8" w:rsidR="00000064" w:rsidRDefault="00000064">
      <w:pPr>
        <w:pStyle w:val="TOC3"/>
        <w:tabs>
          <w:tab w:val="right" w:leader="dot" w:pos="9060"/>
        </w:tabs>
        <w:rPr>
          <w:ins w:id="271" w:author="wangxu" w:date="2022-02-23T11:53:00Z"/>
          <w:noProof/>
        </w:rPr>
      </w:pPr>
      <w:ins w:id="272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"_Toc96509729"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3.3.55 </w:t>
        </w:r>
        <w:r w:rsidRPr="00EF0899">
          <w:rPr>
            <w:rStyle w:val="a4"/>
            <w:noProof/>
          </w:rPr>
          <w:t>销毁会话密钥（</w:t>
        </w:r>
        <w:r w:rsidRPr="00EF0899">
          <w:rPr>
            <w:rStyle w:val="a4"/>
            <w:noProof/>
          </w:rPr>
          <w:t>0xC4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_Toc96509729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3" w:author="wangxu" w:date="2022-02-23T11:53:00Z"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60E76558" w14:textId="462C24D5" w:rsidR="00000064" w:rsidRDefault="00000064">
      <w:pPr>
        <w:pStyle w:val="TOC3"/>
        <w:tabs>
          <w:tab w:val="right" w:leader="dot" w:pos="9060"/>
        </w:tabs>
        <w:rPr>
          <w:ins w:id="274" w:author="wangxu" w:date="2022-02-23T11:53:00Z"/>
          <w:noProof/>
        </w:rPr>
      </w:pPr>
      <w:ins w:id="275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"_Toc96509730"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3.3.56 </w:t>
        </w:r>
        <w:r w:rsidRPr="00EF0899">
          <w:rPr>
            <w:rStyle w:val="a4"/>
            <w:noProof/>
          </w:rPr>
          <w:t>读外部</w:t>
        </w:r>
        <w:r w:rsidRPr="00EF0899">
          <w:rPr>
            <w:rStyle w:val="a4"/>
            <w:noProof/>
          </w:rPr>
          <w:t>Flash</w:t>
        </w:r>
        <w:r w:rsidRPr="00EF0899">
          <w:rPr>
            <w:rStyle w:val="a4"/>
            <w:noProof/>
          </w:rPr>
          <w:t>芯片信息（</w:t>
        </w:r>
        <w:r w:rsidRPr="00EF0899">
          <w:rPr>
            <w:rStyle w:val="a4"/>
            <w:noProof/>
          </w:rPr>
          <w:t>0xE0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6" w:author="wangxu" w:date="2022-02-23T11:53:00Z"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2827B99C" w14:textId="1027262F" w:rsidR="00000064" w:rsidRDefault="00000064">
      <w:pPr>
        <w:pStyle w:val="TOC3"/>
        <w:tabs>
          <w:tab w:val="right" w:leader="dot" w:pos="9060"/>
        </w:tabs>
        <w:rPr>
          <w:ins w:id="277" w:author="wangxu" w:date="2022-02-23T11:53:00Z"/>
          <w:noProof/>
        </w:rPr>
      </w:pPr>
      <w:ins w:id="278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"_Toc96509731"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3.3.57 </w:t>
        </w:r>
        <w:r w:rsidRPr="00EF0899">
          <w:rPr>
            <w:rStyle w:val="a4"/>
            <w:noProof/>
          </w:rPr>
          <w:t>擦外部</w:t>
        </w:r>
        <w:r w:rsidRPr="00EF0899">
          <w:rPr>
            <w:rStyle w:val="a4"/>
            <w:noProof/>
          </w:rPr>
          <w:t>FLASH</w:t>
        </w:r>
        <w:r w:rsidRPr="00EF0899">
          <w:rPr>
            <w:rStyle w:val="a4"/>
            <w:noProof/>
          </w:rPr>
          <w:t>（</w:t>
        </w:r>
        <w:r w:rsidRPr="00EF0899">
          <w:rPr>
            <w:rStyle w:val="a4"/>
            <w:noProof/>
          </w:rPr>
          <w:t>0xE1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9" w:author="wangxu" w:date="2022-02-23T11:53:00Z"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17086AF1" w14:textId="4AEAA3AD" w:rsidR="00000064" w:rsidRDefault="00000064">
      <w:pPr>
        <w:pStyle w:val="TOC3"/>
        <w:tabs>
          <w:tab w:val="right" w:leader="dot" w:pos="9060"/>
        </w:tabs>
        <w:rPr>
          <w:ins w:id="280" w:author="wangxu" w:date="2022-02-23T11:53:00Z"/>
          <w:noProof/>
        </w:rPr>
      </w:pPr>
      <w:ins w:id="281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"_Toc96509732"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3.3.58 </w:t>
        </w:r>
        <w:r w:rsidRPr="00EF0899">
          <w:rPr>
            <w:rStyle w:val="a4"/>
            <w:noProof/>
          </w:rPr>
          <w:t>写外部</w:t>
        </w:r>
        <w:r w:rsidRPr="00EF0899">
          <w:rPr>
            <w:rStyle w:val="a4"/>
            <w:noProof/>
          </w:rPr>
          <w:t>FLASH</w:t>
        </w:r>
        <w:r w:rsidRPr="00EF0899">
          <w:rPr>
            <w:rStyle w:val="a4"/>
            <w:noProof/>
          </w:rPr>
          <w:t>（</w:t>
        </w:r>
        <w:r w:rsidRPr="00EF0899">
          <w:rPr>
            <w:rStyle w:val="a4"/>
            <w:noProof/>
          </w:rPr>
          <w:t>0xE2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2" w:author="wangxu" w:date="2022-02-23T11:53:00Z"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38FB6E27" w14:textId="4C32A910" w:rsidR="00000064" w:rsidRDefault="00000064">
      <w:pPr>
        <w:pStyle w:val="TOC3"/>
        <w:tabs>
          <w:tab w:val="right" w:leader="dot" w:pos="9060"/>
        </w:tabs>
        <w:rPr>
          <w:ins w:id="283" w:author="wangxu" w:date="2022-02-23T11:53:00Z"/>
          <w:noProof/>
        </w:rPr>
      </w:pPr>
      <w:ins w:id="284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"_Toc96509733"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3.3.59 </w:t>
        </w:r>
        <w:r w:rsidRPr="00EF0899">
          <w:rPr>
            <w:rStyle w:val="a4"/>
            <w:noProof/>
          </w:rPr>
          <w:t>读外部</w:t>
        </w:r>
        <w:r w:rsidRPr="00EF0899">
          <w:rPr>
            <w:rStyle w:val="a4"/>
            <w:noProof/>
          </w:rPr>
          <w:t>FLASH</w:t>
        </w:r>
        <w:r w:rsidRPr="00EF0899">
          <w:rPr>
            <w:rStyle w:val="a4"/>
            <w:noProof/>
          </w:rPr>
          <w:t>（</w:t>
        </w:r>
        <w:r w:rsidRPr="00EF0899">
          <w:rPr>
            <w:rStyle w:val="a4"/>
            <w:noProof/>
          </w:rPr>
          <w:t>0xE3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5" w:author="wangxu" w:date="2022-02-23T11:53:00Z"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20BD9667" w14:textId="39133213" w:rsidR="00000064" w:rsidRDefault="00000064">
      <w:pPr>
        <w:pStyle w:val="TOC3"/>
        <w:tabs>
          <w:tab w:val="right" w:leader="dot" w:pos="9060"/>
        </w:tabs>
        <w:rPr>
          <w:ins w:id="286" w:author="wangxu" w:date="2022-02-23T11:53:00Z"/>
          <w:noProof/>
        </w:rPr>
      </w:pPr>
      <w:ins w:id="287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"_Toc96509734"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3.3.60 </w:t>
        </w:r>
        <w:r w:rsidRPr="00EF0899">
          <w:rPr>
            <w:rStyle w:val="a4"/>
            <w:noProof/>
          </w:rPr>
          <w:t>按键测试（</w:t>
        </w:r>
        <w:r w:rsidRPr="00EF0899">
          <w:rPr>
            <w:rStyle w:val="a4"/>
            <w:noProof/>
          </w:rPr>
          <w:t>0xE4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8" w:author="wangxu" w:date="2022-02-23T11:53:00Z"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243FA4CB" w14:textId="7E1A9D96" w:rsidR="00000064" w:rsidRDefault="00000064">
      <w:pPr>
        <w:pStyle w:val="TOC3"/>
        <w:tabs>
          <w:tab w:val="right" w:leader="dot" w:pos="9060"/>
        </w:tabs>
        <w:rPr>
          <w:ins w:id="289" w:author="wangxu" w:date="2022-02-23T11:53:00Z"/>
          <w:noProof/>
        </w:rPr>
      </w:pPr>
      <w:ins w:id="290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"_Toc96509735"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3.3.61 </w:t>
        </w:r>
        <w:r w:rsidRPr="00EF0899">
          <w:rPr>
            <w:rStyle w:val="a4"/>
            <w:noProof/>
          </w:rPr>
          <w:t>密码算法测试（</w:t>
        </w:r>
        <w:r w:rsidRPr="00EF0899">
          <w:rPr>
            <w:rStyle w:val="a4"/>
            <w:noProof/>
          </w:rPr>
          <w:t>0xE8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_Toc96509735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1" w:author="wangxu" w:date="2022-02-23T11:53:00Z"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38A1BC24" w14:textId="677C3911" w:rsidR="00000064" w:rsidRDefault="00000064">
      <w:pPr>
        <w:pStyle w:val="TOC3"/>
        <w:tabs>
          <w:tab w:val="right" w:leader="dot" w:pos="9060"/>
        </w:tabs>
        <w:rPr>
          <w:ins w:id="292" w:author="wangxu" w:date="2022-02-23T11:53:00Z"/>
          <w:noProof/>
        </w:rPr>
      </w:pPr>
      <w:ins w:id="293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"_Toc96509736"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3.3.62 </w:t>
        </w:r>
        <w:r w:rsidRPr="00EF0899">
          <w:rPr>
            <w:rStyle w:val="a4"/>
            <w:noProof/>
          </w:rPr>
          <w:t>写外部</w:t>
        </w:r>
        <w:r w:rsidRPr="00EF0899">
          <w:rPr>
            <w:rStyle w:val="a4"/>
            <w:noProof/>
          </w:rPr>
          <w:t>FLASH</w:t>
        </w:r>
        <w:r w:rsidRPr="00EF0899">
          <w:rPr>
            <w:rStyle w:val="a4"/>
            <w:noProof/>
          </w:rPr>
          <w:t>用户区（</w:t>
        </w:r>
        <w:r w:rsidRPr="00EF0899">
          <w:rPr>
            <w:rStyle w:val="a4"/>
            <w:noProof/>
          </w:rPr>
          <w:t>0xE9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_Toc96509736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4" w:author="wangxu" w:date="2022-02-23T11:53:00Z"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2FBB73FE" w14:textId="60E309E8" w:rsidR="00000064" w:rsidRDefault="00000064">
      <w:pPr>
        <w:pStyle w:val="TOC3"/>
        <w:tabs>
          <w:tab w:val="right" w:leader="dot" w:pos="9060"/>
        </w:tabs>
        <w:rPr>
          <w:ins w:id="295" w:author="wangxu" w:date="2022-02-23T11:53:00Z"/>
          <w:noProof/>
        </w:rPr>
      </w:pPr>
      <w:ins w:id="296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"_Toc96509737"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3.3.63 </w:t>
        </w:r>
        <w:r w:rsidRPr="00EF0899">
          <w:rPr>
            <w:rStyle w:val="a4"/>
            <w:noProof/>
          </w:rPr>
          <w:t>读外部</w:t>
        </w:r>
        <w:r w:rsidRPr="00EF0899">
          <w:rPr>
            <w:rStyle w:val="a4"/>
            <w:noProof/>
          </w:rPr>
          <w:t>FLASH</w:t>
        </w:r>
        <w:r w:rsidRPr="00EF0899">
          <w:rPr>
            <w:rStyle w:val="a4"/>
            <w:noProof/>
          </w:rPr>
          <w:t>用户区（</w:t>
        </w:r>
        <w:r w:rsidRPr="00EF0899">
          <w:rPr>
            <w:rStyle w:val="a4"/>
            <w:noProof/>
          </w:rPr>
          <w:t>0xEA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7" w:author="wangxu" w:date="2022-02-23T11:53:00Z"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455D929E" w14:textId="01561422" w:rsidR="00000064" w:rsidRDefault="00000064">
      <w:pPr>
        <w:pStyle w:val="TOC3"/>
        <w:tabs>
          <w:tab w:val="right" w:leader="dot" w:pos="9060"/>
        </w:tabs>
        <w:rPr>
          <w:ins w:id="298" w:author="wangxu" w:date="2022-02-23T11:53:00Z"/>
          <w:noProof/>
        </w:rPr>
      </w:pPr>
      <w:ins w:id="299" w:author="wangxu" w:date="2022-02-23T11:53:00Z">
        <w:r w:rsidRPr="00EF0899">
          <w:rPr>
            <w:rStyle w:val="a4"/>
            <w:noProof/>
          </w:rPr>
          <w:lastRenderedPageBreak/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"_Toc96509738"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3.3.64 </w:t>
        </w:r>
        <w:r w:rsidRPr="00EF0899">
          <w:rPr>
            <w:rStyle w:val="a4"/>
            <w:noProof/>
          </w:rPr>
          <w:t>导入密钥加密密钥（</w:t>
        </w:r>
        <w:r w:rsidRPr="00EF0899">
          <w:rPr>
            <w:rStyle w:val="a4"/>
            <w:noProof/>
          </w:rPr>
          <w:t>0xEB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0" w:author="wangxu" w:date="2022-02-23T11:53:00Z"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31CE8BD8" w14:textId="1EF3D807" w:rsidR="00000064" w:rsidRDefault="00000064">
      <w:pPr>
        <w:pStyle w:val="TOC3"/>
        <w:tabs>
          <w:tab w:val="right" w:leader="dot" w:pos="9060"/>
        </w:tabs>
        <w:rPr>
          <w:ins w:id="301" w:author="wangxu" w:date="2022-02-23T11:53:00Z"/>
          <w:noProof/>
        </w:rPr>
      </w:pPr>
      <w:ins w:id="302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"_Toc96509739"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3.3.65 </w:t>
        </w:r>
        <w:r w:rsidRPr="00EF0899">
          <w:rPr>
            <w:rStyle w:val="a4"/>
            <w:noProof/>
          </w:rPr>
          <w:t>导出密钥加密密钥（</w:t>
        </w:r>
        <w:r w:rsidRPr="00EF0899">
          <w:rPr>
            <w:rStyle w:val="a4"/>
            <w:noProof/>
          </w:rPr>
          <w:t>0xEC</w:t>
        </w:r>
        <w:r w:rsidRPr="00EF0899">
          <w:rPr>
            <w:rStyle w:val="a4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3" w:author="wangxu" w:date="2022-02-23T11:53:00Z"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5BD7AC24" w14:textId="043D7CF9" w:rsidR="00000064" w:rsidRDefault="00000064">
      <w:pPr>
        <w:pStyle w:val="TOC1"/>
        <w:rPr>
          <w:ins w:id="304" w:author="wangxu" w:date="2022-02-23T11:53:00Z"/>
          <w:noProof/>
        </w:rPr>
      </w:pPr>
      <w:ins w:id="305" w:author="wangxu" w:date="2022-02-23T11:53:00Z">
        <w:r w:rsidRPr="00EF0899">
          <w:rPr>
            <w:rStyle w:val="a4"/>
            <w:noProof/>
          </w:rPr>
          <w:fldChar w:fldCharType="begin"/>
        </w:r>
        <w:r w:rsidRPr="00EF0899">
          <w:rPr>
            <w:rStyle w:val="a4"/>
            <w:noProof/>
          </w:rPr>
          <w:instrText xml:space="preserve"> </w:instrText>
        </w:r>
        <w:r>
          <w:rPr>
            <w:noProof/>
          </w:rPr>
          <w:instrText>HYPERLINK \l "_Toc96509740"</w:instrText>
        </w:r>
        <w:r w:rsidRPr="00EF0899">
          <w:rPr>
            <w:rStyle w:val="a4"/>
            <w:noProof/>
          </w:rPr>
          <w:instrText xml:space="preserve"> </w:instrText>
        </w:r>
        <w:r w:rsidRPr="00EF0899">
          <w:rPr>
            <w:rStyle w:val="a4"/>
            <w:noProof/>
          </w:rPr>
          <w:fldChar w:fldCharType="separate"/>
        </w:r>
        <w:r w:rsidRPr="00EF0899">
          <w:rPr>
            <w:rStyle w:val="a4"/>
            <w:noProof/>
          </w:rPr>
          <w:t xml:space="preserve">4 </w:t>
        </w:r>
        <w:r w:rsidRPr="00EF0899">
          <w:rPr>
            <w:rStyle w:val="a4"/>
            <w:noProof/>
          </w:rPr>
          <w:t>状态码表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_Toc96509740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06" w:author="wangxu" w:date="2022-02-23T11:53:00Z"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  <w:r w:rsidRPr="00EF0899">
          <w:rPr>
            <w:rStyle w:val="a4"/>
            <w:noProof/>
          </w:rPr>
          <w:fldChar w:fldCharType="end"/>
        </w:r>
      </w:ins>
    </w:p>
    <w:p w14:paraId="629BAE7E" w14:textId="7BF3D6A3" w:rsidR="00F051A4" w:rsidDel="00000064" w:rsidRDefault="00F051A4">
      <w:pPr>
        <w:pStyle w:val="TOC1"/>
        <w:rPr>
          <w:del w:id="307" w:author="wangxu" w:date="2022-02-23T11:53:00Z"/>
          <w:noProof/>
        </w:rPr>
      </w:pPr>
      <w:del w:id="308" w:author="wangxu" w:date="2022-02-23T11:53:00Z">
        <w:r w:rsidRPr="00000064" w:rsidDel="00000064">
          <w:rPr>
            <w:rPrChange w:id="309" w:author="wangxu" w:date="2022-02-23T11:53:00Z">
              <w:rPr>
                <w:rStyle w:val="a4"/>
                <w:noProof/>
              </w:rPr>
            </w:rPrChange>
          </w:rPr>
          <w:delText xml:space="preserve">1 </w:delText>
        </w:r>
        <w:r w:rsidRPr="00000064" w:rsidDel="00000064">
          <w:rPr>
            <w:rFonts w:hint="eastAsia"/>
            <w:rPrChange w:id="310" w:author="wangxu" w:date="2022-02-23T11:53:00Z">
              <w:rPr>
                <w:rStyle w:val="a4"/>
                <w:rFonts w:hint="eastAsia"/>
                <w:noProof/>
              </w:rPr>
            </w:rPrChange>
          </w:rPr>
          <w:delText>关于本手册</w:delText>
        </w:r>
        <w:r w:rsidDel="00000064">
          <w:rPr>
            <w:noProof/>
            <w:webHidden/>
          </w:rPr>
          <w:tab/>
          <w:delText>1</w:delText>
        </w:r>
      </w:del>
    </w:p>
    <w:p w14:paraId="09821582" w14:textId="05F22DA5" w:rsidR="00F051A4" w:rsidDel="00000064" w:rsidRDefault="00F051A4">
      <w:pPr>
        <w:pStyle w:val="TOC1"/>
        <w:rPr>
          <w:del w:id="311" w:author="wangxu" w:date="2022-02-23T11:53:00Z"/>
          <w:noProof/>
        </w:rPr>
      </w:pPr>
      <w:del w:id="312" w:author="wangxu" w:date="2022-02-23T11:53:00Z">
        <w:r w:rsidRPr="00000064" w:rsidDel="00000064">
          <w:rPr>
            <w:rPrChange w:id="313" w:author="wangxu" w:date="2022-02-23T11:53:00Z">
              <w:rPr>
                <w:rStyle w:val="a4"/>
                <w:noProof/>
              </w:rPr>
            </w:rPrChange>
          </w:rPr>
          <w:delText xml:space="preserve">2 </w:delText>
        </w:r>
        <w:r w:rsidRPr="00000064" w:rsidDel="00000064">
          <w:rPr>
            <w:rFonts w:hint="eastAsia"/>
            <w:rPrChange w:id="314" w:author="wangxu" w:date="2022-02-23T11:53:00Z">
              <w:rPr>
                <w:rStyle w:val="a4"/>
                <w:rFonts w:hint="eastAsia"/>
                <w:noProof/>
              </w:rPr>
            </w:rPrChange>
          </w:rPr>
          <w:delText>主要功能实现机制</w:delText>
        </w:r>
        <w:r w:rsidDel="00000064">
          <w:rPr>
            <w:noProof/>
            <w:webHidden/>
          </w:rPr>
          <w:tab/>
          <w:delText>1</w:delText>
        </w:r>
      </w:del>
    </w:p>
    <w:p w14:paraId="5E7FC7C2" w14:textId="058DD5E9" w:rsidR="00F051A4" w:rsidDel="00000064" w:rsidRDefault="00F051A4">
      <w:pPr>
        <w:pStyle w:val="TOC2"/>
        <w:tabs>
          <w:tab w:val="right" w:leader="dot" w:pos="9060"/>
        </w:tabs>
        <w:rPr>
          <w:del w:id="315" w:author="wangxu" w:date="2022-02-23T11:53:00Z"/>
          <w:noProof/>
        </w:rPr>
      </w:pPr>
      <w:del w:id="316" w:author="wangxu" w:date="2022-02-23T11:53:00Z">
        <w:r w:rsidRPr="00000064" w:rsidDel="00000064">
          <w:rPr>
            <w:rPrChange w:id="317" w:author="wangxu" w:date="2022-02-23T11:53:00Z">
              <w:rPr>
                <w:rStyle w:val="a4"/>
                <w:noProof/>
              </w:rPr>
            </w:rPrChange>
          </w:rPr>
          <w:delText xml:space="preserve">2.1 </w:delText>
        </w:r>
        <w:r w:rsidRPr="00000064" w:rsidDel="00000064">
          <w:rPr>
            <w:rFonts w:hint="eastAsia"/>
            <w:rPrChange w:id="318" w:author="wangxu" w:date="2022-02-23T11:53:00Z">
              <w:rPr>
                <w:rStyle w:val="a4"/>
                <w:rFonts w:hint="eastAsia"/>
                <w:noProof/>
              </w:rPr>
            </w:rPrChange>
          </w:rPr>
          <w:delText>设备管理</w:delText>
        </w:r>
        <w:r w:rsidDel="00000064">
          <w:rPr>
            <w:noProof/>
            <w:webHidden/>
          </w:rPr>
          <w:tab/>
          <w:delText>1</w:delText>
        </w:r>
      </w:del>
    </w:p>
    <w:p w14:paraId="671F4BC5" w14:textId="584D33E9" w:rsidR="00F051A4" w:rsidDel="00000064" w:rsidRDefault="00F051A4">
      <w:pPr>
        <w:pStyle w:val="TOC3"/>
        <w:tabs>
          <w:tab w:val="right" w:leader="dot" w:pos="9060"/>
        </w:tabs>
        <w:rPr>
          <w:del w:id="319" w:author="wangxu" w:date="2022-02-23T11:53:00Z"/>
          <w:noProof/>
        </w:rPr>
      </w:pPr>
      <w:del w:id="320" w:author="wangxu" w:date="2022-02-23T11:53:00Z">
        <w:r w:rsidRPr="00000064" w:rsidDel="00000064">
          <w:rPr>
            <w:rPrChange w:id="321" w:author="wangxu" w:date="2022-02-23T11:53:00Z">
              <w:rPr>
                <w:rStyle w:val="a4"/>
                <w:noProof/>
              </w:rPr>
            </w:rPrChange>
          </w:rPr>
          <w:delText xml:space="preserve">2.1.1 </w:delText>
        </w:r>
        <w:r w:rsidRPr="00000064" w:rsidDel="00000064">
          <w:rPr>
            <w:rFonts w:hint="eastAsia"/>
            <w:rPrChange w:id="322" w:author="wangxu" w:date="2022-02-23T11:53:00Z">
              <w:rPr>
                <w:rStyle w:val="a4"/>
                <w:rFonts w:hint="eastAsia"/>
                <w:noProof/>
              </w:rPr>
            </w:rPrChange>
          </w:rPr>
          <w:delText>生命周期阶段划分</w:delText>
        </w:r>
        <w:r w:rsidDel="00000064">
          <w:rPr>
            <w:noProof/>
            <w:webHidden/>
          </w:rPr>
          <w:tab/>
          <w:delText>1</w:delText>
        </w:r>
      </w:del>
    </w:p>
    <w:p w14:paraId="36AAACCB" w14:textId="1EAAAB7E" w:rsidR="00F051A4" w:rsidDel="00000064" w:rsidRDefault="00F051A4">
      <w:pPr>
        <w:pStyle w:val="TOC3"/>
        <w:tabs>
          <w:tab w:val="right" w:leader="dot" w:pos="9060"/>
        </w:tabs>
        <w:rPr>
          <w:del w:id="323" w:author="wangxu" w:date="2022-02-23T11:53:00Z"/>
          <w:noProof/>
        </w:rPr>
      </w:pPr>
      <w:del w:id="324" w:author="wangxu" w:date="2022-02-23T11:53:00Z">
        <w:r w:rsidRPr="00000064" w:rsidDel="00000064">
          <w:rPr>
            <w:rPrChange w:id="325" w:author="wangxu" w:date="2022-02-23T11:53:00Z">
              <w:rPr>
                <w:rStyle w:val="a4"/>
                <w:noProof/>
              </w:rPr>
            </w:rPrChange>
          </w:rPr>
          <w:delText xml:space="preserve">2.1.2 </w:delText>
        </w:r>
        <w:r w:rsidRPr="00000064" w:rsidDel="00000064">
          <w:rPr>
            <w:rFonts w:hint="eastAsia"/>
            <w:rPrChange w:id="326" w:author="wangxu" w:date="2022-02-23T11:53:00Z">
              <w:rPr>
                <w:rStyle w:val="a4"/>
                <w:rFonts w:hint="eastAsia"/>
                <w:noProof/>
              </w:rPr>
            </w:rPrChange>
          </w:rPr>
          <w:delText>生产阶段</w:delText>
        </w:r>
        <w:r w:rsidDel="00000064">
          <w:rPr>
            <w:noProof/>
            <w:webHidden/>
          </w:rPr>
          <w:tab/>
          <w:delText>2</w:delText>
        </w:r>
      </w:del>
    </w:p>
    <w:p w14:paraId="4CB3B49F" w14:textId="2FB6519B" w:rsidR="00F051A4" w:rsidDel="00000064" w:rsidRDefault="00F051A4">
      <w:pPr>
        <w:pStyle w:val="TOC2"/>
        <w:tabs>
          <w:tab w:val="right" w:leader="dot" w:pos="9060"/>
        </w:tabs>
        <w:rPr>
          <w:del w:id="327" w:author="wangxu" w:date="2022-02-23T11:53:00Z"/>
          <w:noProof/>
        </w:rPr>
      </w:pPr>
      <w:del w:id="328" w:author="wangxu" w:date="2022-02-23T11:53:00Z">
        <w:r w:rsidRPr="00000064" w:rsidDel="00000064">
          <w:rPr>
            <w:rPrChange w:id="329" w:author="wangxu" w:date="2022-02-23T11:53:00Z">
              <w:rPr>
                <w:rStyle w:val="a4"/>
                <w:noProof/>
              </w:rPr>
            </w:rPrChange>
          </w:rPr>
          <w:delText xml:space="preserve">2.2 </w:delText>
        </w:r>
        <w:r w:rsidRPr="00000064" w:rsidDel="00000064">
          <w:rPr>
            <w:rFonts w:hint="eastAsia"/>
            <w:rPrChange w:id="330" w:author="wangxu" w:date="2022-02-23T11:53:00Z">
              <w:rPr>
                <w:rStyle w:val="a4"/>
                <w:rFonts w:hint="eastAsia"/>
                <w:noProof/>
              </w:rPr>
            </w:rPrChange>
          </w:rPr>
          <w:delText>文件管理</w:delText>
        </w:r>
        <w:r w:rsidDel="00000064">
          <w:rPr>
            <w:noProof/>
            <w:webHidden/>
          </w:rPr>
          <w:tab/>
          <w:delText>7</w:delText>
        </w:r>
      </w:del>
    </w:p>
    <w:p w14:paraId="25251F8A" w14:textId="6CD66FC0" w:rsidR="00F051A4" w:rsidDel="00000064" w:rsidRDefault="00F051A4">
      <w:pPr>
        <w:pStyle w:val="TOC2"/>
        <w:tabs>
          <w:tab w:val="right" w:leader="dot" w:pos="9060"/>
        </w:tabs>
        <w:rPr>
          <w:del w:id="331" w:author="wangxu" w:date="2022-02-23T11:53:00Z"/>
          <w:noProof/>
        </w:rPr>
      </w:pPr>
      <w:del w:id="332" w:author="wangxu" w:date="2022-02-23T11:53:00Z">
        <w:r w:rsidRPr="00000064" w:rsidDel="00000064">
          <w:rPr>
            <w:rPrChange w:id="333" w:author="wangxu" w:date="2022-02-23T11:53:00Z">
              <w:rPr>
                <w:rStyle w:val="a4"/>
                <w:noProof/>
              </w:rPr>
            </w:rPrChange>
          </w:rPr>
          <w:delText xml:space="preserve">2.3 </w:delText>
        </w:r>
        <w:r w:rsidRPr="00000064" w:rsidDel="00000064">
          <w:rPr>
            <w:rFonts w:hint="eastAsia"/>
            <w:rPrChange w:id="334" w:author="wangxu" w:date="2022-02-23T11:53:00Z">
              <w:rPr>
                <w:rStyle w:val="a4"/>
                <w:rFonts w:hint="eastAsia"/>
                <w:noProof/>
              </w:rPr>
            </w:rPrChange>
          </w:rPr>
          <w:delText>应用管理</w:delText>
        </w:r>
        <w:r w:rsidDel="00000064">
          <w:rPr>
            <w:noProof/>
            <w:webHidden/>
          </w:rPr>
          <w:tab/>
          <w:delText>9</w:delText>
        </w:r>
      </w:del>
    </w:p>
    <w:p w14:paraId="1C37BA91" w14:textId="0358BD18" w:rsidR="00F051A4" w:rsidDel="00000064" w:rsidRDefault="00F051A4">
      <w:pPr>
        <w:pStyle w:val="TOC2"/>
        <w:tabs>
          <w:tab w:val="right" w:leader="dot" w:pos="9060"/>
        </w:tabs>
        <w:rPr>
          <w:del w:id="335" w:author="wangxu" w:date="2022-02-23T11:53:00Z"/>
          <w:noProof/>
        </w:rPr>
      </w:pPr>
      <w:del w:id="336" w:author="wangxu" w:date="2022-02-23T11:53:00Z">
        <w:r w:rsidRPr="00000064" w:rsidDel="00000064">
          <w:rPr>
            <w:rPrChange w:id="337" w:author="wangxu" w:date="2022-02-23T11:53:00Z">
              <w:rPr>
                <w:rStyle w:val="a4"/>
                <w:noProof/>
              </w:rPr>
            </w:rPrChange>
          </w:rPr>
          <w:delText xml:space="preserve">2.4 </w:delText>
        </w:r>
        <w:r w:rsidRPr="00000064" w:rsidDel="00000064">
          <w:rPr>
            <w:rFonts w:hint="eastAsia"/>
            <w:rPrChange w:id="338" w:author="wangxu" w:date="2022-02-23T11:53:00Z">
              <w:rPr>
                <w:rStyle w:val="a4"/>
                <w:rFonts w:hint="eastAsia"/>
                <w:noProof/>
              </w:rPr>
            </w:rPrChange>
          </w:rPr>
          <w:delText>容器管理</w:delText>
        </w:r>
        <w:r w:rsidDel="00000064">
          <w:rPr>
            <w:noProof/>
            <w:webHidden/>
          </w:rPr>
          <w:tab/>
          <w:delText>12</w:delText>
        </w:r>
      </w:del>
    </w:p>
    <w:p w14:paraId="20FD0074" w14:textId="1B2C25A1" w:rsidR="00F051A4" w:rsidDel="00000064" w:rsidRDefault="00F051A4">
      <w:pPr>
        <w:pStyle w:val="TOC3"/>
        <w:tabs>
          <w:tab w:val="right" w:leader="dot" w:pos="9060"/>
        </w:tabs>
        <w:rPr>
          <w:del w:id="339" w:author="wangxu" w:date="2022-02-23T11:53:00Z"/>
          <w:noProof/>
        </w:rPr>
      </w:pPr>
      <w:del w:id="340" w:author="wangxu" w:date="2022-02-23T11:53:00Z">
        <w:r w:rsidRPr="00000064" w:rsidDel="00000064">
          <w:rPr>
            <w:rPrChange w:id="341" w:author="wangxu" w:date="2022-02-23T11:53:00Z">
              <w:rPr>
                <w:rStyle w:val="a4"/>
                <w:noProof/>
              </w:rPr>
            </w:rPrChange>
          </w:rPr>
          <w:delText xml:space="preserve">2.4.1 </w:delText>
        </w:r>
        <w:r w:rsidRPr="00000064" w:rsidDel="00000064">
          <w:rPr>
            <w:rFonts w:hint="eastAsia"/>
            <w:rPrChange w:id="342" w:author="wangxu" w:date="2022-02-23T11:53:00Z">
              <w:rPr>
                <w:rStyle w:val="a4"/>
                <w:rFonts w:hint="eastAsia"/>
                <w:noProof/>
              </w:rPr>
            </w:rPrChange>
          </w:rPr>
          <w:delText>容器文件</w:delText>
        </w:r>
        <w:r w:rsidDel="00000064">
          <w:rPr>
            <w:noProof/>
            <w:webHidden/>
          </w:rPr>
          <w:tab/>
          <w:delText>12</w:delText>
        </w:r>
      </w:del>
    </w:p>
    <w:p w14:paraId="25072953" w14:textId="5A6BC7AF" w:rsidR="00F051A4" w:rsidDel="00000064" w:rsidRDefault="00F051A4">
      <w:pPr>
        <w:pStyle w:val="TOC3"/>
        <w:tabs>
          <w:tab w:val="right" w:leader="dot" w:pos="9060"/>
        </w:tabs>
        <w:rPr>
          <w:del w:id="343" w:author="wangxu" w:date="2022-02-23T11:53:00Z"/>
          <w:noProof/>
        </w:rPr>
      </w:pPr>
      <w:del w:id="344" w:author="wangxu" w:date="2022-02-23T11:53:00Z">
        <w:r w:rsidRPr="00000064" w:rsidDel="00000064">
          <w:rPr>
            <w:rPrChange w:id="345" w:author="wangxu" w:date="2022-02-23T11:53:00Z">
              <w:rPr>
                <w:rStyle w:val="a4"/>
                <w:noProof/>
              </w:rPr>
            </w:rPrChange>
          </w:rPr>
          <w:delText xml:space="preserve">2.4.2 </w:delText>
        </w:r>
        <w:r w:rsidRPr="00000064" w:rsidDel="00000064">
          <w:rPr>
            <w:rFonts w:hint="eastAsia"/>
            <w:rPrChange w:id="346" w:author="wangxu" w:date="2022-02-23T11:53:00Z">
              <w:rPr>
                <w:rStyle w:val="a4"/>
                <w:rFonts w:hint="eastAsia"/>
                <w:noProof/>
              </w:rPr>
            </w:rPrChange>
          </w:rPr>
          <w:delText>容器管理</w:delText>
        </w:r>
        <w:r w:rsidDel="00000064">
          <w:rPr>
            <w:noProof/>
            <w:webHidden/>
          </w:rPr>
          <w:tab/>
          <w:delText>14</w:delText>
        </w:r>
      </w:del>
    </w:p>
    <w:p w14:paraId="1EC91E0F" w14:textId="0B94B0BE" w:rsidR="00F051A4" w:rsidDel="00000064" w:rsidRDefault="00F051A4">
      <w:pPr>
        <w:pStyle w:val="TOC2"/>
        <w:tabs>
          <w:tab w:val="right" w:leader="dot" w:pos="9060"/>
        </w:tabs>
        <w:rPr>
          <w:del w:id="347" w:author="wangxu" w:date="2022-02-23T11:53:00Z"/>
          <w:noProof/>
        </w:rPr>
      </w:pPr>
      <w:del w:id="348" w:author="wangxu" w:date="2022-02-23T11:53:00Z">
        <w:r w:rsidRPr="00000064" w:rsidDel="00000064">
          <w:rPr>
            <w:rPrChange w:id="349" w:author="wangxu" w:date="2022-02-23T11:53:00Z">
              <w:rPr>
                <w:rStyle w:val="a4"/>
                <w:noProof/>
              </w:rPr>
            </w:rPrChange>
          </w:rPr>
          <w:delText xml:space="preserve">2.5 </w:delText>
        </w:r>
        <w:r w:rsidRPr="00000064" w:rsidDel="00000064">
          <w:rPr>
            <w:rFonts w:hint="eastAsia"/>
            <w:rPrChange w:id="350" w:author="wangxu" w:date="2022-02-23T11:53:00Z">
              <w:rPr>
                <w:rStyle w:val="a4"/>
                <w:rFonts w:hint="eastAsia"/>
                <w:noProof/>
              </w:rPr>
            </w:rPrChange>
          </w:rPr>
          <w:delText>身份鉴别</w:delText>
        </w:r>
        <w:r w:rsidDel="00000064">
          <w:rPr>
            <w:noProof/>
            <w:webHidden/>
          </w:rPr>
          <w:tab/>
          <w:delText>14</w:delText>
        </w:r>
      </w:del>
    </w:p>
    <w:p w14:paraId="2492F52D" w14:textId="67076EFD" w:rsidR="00F051A4" w:rsidDel="00000064" w:rsidRDefault="00F051A4">
      <w:pPr>
        <w:pStyle w:val="TOC2"/>
        <w:tabs>
          <w:tab w:val="right" w:leader="dot" w:pos="9060"/>
        </w:tabs>
        <w:rPr>
          <w:del w:id="351" w:author="wangxu" w:date="2022-02-23T11:53:00Z"/>
          <w:noProof/>
        </w:rPr>
      </w:pPr>
      <w:del w:id="352" w:author="wangxu" w:date="2022-02-23T11:53:00Z">
        <w:r w:rsidRPr="00000064" w:rsidDel="00000064">
          <w:rPr>
            <w:rPrChange w:id="353" w:author="wangxu" w:date="2022-02-23T11:53:00Z">
              <w:rPr>
                <w:rStyle w:val="a4"/>
                <w:noProof/>
              </w:rPr>
            </w:rPrChange>
          </w:rPr>
          <w:delText xml:space="preserve">2.6 </w:delText>
        </w:r>
        <w:r w:rsidRPr="00000064" w:rsidDel="00000064">
          <w:rPr>
            <w:rFonts w:hint="eastAsia"/>
            <w:rPrChange w:id="354" w:author="wangxu" w:date="2022-02-23T11:53:00Z">
              <w:rPr>
                <w:rStyle w:val="a4"/>
                <w:rFonts w:hint="eastAsia"/>
                <w:noProof/>
              </w:rPr>
            </w:rPrChange>
          </w:rPr>
          <w:delText>权限控制</w:delText>
        </w:r>
        <w:r w:rsidDel="00000064">
          <w:rPr>
            <w:noProof/>
            <w:webHidden/>
          </w:rPr>
          <w:tab/>
          <w:delText>15</w:delText>
        </w:r>
      </w:del>
    </w:p>
    <w:p w14:paraId="34D47D04" w14:textId="22BEF6EA" w:rsidR="00F051A4" w:rsidDel="00000064" w:rsidRDefault="00F051A4">
      <w:pPr>
        <w:pStyle w:val="TOC3"/>
        <w:tabs>
          <w:tab w:val="right" w:leader="dot" w:pos="9060"/>
        </w:tabs>
        <w:rPr>
          <w:del w:id="355" w:author="wangxu" w:date="2022-02-23T11:53:00Z"/>
          <w:noProof/>
        </w:rPr>
      </w:pPr>
      <w:del w:id="356" w:author="wangxu" w:date="2022-02-23T11:53:00Z">
        <w:r w:rsidRPr="00000064" w:rsidDel="00000064">
          <w:rPr>
            <w:rPrChange w:id="357" w:author="wangxu" w:date="2022-02-23T11:53:00Z">
              <w:rPr>
                <w:rStyle w:val="a4"/>
                <w:noProof/>
              </w:rPr>
            </w:rPrChange>
          </w:rPr>
          <w:delText xml:space="preserve">2.6.1 </w:delText>
        </w:r>
        <w:r w:rsidRPr="00000064" w:rsidDel="00000064">
          <w:rPr>
            <w:rFonts w:hint="eastAsia"/>
            <w:rPrChange w:id="358" w:author="wangxu" w:date="2022-02-23T11:53:00Z">
              <w:rPr>
                <w:rStyle w:val="a4"/>
                <w:rFonts w:hint="eastAsia"/>
                <w:noProof/>
              </w:rPr>
            </w:rPrChange>
          </w:rPr>
          <w:delText>权限状态</w:delText>
        </w:r>
        <w:r w:rsidDel="00000064">
          <w:rPr>
            <w:noProof/>
            <w:webHidden/>
          </w:rPr>
          <w:tab/>
          <w:delText>15</w:delText>
        </w:r>
      </w:del>
    </w:p>
    <w:p w14:paraId="56CCC8BC" w14:textId="028007A1" w:rsidR="00F051A4" w:rsidDel="00000064" w:rsidRDefault="00F051A4">
      <w:pPr>
        <w:pStyle w:val="TOC3"/>
        <w:tabs>
          <w:tab w:val="right" w:leader="dot" w:pos="9060"/>
        </w:tabs>
        <w:rPr>
          <w:del w:id="359" w:author="wangxu" w:date="2022-02-23T11:53:00Z"/>
          <w:noProof/>
        </w:rPr>
      </w:pPr>
      <w:del w:id="360" w:author="wangxu" w:date="2022-02-23T11:53:00Z">
        <w:r w:rsidRPr="00000064" w:rsidDel="00000064">
          <w:rPr>
            <w:rPrChange w:id="361" w:author="wangxu" w:date="2022-02-23T11:53:00Z">
              <w:rPr>
                <w:rStyle w:val="a4"/>
                <w:noProof/>
              </w:rPr>
            </w:rPrChange>
          </w:rPr>
          <w:delText xml:space="preserve">2.6.2 </w:delText>
        </w:r>
        <w:r w:rsidRPr="00000064" w:rsidDel="00000064">
          <w:rPr>
            <w:rFonts w:hint="eastAsia"/>
            <w:rPrChange w:id="362" w:author="wangxu" w:date="2022-02-23T11:53:00Z">
              <w:rPr>
                <w:rStyle w:val="a4"/>
                <w:rFonts w:hint="eastAsia"/>
                <w:noProof/>
              </w:rPr>
            </w:rPrChange>
          </w:rPr>
          <w:delText>指令集合</w:delText>
        </w:r>
        <w:r w:rsidDel="00000064">
          <w:rPr>
            <w:noProof/>
            <w:webHidden/>
          </w:rPr>
          <w:tab/>
          <w:delText>16</w:delText>
        </w:r>
      </w:del>
    </w:p>
    <w:p w14:paraId="093DBCAD" w14:textId="0EA478B8" w:rsidR="00F051A4" w:rsidDel="00000064" w:rsidRDefault="00F051A4">
      <w:pPr>
        <w:pStyle w:val="TOC3"/>
        <w:tabs>
          <w:tab w:val="right" w:leader="dot" w:pos="9060"/>
        </w:tabs>
        <w:rPr>
          <w:del w:id="363" w:author="wangxu" w:date="2022-02-23T11:53:00Z"/>
          <w:noProof/>
        </w:rPr>
      </w:pPr>
      <w:del w:id="364" w:author="wangxu" w:date="2022-02-23T11:53:00Z">
        <w:r w:rsidRPr="00000064" w:rsidDel="00000064">
          <w:rPr>
            <w:rPrChange w:id="365" w:author="wangxu" w:date="2022-02-23T11:53:00Z">
              <w:rPr>
                <w:rStyle w:val="a4"/>
                <w:noProof/>
              </w:rPr>
            </w:rPrChange>
          </w:rPr>
          <w:delText>2.6.3 CAPDU</w:delText>
        </w:r>
        <w:r w:rsidRPr="00000064" w:rsidDel="00000064">
          <w:rPr>
            <w:rFonts w:hint="eastAsia"/>
            <w:rPrChange w:id="366" w:author="wangxu" w:date="2022-02-23T11:53:00Z">
              <w:rPr>
                <w:rStyle w:val="a4"/>
                <w:rFonts w:hint="eastAsia"/>
                <w:noProof/>
              </w:rPr>
            </w:rPrChange>
          </w:rPr>
          <w:delText>指令与权限控制</w:delText>
        </w:r>
        <w:r w:rsidDel="00000064">
          <w:rPr>
            <w:noProof/>
            <w:webHidden/>
          </w:rPr>
          <w:tab/>
          <w:delText>20</w:delText>
        </w:r>
      </w:del>
    </w:p>
    <w:p w14:paraId="207BED4D" w14:textId="54C79E60" w:rsidR="00F051A4" w:rsidDel="00000064" w:rsidRDefault="00F051A4">
      <w:pPr>
        <w:pStyle w:val="TOC3"/>
        <w:tabs>
          <w:tab w:val="right" w:leader="dot" w:pos="9060"/>
        </w:tabs>
        <w:rPr>
          <w:del w:id="367" w:author="wangxu" w:date="2022-02-23T11:53:00Z"/>
          <w:noProof/>
        </w:rPr>
      </w:pPr>
      <w:del w:id="368" w:author="wangxu" w:date="2022-02-23T11:53:00Z">
        <w:r w:rsidRPr="00000064" w:rsidDel="00000064">
          <w:rPr>
            <w:rPrChange w:id="369" w:author="wangxu" w:date="2022-02-23T11:53:00Z">
              <w:rPr>
                <w:rStyle w:val="a4"/>
                <w:noProof/>
              </w:rPr>
            </w:rPrChange>
          </w:rPr>
          <w:delText>2.6.4 RAPDU</w:delText>
        </w:r>
        <w:r w:rsidRPr="00000064" w:rsidDel="00000064">
          <w:rPr>
            <w:rFonts w:hint="eastAsia"/>
            <w:rPrChange w:id="370" w:author="wangxu" w:date="2022-02-23T11:53:00Z">
              <w:rPr>
                <w:rStyle w:val="a4"/>
                <w:rFonts w:hint="eastAsia"/>
                <w:noProof/>
              </w:rPr>
            </w:rPrChange>
          </w:rPr>
          <w:delText>权限状态管理</w:delText>
        </w:r>
        <w:r w:rsidDel="00000064">
          <w:rPr>
            <w:noProof/>
            <w:webHidden/>
          </w:rPr>
          <w:tab/>
          <w:delText>21</w:delText>
        </w:r>
      </w:del>
    </w:p>
    <w:p w14:paraId="4D4B5C24" w14:textId="310F735F" w:rsidR="00F051A4" w:rsidDel="00000064" w:rsidRDefault="00F051A4">
      <w:pPr>
        <w:pStyle w:val="TOC2"/>
        <w:tabs>
          <w:tab w:val="right" w:leader="dot" w:pos="9060"/>
        </w:tabs>
        <w:rPr>
          <w:del w:id="371" w:author="wangxu" w:date="2022-02-23T11:53:00Z"/>
          <w:noProof/>
        </w:rPr>
      </w:pPr>
      <w:del w:id="372" w:author="wangxu" w:date="2022-02-23T11:53:00Z">
        <w:r w:rsidRPr="00000064" w:rsidDel="00000064">
          <w:rPr>
            <w:rPrChange w:id="373" w:author="wangxu" w:date="2022-02-23T11:53:00Z">
              <w:rPr>
                <w:rStyle w:val="a4"/>
                <w:noProof/>
              </w:rPr>
            </w:rPrChange>
          </w:rPr>
          <w:delText xml:space="preserve">2.7 </w:delText>
        </w:r>
        <w:r w:rsidRPr="00000064" w:rsidDel="00000064">
          <w:rPr>
            <w:rFonts w:hint="eastAsia"/>
            <w:rPrChange w:id="374" w:author="wangxu" w:date="2022-02-23T11:53:00Z">
              <w:rPr>
                <w:rStyle w:val="a4"/>
                <w:rFonts w:hint="eastAsia"/>
                <w:noProof/>
              </w:rPr>
            </w:rPrChange>
          </w:rPr>
          <w:delText>密码运算</w:delText>
        </w:r>
        <w:r w:rsidDel="00000064">
          <w:rPr>
            <w:noProof/>
            <w:webHidden/>
          </w:rPr>
          <w:tab/>
          <w:delText>22</w:delText>
        </w:r>
      </w:del>
    </w:p>
    <w:p w14:paraId="5F1AC19E" w14:textId="68F626C8" w:rsidR="00F051A4" w:rsidDel="00000064" w:rsidRDefault="00F051A4">
      <w:pPr>
        <w:pStyle w:val="TOC2"/>
        <w:tabs>
          <w:tab w:val="right" w:leader="dot" w:pos="9060"/>
        </w:tabs>
        <w:rPr>
          <w:del w:id="375" w:author="wangxu" w:date="2022-02-23T11:53:00Z"/>
          <w:noProof/>
        </w:rPr>
      </w:pPr>
      <w:del w:id="376" w:author="wangxu" w:date="2022-02-23T11:53:00Z">
        <w:r w:rsidRPr="00000064" w:rsidDel="00000064">
          <w:rPr>
            <w:rPrChange w:id="377" w:author="wangxu" w:date="2022-02-23T11:53:00Z">
              <w:rPr>
                <w:rStyle w:val="a4"/>
                <w:noProof/>
              </w:rPr>
            </w:rPrChange>
          </w:rPr>
          <w:delText xml:space="preserve">2.8 </w:delText>
        </w:r>
        <w:r w:rsidRPr="00000064" w:rsidDel="00000064">
          <w:rPr>
            <w:rFonts w:hint="eastAsia"/>
            <w:rPrChange w:id="378" w:author="wangxu" w:date="2022-02-23T11:53:00Z">
              <w:rPr>
                <w:rStyle w:val="a4"/>
                <w:rFonts w:hint="eastAsia"/>
                <w:noProof/>
              </w:rPr>
            </w:rPrChange>
          </w:rPr>
          <w:delText>传输协议</w:delText>
        </w:r>
        <w:r w:rsidDel="00000064">
          <w:rPr>
            <w:noProof/>
            <w:webHidden/>
          </w:rPr>
          <w:tab/>
          <w:delText>23</w:delText>
        </w:r>
      </w:del>
    </w:p>
    <w:p w14:paraId="2082C3DC" w14:textId="0187262B" w:rsidR="00F051A4" w:rsidDel="00000064" w:rsidRDefault="00F051A4">
      <w:pPr>
        <w:pStyle w:val="TOC2"/>
        <w:tabs>
          <w:tab w:val="right" w:leader="dot" w:pos="9060"/>
        </w:tabs>
        <w:rPr>
          <w:del w:id="379" w:author="wangxu" w:date="2022-02-23T11:53:00Z"/>
          <w:noProof/>
        </w:rPr>
      </w:pPr>
      <w:del w:id="380" w:author="wangxu" w:date="2022-02-23T11:53:00Z">
        <w:r w:rsidRPr="00000064" w:rsidDel="00000064">
          <w:rPr>
            <w:rPrChange w:id="381" w:author="wangxu" w:date="2022-02-23T11:53:00Z">
              <w:rPr>
                <w:rStyle w:val="a4"/>
                <w:noProof/>
              </w:rPr>
            </w:rPrChange>
          </w:rPr>
          <w:delText xml:space="preserve">2.9 </w:delText>
        </w:r>
        <w:r w:rsidRPr="00000064" w:rsidDel="00000064">
          <w:rPr>
            <w:rFonts w:hint="eastAsia"/>
            <w:rPrChange w:id="382" w:author="wangxu" w:date="2022-02-23T11:53:00Z">
              <w:rPr>
                <w:rStyle w:val="a4"/>
                <w:rFonts w:hint="eastAsia"/>
                <w:noProof/>
              </w:rPr>
            </w:rPrChange>
          </w:rPr>
          <w:delText>按键控制</w:delText>
        </w:r>
        <w:r w:rsidDel="00000064">
          <w:rPr>
            <w:noProof/>
            <w:webHidden/>
          </w:rPr>
          <w:tab/>
          <w:delText>23</w:delText>
        </w:r>
      </w:del>
    </w:p>
    <w:p w14:paraId="53A09341" w14:textId="4A1551F4" w:rsidR="00F051A4" w:rsidDel="00000064" w:rsidRDefault="00F051A4">
      <w:pPr>
        <w:pStyle w:val="TOC1"/>
        <w:rPr>
          <w:del w:id="383" w:author="wangxu" w:date="2022-02-23T11:53:00Z"/>
          <w:noProof/>
        </w:rPr>
      </w:pPr>
      <w:del w:id="384" w:author="wangxu" w:date="2022-02-23T11:53:00Z">
        <w:r w:rsidRPr="00000064" w:rsidDel="00000064">
          <w:rPr>
            <w:rPrChange w:id="385" w:author="wangxu" w:date="2022-02-23T11:53:00Z">
              <w:rPr>
                <w:rStyle w:val="a4"/>
                <w:noProof/>
              </w:rPr>
            </w:rPrChange>
          </w:rPr>
          <w:delText>3 APDU</w:delText>
        </w:r>
        <w:r w:rsidRPr="00000064" w:rsidDel="00000064">
          <w:rPr>
            <w:rFonts w:hint="eastAsia"/>
            <w:rPrChange w:id="386" w:author="wangxu" w:date="2022-02-23T11:53:00Z">
              <w:rPr>
                <w:rStyle w:val="a4"/>
                <w:rFonts w:hint="eastAsia"/>
                <w:noProof/>
              </w:rPr>
            </w:rPrChange>
          </w:rPr>
          <w:delText>指令</w:delText>
        </w:r>
        <w:r w:rsidDel="00000064">
          <w:rPr>
            <w:noProof/>
            <w:webHidden/>
          </w:rPr>
          <w:tab/>
          <w:delText>23</w:delText>
        </w:r>
      </w:del>
    </w:p>
    <w:p w14:paraId="523E17A1" w14:textId="75DB5CBA" w:rsidR="00F051A4" w:rsidDel="00000064" w:rsidRDefault="00F051A4">
      <w:pPr>
        <w:pStyle w:val="TOC2"/>
        <w:tabs>
          <w:tab w:val="right" w:leader="dot" w:pos="9060"/>
        </w:tabs>
        <w:rPr>
          <w:del w:id="387" w:author="wangxu" w:date="2022-02-23T11:53:00Z"/>
          <w:noProof/>
        </w:rPr>
      </w:pPr>
      <w:del w:id="388" w:author="wangxu" w:date="2022-02-23T11:53:00Z">
        <w:r w:rsidRPr="00000064" w:rsidDel="00000064">
          <w:rPr>
            <w:rPrChange w:id="389" w:author="wangxu" w:date="2022-02-23T11:53:00Z">
              <w:rPr>
                <w:rStyle w:val="a4"/>
                <w:noProof/>
              </w:rPr>
            </w:rPrChange>
          </w:rPr>
          <w:delText xml:space="preserve">3.1 </w:delText>
        </w:r>
        <w:r w:rsidRPr="00000064" w:rsidDel="00000064">
          <w:rPr>
            <w:rFonts w:hint="eastAsia"/>
            <w:rPrChange w:id="390" w:author="wangxu" w:date="2022-02-23T11:53:00Z">
              <w:rPr>
                <w:rStyle w:val="a4"/>
                <w:rFonts w:hint="eastAsia"/>
                <w:noProof/>
              </w:rPr>
            </w:rPrChange>
          </w:rPr>
          <w:delText>指令结构</w:delText>
        </w:r>
        <w:r w:rsidDel="00000064">
          <w:rPr>
            <w:noProof/>
            <w:webHidden/>
          </w:rPr>
          <w:tab/>
          <w:delText>23</w:delText>
        </w:r>
      </w:del>
    </w:p>
    <w:p w14:paraId="331D4E5C" w14:textId="0CF3D6C0" w:rsidR="00F051A4" w:rsidDel="00000064" w:rsidRDefault="00F051A4">
      <w:pPr>
        <w:pStyle w:val="TOC2"/>
        <w:tabs>
          <w:tab w:val="right" w:leader="dot" w:pos="9060"/>
        </w:tabs>
        <w:rPr>
          <w:del w:id="391" w:author="wangxu" w:date="2022-02-23T11:53:00Z"/>
          <w:noProof/>
        </w:rPr>
      </w:pPr>
      <w:del w:id="392" w:author="wangxu" w:date="2022-02-23T11:53:00Z">
        <w:r w:rsidRPr="00000064" w:rsidDel="00000064">
          <w:rPr>
            <w:rPrChange w:id="393" w:author="wangxu" w:date="2022-02-23T11:53:00Z">
              <w:rPr>
                <w:rStyle w:val="a4"/>
                <w:noProof/>
              </w:rPr>
            </w:rPrChange>
          </w:rPr>
          <w:delText xml:space="preserve">3.2 </w:delText>
        </w:r>
        <w:r w:rsidRPr="00000064" w:rsidDel="00000064">
          <w:rPr>
            <w:rFonts w:hint="eastAsia"/>
            <w:rPrChange w:id="394" w:author="wangxu" w:date="2022-02-23T11:53:00Z">
              <w:rPr>
                <w:rStyle w:val="a4"/>
                <w:rFonts w:hint="eastAsia"/>
                <w:noProof/>
              </w:rPr>
            </w:rPrChange>
          </w:rPr>
          <w:delText>指令列表</w:delText>
        </w:r>
        <w:r w:rsidDel="00000064">
          <w:rPr>
            <w:noProof/>
            <w:webHidden/>
          </w:rPr>
          <w:tab/>
          <w:delText>25</w:delText>
        </w:r>
      </w:del>
    </w:p>
    <w:p w14:paraId="0653F538" w14:textId="3BD8AB4C" w:rsidR="00F051A4" w:rsidDel="00000064" w:rsidRDefault="00F051A4">
      <w:pPr>
        <w:pStyle w:val="TOC2"/>
        <w:tabs>
          <w:tab w:val="right" w:leader="dot" w:pos="9060"/>
        </w:tabs>
        <w:rPr>
          <w:del w:id="395" w:author="wangxu" w:date="2022-02-23T11:53:00Z"/>
          <w:noProof/>
        </w:rPr>
      </w:pPr>
      <w:del w:id="396" w:author="wangxu" w:date="2022-02-23T11:53:00Z">
        <w:r w:rsidRPr="00000064" w:rsidDel="00000064">
          <w:rPr>
            <w:rPrChange w:id="397" w:author="wangxu" w:date="2022-02-23T11:53:00Z">
              <w:rPr>
                <w:rStyle w:val="a4"/>
                <w:noProof/>
              </w:rPr>
            </w:rPrChange>
          </w:rPr>
          <w:delText xml:space="preserve">3.3 </w:delText>
        </w:r>
        <w:r w:rsidRPr="00000064" w:rsidDel="00000064">
          <w:rPr>
            <w:rFonts w:hint="eastAsia"/>
            <w:rPrChange w:id="398" w:author="wangxu" w:date="2022-02-23T11:53:00Z">
              <w:rPr>
                <w:rStyle w:val="a4"/>
                <w:rFonts w:hint="eastAsia"/>
                <w:noProof/>
              </w:rPr>
            </w:rPrChange>
          </w:rPr>
          <w:delText>指令描述</w:delText>
        </w:r>
        <w:r w:rsidDel="00000064">
          <w:rPr>
            <w:noProof/>
            <w:webHidden/>
          </w:rPr>
          <w:tab/>
          <w:delText>28</w:delText>
        </w:r>
      </w:del>
    </w:p>
    <w:p w14:paraId="5DF317FE" w14:textId="79422AF6" w:rsidR="00F051A4" w:rsidDel="00000064" w:rsidRDefault="00F051A4">
      <w:pPr>
        <w:pStyle w:val="TOC3"/>
        <w:tabs>
          <w:tab w:val="right" w:leader="dot" w:pos="9060"/>
        </w:tabs>
        <w:rPr>
          <w:del w:id="399" w:author="wangxu" w:date="2022-02-23T11:53:00Z"/>
          <w:noProof/>
        </w:rPr>
      </w:pPr>
      <w:del w:id="400" w:author="wangxu" w:date="2022-02-23T11:53:00Z">
        <w:r w:rsidRPr="00000064" w:rsidDel="00000064">
          <w:rPr>
            <w:rPrChange w:id="401" w:author="wangxu" w:date="2022-02-23T11:53:00Z">
              <w:rPr>
                <w:rStyle w:val="a4"/>
                <w:noProof/>
              </w:rPr>
            </w:rPrChange>
          </w:rPr>
          <w:delText xml:space="preserve">3.3.1 </w:delText>
        </w:r>
        <w:r w:rsidRPr="00000064" w:rsidDel="00000064">
          <w:rPr>
            <w:rFonts w:hint="eastAsia"/>
            <w:rPrChange w:id="402" w:author="wangxu" w:date="2022-02-23T11:53:00Z">
              <w:rPr>
                <w:rStyle w:val="a4"/>
                <w:rFonts w:hint="eastAsia"/>
                <w:noProof/>
              </w:rPr>
            </w:rPrChange>
          </w:rPr>
          <w:delText>设置设备标签（</w:delText>
        </w:r>
        <w:r w:rsidRPr="00000064" w:rsidDel="00000064">
          <w:rPr>
            <w:rPrChange w:id="403" w:author="wangxu" w:date="2022-02-23T11:53:00Z">
              <w:rPr>
                <w:rStyle w:val="a4"/>
                <w:noProof/>
              </w:rPr>
            </w:rPrChange>
          </w:rPr>
          <w:delText>0x02</w:delText>
        </w:r>
        <w:r w:rsidRPr="00000064" w:rsidDel="00000064">
          <w:rPr>
            <w:rFonts w:hint="eastAsia"/>
            <w:rPrChange w:id="404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28</w:delText>
        </w:r>
      </w:del>
    </w:p>
    <w:p w14:paraId="51EC6362" w14:textId="53EF675B" w:rsidR="00F051A4" w:rsidDel="00000064" w:rsidRDefault="00F051A4">
      <w:pPr>
        <w:pStyle w:val="TOC3"/>
        <w:tabs>
          <w:tab w:val="right" w:leader="dot" w:pos="9060"/>
        </w:tabs>
        <w:rPr>
          <w:del w:id="405" w:author="wangxu" w:date="2022-02-23T11:53:00Z"/>
          <w:noProof/>
        </w:rPr>
      </w:pPr>
      <w:del w:id="406" w:author="wangxu" w:date="2022-02-23T11:53:00Z">
        <w:r w:rsidRPr="00000064" w:rsidDel="00000064">
          <w:rPr>
            <w:rPrChange w:id="407" w:author="wangxu" w:date="2022-02-23T11:53:00Z">
              <w:rPr>
                <w:rStyle w:val="a4"/>
                <w:noProof/>
              </w:rPr>
            </w:rPrChange>
          </w:rPr>
          <w:delText xml:space="preserve">3.3.2 </w:delText>
        </w:r>
        <w:r w:rsidRPr="00000064" w:rsidDel="00000064">
          <w:rPr>
            <w:rFonts w:hint="eastAsia"/>
            <w:rPrChange w:id="408" w:author="wangxu" w:date="2022-02-23T11:53:00Z">
              <w:rPr>
                <w:rStyle w:val="a4"/>
                <w:rFonts w:hint="eastAsia"/>
                <w:noProof/>
              </w:rPr>
            </w:rPrChange>
          </w:rPr>
          <w:delText>设置设备序列号（</w:delText>
        </w:r>
        <w:r w:rsidRPr="00000064" w:rsidDel="00000064">
          <w:rPr>
            <w:rPrChange w:id="409" w:author="wangxu" w:date="2022-02-23T11:53:00Z">
              <w:rPr>
                <w:rStyle w:val="a4"/>
                <w:noProof/>
              </w:rPr>
            </w:rPrChange>
          </w:rPr>
          <w:delText>0x03</w:delText>
        </w:r>
        <w:r w:rsidRPr="00000064" w:rsidDel="00000064">
          <w:rPr>
            <w:rFonts w:hint="eastAsia"/>
            <w:rPrChange w:id="410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29</w:delText>
        </w:r>
      </w:del>
    </w:p>
    <w:p w14:paraId="74AD86F5" w14:textId="5E964D9F" w:rsidR="00F051A4" w:rsidDel="00000064" w:rsidRDefault="00F051A4">
      <w:pPr>
        <w:pStyle w:val="TOC3"/>
        <w:tabs>
          <w:tab w:val="right" w:leader="dot" w:pos="9060"/>
        </w:tabs>
        <w:rPr>
          <w:del w:id="411" w:author="wangxu" w:date="2022-02-23T11:53:00Z"/>
          <w:noProof/>
        </w:rPr>
      </w:pPr>
      <w:del w:id="412" w:author="wangxu" w:date="2022-02-23T11:53:00Z">
        <w:r w:rsidRPr="00000064" w:rsidDel="00000064">
          <w:rPr>
            <w:rPrChange w:id="413" w:author="wangxu" w:date="2022-02-23T11:53:00Z">
              <w:rPr>
                <w:rStyle w:val="a4"/>
                <w:noProof/>
              </w:rPr>
            </w:rPrChange>
          </w:rPr>
          <w:delText xml:space="preserve">3.3.3 </w:delText>
        </w:r>
        <w:r w:rsidRPr="00000064" w:rsidDel="00000064">
          <w:rPr>
            <w:rFonts w:hint="eastAsia"/>
            <w:rPrChange w:id="414" w:author="wangxu" w:date="2022-02-23T11:53:00Z">
              <w:rPr>
                <w:rStyle w:val="a4"/>
                <w:rFonts w:hint="eastAsia"/>
                <w:noProof/>
              </w:rPr>
            </w:rPrChange>
          </w:rPr>
          <w:delText>获取设备信息（</w:delText>
        </w:r>
        <w:r w:rsidRPr="00000064" w:rsidDel="00000064">
          <w:rPr>
            <w:rPrChange w:id="415" w:author="wangxu" w:date="2022-02-23T11:53:00Z">
              <w:rPr>
                <w:rStyle w:val="a4"/>
                <w:noProof/>
              </w:rPr>
            </w:rPrChange>
          </w:rPr>
          <w:delText>0x04</w:delText>
        </w:r>
        <w:r w:rsidRPr="00000064" w:rsidDel="00000064">
          <w:rPr>
            <w:rFonts w:hint="eastAsia"/>
            <w:rPrChange w:id="416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30</w:delText>
        </w:r>
      </w:del>
    </w:p>
    <w:p w14:paraId="401F5579" w14:textId="715D10FA" w:rsidR="00F051A4" w:rsidDel="00000064" w:rsidRDefault="00F051A4">
      <w:pPr>
        <w:pStyle w:val="TOC3"/>
        <w:tabs>
          <w:tab w:val="right" w:leader="dot" w:pos="9060"/>
        </w:tabs>
        <w:rPr>
          <w:del w:id="417" w:author="wangxu" w:date="2022-02-23T11:53:00Z"/>
          <w:noProof/>
        </w:rPr>
      </w:pPr>
      <w:del w:id="418" w:author="wangxu" w:date="2022-02-23T11:53:00Z">
        <w:r w:rsidRPr="00000064" w:rsidDel="00000064">
          <w:rPr>
            <w:rPrChange w:id="419" w:author="wangxu" w:date="2022-02-23T11:53:00Z">
              <w:rPr>
                <w:rStyle w:val="a4"/>
                <w:noProof/>
              </w:rPr>
            </w:rPrChange>
          </w:rPr>
          <w:delText xml:space="preserve">3.3.4 </w:delText>
        </w:r>
        <w:r w:rsidRPr="00000064" w:rsidDel="00000064">
          <w:rPr>
            <w:rFonts w:hint="eastAsia"/>
            <w:rPrChange w:id="420" w:author="wangxu" w:date="2022-02-23T11:53:00Z">
              <w:rPr>
                <w:rStyle w:val="a4"/>
                <w:rFonts w:hint="eastAsia"/>
                <w:noProof/>
              </w:rPr>
            </w:rPrChange>
          </w:rPr>
          <w:delText>初始化设备认证密钥（</w:delText>
        </w:r>
        <w:r w:rsidRPr="00000064" w:rsidDel="00000064">
          <w:rPr>
            <w:rPrChange w:id="421" w:author="wangxu" w:date="2022-02-23T11:53:00Z">
              <w:rPr>
                <w:rStyle w:val="a4"/>
                <w:noProof/>
              </w:rPr>
            </w:rPrChange>
          </w:rPr>
          <w:delText>0x05</w:delText>
        </w:r>
        <w:r w:rsidRPr="00000064" w:rsidDel="00000064">
          <w:rPr>
            <w:rFonts w:hint="eastAsia"/>
            <w:rPrChange w:id="422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31</w:delText>
        </w:r>
      </w:del>
    </w:p>
    <w:p w14:paraId="0D1ECF2A" w14:textId="4D0CBD89" w:rsidR="00F051A4" w:rsidDel="00000064" w:rsidRDefault="00F051A4">
      <w:pPr>
        <w:pStyle w:val="TOC3"/>
        <w:tabs>
          <w:tab w:val="right" w:leader="dot" w:pos="9060"/>
        </w:tabs>
        <w:rPr>
          <w:del w:id="423" w:author="wangxu" w:date="2022-02-23T11:53:00Z"/>
          <w:noProof/>
        </w:rPr>
      </w:pPr>
      <w:del w:id="424" w:author="wangxu" w:date="2022-02-23T11:53:00Z">
        <w:r w:rsidRPr="00000064" w:rsidDel="00000064">
          <w:rPr>
            <w:rPrChange w:id="425" w:author="wangxu" w:date="2022-02-23T11:53:00Z">
              <w:rPr>
                <w:rStyle w:val="a4"/>
                <w:noProof/>
              </w:rPr>
            </w:rPrChange>
          </w:rPr>
          <w:delText xml:space="preserve">3.3.5 </w:delText>
        </w:r>
        <w:r w:rsidRPr="00000064" w:rsidDel="00000064">
          <w:rPr>
            <w:rFonts w:hint="eastAsia"/>
            <w:rPrChange w:id="426" w:author="wangxu" w:date="2022-02-23T11:53:00Z">
              <w:rPr>
                <w:rStyle w:val="a4"/>
                <w:rFonts w:hint="eastAsia"/>
                <w:noProof/>
              </w:rPr>
            </w:rPrChange>
          </w:rPr>
          <w:delText>导入设备认证信息（</w:delText>
        </w:r>
        <w:r w:rsidRPr="00000064" w:rsidDel="00000064">
          <w:rPr>
            <w:rPrChange w:id="427" w:author="wangxu" w:date="2022-02-23T11:53:00Z">
              <w:rPr>
                <w:rStyle w:val="a4"/>
                <w:noProof/>
              </w:rPr>
            </w:rPrChange>
          </w:rPr>
          <w:delText>0x06</w:delText>
        </w:r>
        <w:r w:rsidRPr="00000064" w:rsidDel="00000064">
          <w:rPr>
            <w:rFonts w:hint="eastAsia"/>
            <w:rPrChange w:id="428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33</w:delText>
        </w:r>
      </w:del>
    </w:p>
    <w:p w14:paraId="71FE2751" w14:textId="41B7AC32" w:rsidR="00F051A4" w:rsidDel="00000064" w:rsidRDefault="00F051A4">
      <w:pPr>
        <w:pStyle w:val="TOC3"/>
        <w:tabs>
          <w:tab w:val="right" w:leader="dot" w:pos="9060"/>
        </w:tabs>
        <w:rPr>
          <w:del w:id="429" w:author="wangxu" w:date="2022-02-23T11:53:00Z"/>
          <w:noProof/>
        </w:rPr>
      </w:pPr>
      <w:del w:id="430" w:author="wangxu" w:date="2022-02-23T11:53:00Z">
        <w:r w:rsidRPr="00000064" w:rsidDel="00000064">
          <w:rPr>
            <w:rPrChange w:id="431" w:author="wangxu" w:date="2022-02-23T11:53:00Z">
              <w:rPr>
                <w:rStyle w:val="a4"/>
                <w:noProof/>
              </w:rPr>
            </w:rPrChange>
          </w:rPr>
          <w:delText xml:space="preserve">3.3.6 </w:delText>
        </w:r>
        <w:r w:rsidRPr="00000064" w:rsidDel="00000064">
          <w:rPr>
            <w:rFonts w:hint="eastAsia"/>
            <w:rPrChange w:id="432" w:author="wangxu" w:date="2022-02-23T11:53:00Z">
              <w:rPr>
                <w:rStyle w:val="a4"/>
                <w:rFonts w:hint="eastAsia"/>
                <w:noProof/>
              </w:rPr>
            </w:rPrChange>
          </w:rPr>
          <w:delText>导出设备认证信息（</w:delText>
        </w:r>
        <w:r w:rsidRPr="00000064" w:rsidDel="00000064">
          <w:rPr>
            <w:rPrChange w:id="433" w:author="wangxu" w:date="2022-02-23T11:53:00Z">
              <w:rPr>
                <w:rStyle w:val="a4"/>
                <w:noProof/>
              </w:rPr>
            </w:rPrChange>
          </w:rPr>
          <w:delText>0x07</w:delText>
        </w:r>
        <w:r w:rsidRPr="00000064" w:rsidDel="00000064">
          <w:rPr>
            <w:rFonts w:hint="eastAsia"/>
            <w:rPrChange w:id="434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34</w:delText>
        </w:r>
      </w:del>
    </w:p>
    <w:p w14:paraId="3E373CF2" w14:textId="73A98C5D" w:rsidR="00F051A4" w:rsidDel="00000064" w:rsidRDefault="00F051A4">
      <w:pPr>
        <w:pStyle w:val="TOC3"/>
        <w:tabs>
          <w:tab w:val="right" w:leader="dot" w:pos="9060"/>
        </w:tabs>
        <w:rPr>
          <w:del w:id="435" w:author="wangxu" w:date="2022-02-23T11:53:00Z"/>
          <w:noProof/>
        </w:rPr>
      </w:pPr>
      <w:del w:id="436" w:author="wangxu" w:date="2022-02-23T11:53:00Z">
        <w:r w:rsidRPr="00000064" w:rsidDel="00000064">
          <w:rPr>
            <w:rPrChange w:id="437" w:author="wangxu" w:date="2022-02-23T11:53:00Z">
              <w:rPr>
                <w:rStyle w:val="a4"/>
                <w:noProof/>
              </w:rPr>
            </w:rPrChange>
          </w:rPr>
          <w:delText xml:space="preserve">3.3.7 </w:delText>
        </w:r>
        <w:r w:rsidRPr="00000064" w:rsidDel="00000064">
          <w:rPr>
            <w:rFonts w:hint="eastAsia"/>
            <w:rPrChange w:id="438" w:author="wangxu" w:date="2022-02-23T11:53:00Z">
              <w:rPr>
                <w:rStyle w:val="a4"/>
                <w:rFonts w:hint="eastAsia"/>
                <w:noProof/>
              </w:rPr>
            </w:rPrChange>
          </w:rPr>
          <w:delText>擦除</w:delText>
        </w:r>
        <w:r w:rsidRPr="00000064" w:rsidDel="00000064">
          <w:rPr>
            <w:rPrChange w:id="439" w:author="wangxu" w:date="2022-02-23T11:53:00Z">
              <w:rPr>
                <w:rStyle w:val="a4"/>
                <w:noProof/>
              </w:rPr>
            </w:rPrChange>
          </w:rPr>
          <w:delText>COS</w:delText>
        </w:r>
        <w:r w:rsidRPr="00000064" w:rsidDel="00000064">
          <w:rPr>
            <w:rFonts w:hint="eastAsia"/>
            <w:rPrChange w:id="440" w:author="wangxu" w:date="2022-02-23T11:53:00Z">
              <w:rPr>
                <w:rStyle w:val="a4"/>
                <w:rFonts w:hint="eastAsia"/>
                <w:noProof/>
              </w:rPr>
            </w:rPrChange>
          </w:rPr>
          <w:delText>（</w:delText>
        </w:r>
        <w:r w:rsidRPr="00000064" w:rsidDel="00000064">
          <w:rPr>
            <w:rPrChange w:id="441" w:author="wangxu" w:date="2022-02-23T11:53:00Z">
              <w:rPr>
                <w:rStyle w:val="a4"/>
                <w:noProof/>
              </w:rPr>
            </w:rPrChange>
          </w:rPr>
          <w:delText>0x08</w:delText>
        </w:r>
        <w:r w:rsidRPr="00000064" w:rsidDel="00000064">
          <w:rPr>
            <w:rFonts w:hint="eastAsia"/>
            <w:rPrChange w:id="442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35</w:delText>
        </w:r>
      </w:del>
    </w:p>
    <w:p w14:paraId="6829E6C1" w14:textId="3919A6AD" w:rsidR="00F051A4" w:rsidDel="00000064" w:rsidRDefault="00F051A4">
      <w:pPr>
        <w:pStyle w:val="TOC3"/>
        <w:tabs>
          <w:tab w:val="right" w:leader="dot" w:pos="9060"/>
        </w:tabs>
        <w:rPr>
          <w:del w:id="443" w:author="wangxu" w:date="2022-02-23T11:53:00Z"/>
          <w:noProof/>
        </w:rPr>
      </w:pPr>
      <w:del w:id="444" w:author="wangxu" w:date="2022-02-23T11:53:00Z">
        <w:r w:rsidRPr="00000064" w:rsidDel="00000064">
          <w:rPr>
            <w:rPrChange w:id="445" w:author="wangxu" w:date="2022-02-23T11:53:00Z">
              <w:rPr>
                <w:rStyle w:val="a4"/>
                <w:noProof/>
              </w:rPr>
            </w:rPrChange>
          </w:rPr>
          <w:delText xml:space="preserve">3.3.8 </w:delText>
        </w:r>
        <w:r w:rsidRPr="00000064" w:rsidDel="00000064">
          <w:rPr>
            <w:rFonts w:hint="eastAsia"/>
            <w:rPrChange w:id="446" w:author="wangxu" w:date="2022-02-23T11:53:00Z">
              <w:rPr>
                <w:rStyle w:val="a4"/>
                <w:rFonts w:hint="eastAsia"/>
                <w:noProof/>
              </w:rPr>
            </w:rPrChange>
          </w:rPr>
          <w:delText>清空</w:delText>
        </w:r>
        <w:r w:rsidRPr="00000064" w:rsidDel="00000064">
          <w:rPr>
            <w:rPrChange w:id="447" w:author="wangxu" w:date="2022-02-23T11:53:00Z">
              <w:rPr>
                <w:rStyle w:val="a4"/>
                <w:noProof/>
              </w:rPr>
            </w:rPrChange>
          </w:rPr>
          <w:delText>MF</w:delText>
        </w:r>
        <w:r w:rsidRPr="00000064" w:rsidDel="00000064">
          <w:rPr>
            <w:rFonts w:hint="eastAsia"/>
            <w:rPrChange w:id="448" w:author="wangxu" w:date="2022-02-23T11:53:00Z">
              <w:rPr>
                <w:rStyle w:val="a4"/>
                <w:rFonts w:hint="eastAsia"/>
                <w:noProof/>
              </w:rPr>
            </w:rPrChange>
          </w:rPr>
          <w:delText>（</w:delText>
        </w:r>
        <w:r w:rsidRPr="00000064" w:rsidDel="00000064">
          <w:rPr>
            <w:rPrChange w:id="449" w:author="wangxu" w:date="2022-02-23T11:53:00Z">
              <w:rPr>
                <w:rStyle w:val="a4"/>
                <w:noProof/>
              </w:rPr>
            </w:rPrChange>
          </w:rPr>
          <w:delText>0x09</w:delText>
        </w:r>
        <w:r w:rsidRPr="00000064" w:rsidDel="00000064">
          <w:rPr>
            <w:rFonts w:hint="eastAsia"/>
            <w:rPrChange w:id="450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36</w:delText>
        </w:r>
      </w:del>
    </w:p>
    <w:p w14:paraId="2A8667F6" w14:textId="187EEFFC" w:rsidR="00F051A4" w:rsidDel="00000064" w:rsidRDefault="00F051A4">
      <w:pPr>
        <w:pStyle w:val="TOC3"/>
        <w:tabs>
          <w:tab w:val="right" w:leader="dot" w:pos="9060"/>
        </w:tabs>
        <w:rPr>
          <w:del w:id="451" w:author="wangxu" w:date="2022-02-23T11:53:00Z"/>
          <w:noProof/>
        </w:rPr>
      </w:pPr>
      <w:del w:id="452" w:author="wangxu" w:date="2022-02-23T11:53:00Z">
        <w:r w:rsidRPr="00000064" w:rsidDel="00000064">
          <w:rPr>
            <w:rPrChange w:id="453" w:author="wangxu" w:date="2022-02-23T11:53:00Z">
              <w:rPr>
                <w:rStyle w:val="a4"/>
                <w:noProof/>
              </w:rPr>
            </w:rPrChange>
          </w:rPr>
          <w:delText xml:space="preserve">3.3.9 </w:delText>
        </w:r>
        <w:r w:rsidRPr="00000064" w:rsidDel="00000064">
          <w:rPr>
            <w:rFonts w:hint="eastAsia"/>
            <w:rPrChange w:id="454" w:author="wangxu" w:date="2022-02-23T11:53:00Z">
              <w:rPr>
                <w:rStyle w:val="a4"/>
                <w:rFonts w:hint="eastAsia"/>
                <w:noProof/>
              </w:rPr>
            </w:rPrChange>
          </w:rPr>
          <w:delText>协商传输会话密钥（</w:delText>
        </w:r>
        <w:r w:rsidRPr="00000064" w:rsidDel="00000064">
          <w:rPr>
            <w:rPrChange w:id="455" w:author="wangxu" w:date="2022-02-23T11:53:00Z">
              <w:rPr>
                <w:rStyle w:val="a4"/>
                <w:noProof/>
              </w:rPr>
            </w:rPrChange>
          </w:rPr>
          <w:delText>0x0A</w:delText>
        </w:r>
        <w:r w:rsidRPr="00000064" w:rsidDel="00000064">
          <w:rPr>
            <w:rFonts w:hint="eastAsia"/>
            <w:rPrChange w:id="456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37</w:delText>
        </w:r>
      </w:del>
    </w:p>
    <w:p w14:paraId="014F06C9" w14:textId="2F4CA8A7" w:rsidR="00F051A4" w:rsidDel="00000064" w:rsidRDefault="00F051A4">
      <w:pPr>
        <w:pStyle w:val="TOC3"/>
        <w:tabs>
          <w:tab w:val="right" w:leader="dot" w:pos="9060"/>
        </w:tabs>
        <w:rPr>
          <w:del w:id="457" w:author="wangxu" w:date="2022-02-23T11:53:00Z"/>
          <w:noProof/>
        </w:rPr>
      </w:pPr>
      <w:del w:id="458" w:author="wangxu" w:date="2022-02-23T11:53:00Z">
        <w:r w:rsidRPr="00000064" w:rsidDel="00000064">
          <w:rPr>
            <w:rPrChange w:id="459" w:author="wangxu" w:date="2022-02-23T11:53:00Z">
              <w:rPr>
                <w:rStyle w:val="a4"/>
                <w:noProof/>
              </w:rPr>
            </w:rPrChange>
          </w:rPr>
          <w:delText xml:space="preserve">3.3.10 </w:delText>
        </w:r>
        <w:r w:rsidRPr="00000064" w:rsidDel="00000064">
          <w:rPr>
            <w:rFonts w:hint="eastAsia"/>
            <w:rPrChange w:id="460" w:author="wangxu" w:date="2022-02-23T11:53:00Z">
              <w:rPr>
                <w:rStyle w:val="a4"/>
                <w:rFonts w:hint="eastAsia"/>
                <w:noProof/>
              </w:rPr>
            </w:rPrChange>
          </w:rPr>
          <w:delText>设备认证（</w:delText>
        </w:r>
        <w:r w:rsidRPr="00000064" w:rsidDel="00000064">
          <w:rPr>
            <w:rPrChange w:id="461" w:author="wangxu" w:date="2022-02-23T11:53:00Z">
              <w:rPr>
                <w:rStyle w:val="a4"/>
                <w:noProof/>
              </w:rPr>
            </w:rPrChange>
          </w:rPr>
          <w:delText>0x10</w:delText>
        </w:r>
        <w:r w:rsidRPr="00000064" w:rsidDel="00000064">
          <w:rPr>
            <w:rFonts w:hint="eastAsia"/>
            <w:rPrChange w:id="462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38</w:delText>
        </w:r>
      </w:del>
    </w:p>
    <w:p w14:paraId="4FC40C42" w14:textId="3709E0AC" w:rsidR="00F051A4" w:rsidDel="00000064" w:rsidRDefault="00F051A4">
      <w:pPr>
        <w:pStyle w:val="TOC3"/>
        <w:tabs>
          <w:tab w:val="right" w:leader="dot" w:pos="9060"/>
        </w:tabs>
        <w:rPr>
          <w:del w:id="463" w:author="wangxu" w:date="2022-02-23T11:53:00Z"/>
          <w:noProof/>
        </w:rPr>
      </w:pPr>
      <w:del w:id="464" w:author="wangxu" w:date="2022-02-23T11:53:00Z">
        <w:r w:rsidRPr="00000064" w:rsidDel="00000064">
          <w:rPr>
            <w:rPrChange w:id="465" w:author="wangxu" w:date="2022-02-23T11:53:00Z">
              <w:rPr>
                <w:rStyle w:val="a4"/>
                <w:noProof/>
              </w:rPr>
            </w:rPrChange>
          </w:rPr>
          <w:delText xml:space="preserve">3.3.11 </w:delText>
        </w:r>
        <w:r w:rsidRPr="00000064" w:rsidDel="00000064">
          <w:rPr>
            <w:rFonts w:hint="eastAsia"/>
            <w:rPrChange w:id="466" w:author="wangxu" w:date="2022-02-23T11:53:00Z">
              <w:rPr>
                <w:rStyle w:val="a4"/>
                <w:rFonts w:hint="eastAsia"/>
                <w:noProof/>
              </w:rPr>
            </w:rPrChange>
          </w:rPr>
          <w:delText>获取</w:delText>
        </w:r>
        <w:r w:rsidRPr="00000064" w:rsidDel="00000064">
          <w:rPr>
            <w:rPrChange w:id="467" w:author="wangxu" w:date="2022-02-23T11:53:00Z">
              <w:rPr>
                <w:rStyle w:val="a4"/>
                <w:noProof/>
              </w:rPr>
            </w:rPrChange>
          </w:rPr>
          <w:delText>PIN</w:delText>
        </w:r>
        <w:r w:rsidRPr="00000064" w:rsidDel="00000064">
          <w:rPr>
            <w:rFonts w:hint="eastAsia"/>
            <w:rPrChange w:id="468" w:author="wangxu" w:date="2022-02-23T11:53:00Z">
              <w:rPr>
                <w:rStyle w:val="a4"/>
                <w:rFonts w:hint="eastAsia"/>
                <w:noProof/>
              </w:rPr>
            </w:rPrChange>
          </w:rPr>
          <w:delText>信息（</w:delText>
        </w:r>
        <w:r w:rsidRPr="00000064" w:rsidDel="00000064">
          <w:rPr>
            <w:rPrChange w:id="469" w:author="wangxu" w:date="2022-02-23T11:53:00Z">
              <w:rPr>
                <w:rStyle w:val="a4"/>
                <w:noProof/>
              </w:rPr>
            </w:rPrChange>
          </w:rPr>
          <w:delText>0x14</w:delText>
        </w:r>
        <w:r w:rsidRPr="00000064" w:rsidDel="00000064">
          <w:rPr>
            <w:rFonts w:hint="eastAsia"/>
            <w:rPrChange w:id="470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39</w:delText>
        </w:r>
      </w:del>
    </w:p>
    <w:p w14:paraId="2F172582" w14:textId="1C9A05AB" w:rsidR="00F051A4" w:rsidDel="00000064" w:rsidRDefault="00F051A4">
      <w:pPr>
        <w:pStyle w:val="TOC3"/>
        <w:tabs>
          <w:tab w:val="right" w:leader="dot" w:pos="9060"/>
        </w:tabs>
        <w:rPr>
          <w:del w:id="471" w:author="wangxu" w:date="2022-02-23T11:53:00Z"/>
          <w:noProof/>
        </w:rPr>
      </w:pPr>
      <w:del w:id="472" w:author="wangxu" w:date="2022-02-23T11:53:00Z">
        <w:r w:rsidRPr="00000064" w:rsidDel="00000064">
          <w:rPr>
            <w:rPrChange w:id="473" w:author="wangxu" w:date="2022-02-23T11:53:00Z">
              <w:rPr>
                <w:rStyle w:val="a4"/>
                <w:noProof/>
              </w:rPr>
            </w:rPrChange>
          </w:rPr>
          <w:delText xml:space="preserve">3.3.12 </w:delText>
        </w:r>
        <w:r w:rsidRPr="00000064" w:rsidDel="00000064">
          <w:rPr>
            <w:rFonts w:hint="eastAsia"/>
            <w:rPrChange w:id="474" w:author="wangxu" w:date="2022-02-23T11:53:00Z">
              <w:rPr>
                <w:rStyle w:val="a4"/>
                <w:rFonts w:hint="eastAsia"/>
                <w:noProof/>
              </w:rPr>
            </w:rPrChange>
          </w:rPr>
          <w:delText>修改</w:delText>
        </w:r>
        <w:r w:rsidRPr="00000064" w:rsidDel="00000064">
          <w:rPr>
            <w:rPrChange w:id="475" w:author="wangxu" w:date="2022-02-23T11:53:00Z">
              <w:rPr>
                <w:rStyle w:val="a4"/>
                <w:noProof/>
              </w:rPr>
            </w:rPrChange>
          </w:rPr>
          <w:delText>PIN</w:delText>
        </w:r>
        <w:r w:rsidRPr="00000064" w:rsidDel="00000064">
          <w:rPr>
            <w:rFonts w:hint="eastAsia"/>
            <w:rPrChange w:id="476" w:author="wangxu" w:date="2022-02-23T11:53:00Z">
              <w:rPr>
                <w:rStyle w:val="a4"/>
                <w:rFonts w:hint="eastAsia"/>
                <w:noProof/>
              </w:rPr>
            </w:rPrChange>
          </w:rPr>
          <w:delText>（</w:delText>
        </w:r>
        <w:r w:rsidRPr="00000064" w:rsidDel="00000064">
          <w:rPr>
            <w:rPrChange w:id="477" w:author="wangxu" w:date="2022-02-23T11:53:00Z">
              <w:rPr>
                <w:rStyle w:val="a4"/>
                <w:noProof/>
              </w:rPr>
            </w:rPrChange>
          </w:rPr>
          <w:delText>0x16</w:delText>
        </w:r>
        <w:r w:rsidRPr="00000064" w:rsidDel="00000064">
          <w:rPr>
            <w:rFonts w:hint="eastAsia"/>
            <w:rPrChange w:id="478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40</w:delText>
        </w:r>
      </w:del>
    </w:p>
    <w:p w14:paraId="2606AFE4" w14:textId="140E10E0" w:rsidR="00F051A4" w:rsidDel="00000064" w:rsidRDefault="00F051A4">
      <w:pPr>
        <w:pStyle w:val="TOC3"/>
        <w:tabs>
          <w:tab w:val="right" w:leader="dot" w:pos="9060"/>
        </w:tabs>
        <w:rPr>
          <w:del w:id="479" w:author="wangxu" w:date="2022-02-23T11:53:00Z"/>
          <w:noProof/>
        </w:rPr>
      </w:pPr>
      <w:del w:id="480" w:author="wangxu" w:date="2022-02-23T11:53:00Z">
        <w:r w:rsidRPr="00000064" w:rsidDel="00000064">
          <w:rPr>
            <w:rPrChange w:id="481" w:author="wangxu" w:date="2022-02-23T11:53:00Z">
              <w:rPr>
                <w:rStyle w:val="a4"/>
                <w:noProof/>
              </w:rPr>
            </w:rPrChange>
          </w:rPr>
          <w:delText xml:space="preserve">3.3.13 </w:delText>
        </w:r>
        <w:r w:rsidRPr="00000064" w:rsidDel="00000064">
          <w:rPr>
            <w:rFonts w:hint="eastAsia"/>
            <w:rPrChange w:id="482" w:author="wangxu" w:date="2022-02-23T11:53:00Z">
              <w:rPr>
                <w:rStyle w:val="a4"/>
                <w:rFonts w:hint="eastAsia"/>
                <w:noProof/>
              </w:rPr>
            </w:rPrChange>
          </w:rPr>
          <w:delText>校验</w:delText>
        </w:r>
        <w:r w:rsidRPr="00000064" w:rsidDel="00000064">
          <w:rPr>
            <w:rPrChange w:id="483" w:author="wangxu" w:date="2022-02-23T11:53:00Z">
              <w:rPr>
                <w:rStyle w:val="a4"/>
                <w:noProof/>
              </w:rPr>
            </w:rPrChange>
          </w:rPr>
          <w:delText>PIN</w:delText>
        </w:r>
        <w:r w:rsidRPr="00000064" w:rsidDel="00000064">
          <w:rPr>
            <w:rFonts w:hint="eastAsia"/>
            <w:rPrChange w:id="484" w:author="wangxu" w:date="2022-02-23T11:53:00Z">
              <w:rPr>
                <w:rStyle w:val="a4"/>
                <w:rFonts w:hint="eastAsia"/>
                <w:noProof/>
              </w:rPr>
            </w:rPrChange>
          </w:rPr>
          <w:delText>（</w:delText>
        </w:r>
        <w:r w:rsidRPr="00000064" w:rsidDel="00000064">
          <w:rPr>
            <w:rPrChange w:id="485" w:author="wangxu" w:date="2022-02-23T11:53:00Z">
              <w:rPr>
                <w:rStyle w:val="a4"/>
                <w:noProof/>
              </w:rPr>
            </w:rPrChange>
          </w:rPr>
          <w:delText>0x18</w:delText>
        </w:r>
        <w:r w:rsidRPr="00000064" w:rsidDel="00000064">
          <w:rPr>
            <w:rFonts w:hint="eastAsia"/>
            <w:rPrChange w:id="486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42</w:delText>
        </w:r>
      </w:del>
    </w:p>
    <w:p w14:paraId="69967220" w14:textId="1D3C5529" w:rsidR="00F051A4" w:rsidDel="00000064" w:rsidRDefault="00F051A4">
      <w:pPr>
        <w:pStyle w:val="TOC3"/>
        <w:tabs>
          <w:tab w:val="right" w:leader="dot" w:pos="9060"/>
        </w:tabs>
        <w:rPr>
          <w:del w:id="487" w:author="wangxu" w:date="2022-02-23T11:53:00Z"/>
          <w:noProof/>
        </w:rPr>
      </w:pPr>
      <w:del w:id="488" w:author="wangxu" w:date="2022-02-23T11:53:00Z">
        <w:r w:rsidRPr="00000064" w:rsidDel="00000064">
          <w:rPr>
            <w:rPrChange w:id="489" w:author="wangxu" w:date="2022-02-23T11:53:00Z">
              <w:rPr>
                <w:rStyle w:val="a4"/>
                <w:noProof/>
              </w:rPr>
            </w:rPrChange>
          </w:rPr>
          <w:delText xml:space="preserve">3.3.14 </w:delText>
        </w:r>
        <w:r w:rsidRPr="00000064" w:rsidDel="00000064">
          <w:rPr>
            <w:rFonts w:hint="eastAsia"/>
            <w:rPrChange w:id="490" w:author="wangxu" w:date="2022-02-23T11:53:00Z">
              <w:rPr>
                <w:rStyle w:val="a4"/>
                <w:rFonts w:hint="eastAsia"/>
                <w:noProof/>
              </w:rPr>
            </w:rPrChange>
          </w:rPr>
          <w:delText>解锁</w:delText>
        </w:r>
        <w:r w:rsidRPr="00000064" w:rsidDel="00000064">
          <w:rPr>
            <w:rPrChange w:id="491" w:author="wangxu" w:date="2022-02-23T11:53:00Z">
              <w:rPr>
                <w:rStyle w:val="a4"/>
                <w:noProof/>
              </w:rPr>
            </w:rPrChange>
          </w:rPr>
          <w:delText>PIN</w:delText>
        </w:r>
        <w:r w:rsidRPr="00000064" w:rsidDel="00000064">
          <w:rPr>
            <w:rFonts w:hint="eastAsia"/>
            <w:rPrChange w:id="492" w:author="wangxu" w:date="2022-02-23T11:53:00Z">
              <w:rPr>
                <w:rStyle w:val="a4"/>
                <w:rFonts w:hint="eastAsia"/>
                <w:noProof/>
              </w:rPr>
            </w:rPrChange>
          </w:rPr>
          <w:delText>（</w:delText>
        </w:r>
        <w:r w:rsidRPr="00000064" w:rsidDel="00000064">
          <w:rPr>
            <w:rPrChange w:id="493" w:author="wangxu" w:date="2022-02-23T11:53:00Z">
              <w:rPr>
                <w:rStyle w:val="a4"/>
                <w:noProof/>
              </w:rPr>
            </w:rPrChange>
          </w:rPr>
          <w:delText>0x1A</w:delText>
        </w:r>
        <w:r w:rsidRPr="00000064" w:rsidDel="00000064">
          <w:rPr>
            <w:rFonts w:hint="eastAsia"/>
            <w:rPrChange w:id="494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44</w:delText>
        </w:r>
      </w:del>
    </w:p>
    <w:p w14:paraId="4BA52D96" w14:textId="2635D218" w:rsidR="00F051A4" w:rsidDel="00000064" w:rsidRDefault="00F051A4">
      <w:pPr>
        <w:pStyle w:val="TOC3"/>
        <w:tabs>
          <w:tab w:val="right" w:leader="dot" w:pos="9060"/>
        </w:tabs>
        <w:rPr>
          <w:del w:id="495" w:author="wangxu" w:date="2022-02-23T11:53:00Z"/>
          <w:noProof/>
        </w:rPr>
      </w:pPr>
      <w:del w:id="496" w:author="wangxu" w:date="2022-02-23T11:53:00Z">
        <w:r w:rsidRPr="00000064" w:rsidDel="00000064">
          <w:rPr>
            <w:rPrChange w:id="497" w:author="wangxu" w:date="2022-02-23T11:53:00Z">
              <w:rPr>
                <w:rStyle w:val="a4"/>
                <w:noProof/>
              </w:rPr>
            </w:rPrChange>
          </w:rPr>
          <w:delText xml:space="preserve">3.3.15 </w:delText>
        </w:r>
        <w:r w:rsidRPr="00000064" w:rsidDel="00000064">
          <w:rPr>
            <w:rFonts w:hint="eastAsia"/>
            <w:rPrChange w:id="498" w:author="wangxu" w:date="2022-02-23T11:53:00Z">
              <w:rPr>
                <w:rStyle w:val="a4"/>
                <w:rFonts w:hint="eastAsia"/>
                <w:noProof/>
              </w:rPr>
            </w:rPrChange>
          </w:rPr>
          <w:delText>清除应用安全状态（</w:delText>
        </w:r>
        <w:r w:rsidRPr="00000064" w:rsidDel="00000064">
          <w:rPr>
            <w:rPrChange w:id="499" w:author="wangxu" w:date="2022-02-23T11:53:00Z">
              <w:rPr>
                <w:rStyle w:val="a4"/>
                <w:noProof/>
              </w:rPr>
            </w:rPrChange>
          </w:rPr>
          <w:delText>0x1C</w:delText>
        </w:r>
        <w:r w:rsidRPr="00000064" w:rsidDel="00000064">
          <w:rPr>
            <w:rFonts w:hint="eastAsia"/>
            <w:rPrChange w:id="500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46</w:delText>
        </w:r>
      </w:del>
    </w:p>
    <w:p w14:paraId="1AD2A5EA" w14:textId="32A96405" w:rsidR="00F051A4" w:rsidDel="00000064" w:rsidRDefault="00F051A4">
      <w:pPr>
        <w:pStyle w:val="TOC3"/>
        <w:tabs>
          <w:tab w:val="right" w:leader="dot" w:pos="9060"/>
        </w:tabs>
        <w:rPr>
          <w:del w:id="501" w:author="wangxu" w:date="2022-02-23T11:53:00Z"/>
          <w:noProof/>
        </w:rPr>
      </w:pPr>
      <w:del w:id="502" w:author="wangxu" w:date="2022-02-23T11:53:00Z">
        <w:r w:rsidRPr="00000064" w:rsidDel="00000064">
          <w:rPr>
            <w:rPrChange w:id="503" w:author="wangxu" w:date="2022-02-23T11:53:00Z">
              <w:rPr>
                <w:rStyle w:val="a4"/>
                <w:noProof/>
              </w:rPr>
            </w:rPrChange>
          </w:rPr>
          <w:delText xml:space="preserve">3.3.16 </w:delText>
        </w:r>
        <w:r w:rsidRPr="00000064" w:rsidDel="00000064">
          <w:rPr>
            <w:rFonts w:hint="eastAsia"/>
            <w:rPrChange w:id="504" w:author="wangxu" w:date="2022-02-23T11:53:00Z">
              <w:rPr>
                <w:rStyle w:val="a4"/>
                <w:rFonts w:hint="eastAsia"/>
                <w:noProof/>
              </w:rPr>
            </w:rPrChange>
          </w:rPr>
          <w:delText>创建数据文件（</w:delText>
        </w:r>
        <w:r w:rsidRPr="00000064" w:rsidDel="00000064">
          <w:rPr>
            <w:rPrChange w:id="505" w:author="wangxu" w:date="2022-02-23T11:53:00Z">
              <w:rPr>
                <w:rStyle w:val="a4"/>
                <w:noProof/>
              </w:rPr>
            </w:rPrChange>
          </w:rPr>
          <w:delText>0x30</w:delText>
        </w:r>
        <w:r w:rsidRPr="00000064" w:rsidDel="00000064">
          <w:rPr>
            <w:rFonts w:hint="eastAsia"/>
            <w:rPrChange w:id="506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47</w:delText>
        </w:r>
      </w:del>
    </w:p>
    <w:p w14:paraId="1E33D45B" w14:textId="3DB8456E" w:rsidR="00F051A4" w:rsidDel="00000064" w:rsidRDefault="00F051A4">
      <w:pPr>
        <w:pStyle w:val="TOC3"/>
        <w:tabs>
          <w:tab w:val="right" w:leader="dot" w:pos="9060"/>
        </w:tabs>
        <w:rPr>
          <w:del w:id="507" w:author="wangxu" w:date="2022-02-23T11:53:00Z"/>
          <w:noProof/>
        </w:rPr>
      </w:pPr>
      <w:del w:id="508" w:author="wangxu" w:date="2022-02-23T11:53:00Z">
        <w:r w:rsidRPr="00000064" w:rsidDel="00000064">
          <w:rPr>
            <w:rPrChange w:id="509" w:author="wangxu" w:date="2022-02-23T11:53:00Z">
              <w:rPr>
                <w:rStyle w:val="a4"/>
                <w:noProof/>
              </w:rPr>
            </w:rPrChange>
          </w:rPr>
          <w:delText xml:space="preserve">3.3.17 </w:delText>
        </w:r>
        <w:r w:rsidRPr="00000064" w:rsidDel="00000064">
          <w:rPr>
            <w:rFonts w:hint="eastAsia"/>
            <w:rPrChange w:id="510" w:author="wangxu" w:date="2022-02-23T11:53:00Z">
              <w:rPr>
                <w:rStyle w:val="a4"/>
                <w:rFonts w:hint="eastAsia"/>
                <w:noProof/>
              </w:rPr>
            </w:rPrChange>
          </w:rPr>
          <w:delText>删除数据文件（</w:delText>
        </w:r>
        <w:r w:rsidRPr="00000064" w:rsidDel="00000064">
          <w:rPr>
            <w:rPrChange w:id="511" w:author="wangxu" w:date="2022-02-23T11:53:00Z">
              <w:rPr>
                <w:rStyle w:val="a4"/>
                <w:noProof/>
              </w:rPr>
            </w:rPrChange>
          </w:rPr>
          <w:delText>0x32</w:delText>
        </w:r>
        <w:r w:rsidRPr="00000064" w:rsidDel="00000064">
          <w:rPr>
            <w:rFonts w:hint="eastAsia"/>
            <w:rPrChange w:id="512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48</w:delText>
        </w:r>
      </w:del>
    </w:p>
    <w:p w14:paraId="45667270" w14:textId="5C8E106A" w:rsidR="00F051A4" w:rsidDel="00000064" w:rsidRDefault="00F051A4">
      <w:pPr>
        <w:pStyle w:val="TOC3"/>
        <w:tabs>
          <w:tab w:val="right" w:leader="dot" w:pos="9060"/>
        </w:tabs>
        <w:rPr>
          <w:del w:id="513" w:author="wangxu" w:date="2022-02-23T11:53:00Z"/>
          <w:noProof/>
        </w:rPr>
      </w:pPr>
      <w:del w:id="514" w:author="wangxu" w:date="2022-02-23T11:53:00Z">
        <w:r w:rsidRPr="00000064" w:rsidDel="00000064">
          <w:rPr>
            <w:rPrChange w:id="515" w:author="wangxu" w:date="2022-02-23T11:53:00Z">
              <w:rPr>
                <w:rStyle w:val="a4"/>
                <w:noProof/>
              </w:rPr>
            </w:rPrChange>
          </w:rPr>
          <w:delText xml:space="preserve">3.3.18 </w:delText>
        </w:r>
        <w:r w:rsidRPr="00000064" w:rsidDel="00000064">
          <w:rPr>
            <w:rFonts w:hint="eastAsia"/>
            <w:rPrChange w:id="516" w:author="wangxu" w:date="2022-02-23T11:53:00Z">
              <w:rPr>
                <w:rStyle w:val="a4"/>
                <w:rFonts w:hint="eastAsia"/>
                <w:noProof/>
              </w:rPr>
            </w:rPrChange>
          </w:rPr>
          <w:delText>获取文件信息（</w:delText>
        </w:r>
        <w:r w:rsidRPr="00000064" w:rsidDel="00000064">
          <w:rPr>
            <w:rPrChange w:id="517" w:author="wangxu" w:date="2022-02-23T11:53:00Z">
              <w:rPr>
                <w:rStyle w:val="a4"/>
                <w:noProof/>
              </w:rPr>
            </w:rPrChange>
          </w:rPr>
          <w:delText>0x36</w:delText>
        </w:r>
        <w:r w:rsidRPr="00000064" w:rsidDel="00000064">
          <w:rPr>
            <w:rFonts w:hint="eastAsia"/>
            <w:rPrChange w:id="518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49</w:delText>
        </w:r>
      </w:del>
    </w:p>
    <w:p w14:paraId="06410231" w14:textId="23B5D518" w:rsidR="00F051A4" w:rsidDel="00000064" w:rsidRDefault="00F051A4">
      <w:pPr>
        <w:pStyle w:val="TOC3"/>
        <w:tabs>
          <w:tab w:val="right" w:leader="dot" w:pos="9060"/>
        </w:tabs>
        <w:rPr>
          <w:del w:id="519" w:author="wangxu" w:date="2022-02-23T11:53:00Z"/>
          <w:noProof/>
        </w:rPr>
      </w:pPr>
      <w:del w:id="520" w:author="wangxu" w:date="2022-02-23T11:53:00Z">
        <w:r w:rsidRPr="00000064" w:rsidDel="00000064">
          <w:rPr>
            <w:rPrChange w:id="521" w:author="wangxu" w:date="2022-02-23T11:53:00Z">
              <w:rPr>
                <w:rStyle w:val="a4"/>
                <w:noProof/>
              </w:rPr>
            </w:rPrChange>
          </w:rPr>
          <w:lastRenderedPageBreak/>
          <w:delText xml:space="preserve">3.3.19 </w:delText>
        </w:r>
        <w:r w:rsidRPr="00000064" w:rsidDel="00000064">
          <w:rPr>
            <w:rFonts w:hint="eastAsia"/>
            <w:rPrChange w:id="522" w:author="wangxu" w:date="2022-02-23T11:53:00Z">
              <w:rPr>
                <w:rStyle w:val="a4"/>
                <w:rFonts w:hint="eastAsia"/>
                <w:noProof/>
              </w:rPr>
            </w:rPrChange>
          </w:rPr>
          <w:delText>读数据文件（</w:delText>
        </w:r>
        <w:r w:rsidRPr="00000064" w:rsidDel="00000064">
          <w:rPr>
            <w:rPrChange w:id="523" w:author="wangxu" w:date="2022-02-23T11:53:00Z">
              <w:rPr>
                <w:rStyle w:val="a4"/>
                <w:noProof/>
              </w:rPr>
            </w:rPrChange>
          </w:rPr>
          <w:delText>0x38</w:delText>
        </w:r>
        <w:r w:rsidRPr="00000064" w:rsidDel="00000064">
          <w:rPr>
            <w:rFonts w:hint="eastAsia"/>
            <w:rPrChange w:id="524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50</w:delText>
        </w:r>
      </w:del>
    </w:p>
    <w:p w14:paraId="06FDBA91" w14:textId="50412732" w:rsidR="00F051A4" w:rsidDel="00000064" w:rsidRDefault="00F051A4">
      <w:pPr>
        <w:pStyle w:val="TOC3"/>
        <w:tabs>
          <w:tab w:val="right" w:leader="dot" w:pos="9060"/>
        </w:tabs>
        <w:rPr>
          <w:del w:id="525" w:author="wangxu" w:date="2022-02-23T11:53:00Z"/>
          <w:noProof/>
        </w:rPr>
      </w:pPr>
      <w:del w:id="526" w:author="wangxu" w:date="2022-02-23T11:53:00Z">
        <w:r w:rsidRPr="00000064" w:rsidDel="00000064">
          <w:rPr>
            <w:rPrChange w:id="527" w:author="wangxu" w:date="2022-02-23T11:53:00Z">
              <w:rPr>
                <w:rStyle w:val="a4"/>
                <w:noProof/>
              </w:rPr>
            </w:rPrChange>
          </w:rPr>
          <w:delText xml:space="preserve">3.3.20 </w:delText>
        </w:r>
        <w:r w:rsidRPr="00000064" w:rsidDel="00000064">
          <w:rPr>
            <w:rFonts w:hint="eastAsia"/>
            <w:rPrChange w:id="528" w:author="wangxu" w:date="2022-02-23T11:53:00Z">
              <w:rPr>
                <w:rStyle w:val="a4"/>
                <w:rFonts w:hint="eastAsia"/>
                <w:noProof/>
              </w:rPr>
            </w:rPrChange>
          </w:rPr>
          <w:delText>写数据文件（</w:delText>
        </w:r>
        <w:r w:rsidRPr="00000064" w:rsidDel="00000064">
          <w:rPr>
            <w:rPrChange w:id="529" w:author="wangxu" w:date="2022-02-23T11:53:00Z">
              <w:rPr>
                <w:rStyle w:val="a4"/>
                <w:noProof/>
              </w:rPr>
            </w:rPrChange>
          </w:rPr>
          <w:delText>0x3A</w:delText>
        </w:r>
        <w:r w:rsidRPr="00000064" w:rsidDel="00000064">
          <w:rPr>
            <w:rFonts w:hint="eastAsia"/>
            <w:rPrChange w:id="530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51</w:delText>
        </w:r>
      </w:del>
    </w:p>
    <w:p w14:paraId="4EEAF8F5" w14:textId="1B866C1B" w:rsidR="00F051A4" w:rsidDel="00000064" w:rsidRDefault="00F051A4">
      <w:pPr>
        <w:pStyle w:val="TOC3"/>
        <w:tabs>
          <w:tab w:val="right" w:leader="dot" w:pos="9060"/>
        </w:tabs>
        <w:rPr>
          <w:del w:id="531" w:author="wangxu" w:date="2022-02-23T11:53:00Z"/>
          <w:noProof/>
        </w:rPr>
      </w:pPr>
      <w:del w:id="532" w:author="wangxu" w:date="2022-02-23T11:53:00Z">
        <w:r w:rsidRPr="00000064" w:rsidDel="00000064">
          <w:rPr>
            <w:rPrChange w:id="533" w:author="wangxu" w:date="2022-02-23T11:53:00Z">
              <w:rPr>
                <w:rStyle w:val="a4"/>
                <w:noProof/>
              </w:rPr>
            </w:rPrChange>
          </w:rPr>
          <w:delText xml:space="preserve">3.3.21 </w:delText>
        </w:r>
        <w:r w:rsidRPr="00000064" w:rsidDel="00000064">
          <w:rPr>
            <w:rFonts w:hint="eastAsia"/>
            <w:rPrChange w:id="534" w:author="wangxu" w:date="2022-02-23T11:53:00Z">
              <w:rPr>
                <w:rStyle w:val="a4"/>
                <w:rFonts w:hint="eastAsia"/>
                <w:noProof/>
              </w:rPr>
            </w:rPrChange>
          </w:rPr>
          <w:delText>初始化文件系统（</w:delText>
        </w:r>
        <w:r w:rsidRPr="00000064" w:rsidDel="00000064">
          <w:rPr>
            <w:rPrChange w:id="535" w:author="wangxu" w:date="2022-02-23T11:53:00Z">
              <w:rPr>
                <w:rStyle w:val="a4"/>
                <w:noProof/>
              </w:rPr>
            </w:rPrChange>
          </w:rPr>
          <w:delText>0x3E</w:delText>
        </w:r>
        <w:r w:rsidRPr="00000064" w:rsidDel="00000064">
          <w:rPr>
            <w:rFonts w:hint="eastAsia"/>
            <w:rPrChange w:id="536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52</w:delText>
        </w:r>
      </w:del>
    </w:p>
    <w:p w14:paraId="275DB642" w14:textId="76BB4723" w:rsidR="00F051A4" w:rsidDel="00000064" w:rsidRDefault="00F051A4">
      <w:pPr>
        <w:pStyle w:val="TOC3"/>
        <w:tabs>
          <w:tab w:val="right" w:leader="dot" w:pos="9060"/>
        </w:tabs>
        <w:rPr>
          <w:del w:id="537" w:author="wangxu" w:date="2022-02-23T11:53:00Z"/>
          <w:noProof/>
        </w:rPr>
      </w:pPr>
      <w:del w:id="538" w:author="wangxu" w:date="2022-02-23T11:53:00Z">
        <w:r w:rsidRPr="00000064" w:rsidDel="00000064">
          <w:rPr>
            <w:rPrChange w:id="539" w:author="wangxu" w:date="2022-02-23T11:53:00Z">
              <w:rPr>
                <w:rStyle w:val="a4"/>
                <w:noProof/>
              </w:rPr>
            </w:rPrChange>
          </w:rPr>
          <w:delText xml:space="preserve">3.3.22 </w:delText>
        </w:r>
        <w:r w:rsidRPr="00000064" w:rsidDel="00000064">
          <w:rPr>
            <w:rFonts w:hint="eastAsia"/>
            <w:rPrChange w:id="540" w:author="wangxu" w:date="2022-02-23T11:53:00Z">
              <w:rPr>
                <w:rStyle w:val="a4"/>
                <w:rFonts w:hint="eastAsia"/>
                <w:noProof/>
              </w:rPr>
            </w:rPrChange>
          </w:rPr>
          <w:delText>创建应用（</w:delText>
        </w:r>
        <w:r w:rsidRPr="00000064" w:rsidDel="00000064">
          <w:rPr>
            <w:rPrChange w:id="541" w:author="wangxu" w:date="2022-02-23T11:53:00Z">
              <w:rPr>
                <w:rStyle w:val="a4"/>
                <w:noProof/>
              </w:rPr>
            </w:rPrChange>
          </w:rPr>
          <w:delText>0x20</w:delText>
        </w:r>
        <w:r w:rsidRPr="00000064" w:rsidDel="00000064">
          <w:rPr>
            <w:rFonts w:hint="eastAsia"/>
            <w:rPrChange w:id="542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53</w:delText>
        </w:r>
      </w:del>
    </w:p>
    <w:p w14:paraId="5125C0FE" w14:textId="484D1C00" w:rsidR="00F051A4" w:rsidDel="00000064" w:rsidRDefault="00F051A4">
      <w:pPr>
        <w:pStyle w:val="TOC3"/>
        <w:tabs>
          <w:tab w:val="right" w:leader="dot" w:pos="9060"/>
        </w:tabs>
        <w:rPr>
          <w:del w:id="543" w:author="wangxu" w:date="2022-02-23T11:53:00Z"/>
          <w:noProof/>
        </w:rPr>
      </w:pPr>
      <w:del w:id="544" w:author="wangxu" w:date="2022-02-23T11:53:00Z">
        <w:r w:rsidRPr="00000064" w:rsidDel="00000064">
          <w:rPr>
            <w:rPrChange w:id="545" w:author="wangxu" w:date="2022-02-23T11:53:00Z">
              <w:rPr>
                <w:rStyle w:val="a4"/>
                <w:noProof/>
              </w:rPr>
            </w:rPrChange>
          </w:rPr>
          <w:delText xml:space="preserve">3.3.23 </w:delText>
        </w:r>
        <w:r w:rsidRPr="00000064" w:rsidDel="00000064">
          <w:rPr>
            <w:rFonts w:hint="eastAsia"/>
            <w:rPrChange w:id="546" w:author="wangxu" w:date="2022-02-23T11:53:00Z">
              <w:rPr>
                <w:rStyle w:val="a4"/>
                <w:rFonts w:hint="eastAsia"/>
                <w:noProof/>
              </w:rPr>
            </w:rPrChange>
          </w:rPr>
          <w:delText>获取应用配置信息（</w:delText>
        </w:r>
        <w:r w:rsidRPr="00000064" w:rsidDel="00000064">
          <w:rPr>
            <w:rPrChange w:id="547" w:author="wangxu" w:date="2022-02-23T11:53:00Z">
              <w:rPr>
                <w:rStyle w:val="a4"/>
                <w:noProof/>
              </w:rPr>
            </w:rPrChange>
          </w:rPr>
          <w:delText>0x2A</w:delText>
        </w:r>
        <w:r w:rsidRPr="00000064" w:rsidDel="00000064">
          <w:rPr>
            <w:rFonts w:hint="eastAsia"/>
            <w:rPrChange w:id="548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54</w:delText>
        </w:r>
      </w:del>
    </w:p>
    <w:p w14:paraId="3069A0E6" w14:textId="38C08A4E" w:rsidR="00F051A4" w:rsidDel="00000064" w:rsidRDefault="00F051A4">
      <w:pPr>
        <w:pStyle w:val="TOC3"/>
        <w:tabs>
          <w:tab w:val="right" w:leader="dot" w:pos="9060"/>
        </w:tabs>
        <w:rPr>
          <w:del w:id="549" w:author="wangxu" w:date="2022-02-23T11:53:00Z"/>
          <w:noProof/>
        </w:rPr>
      </w:pPr>
      <w:del w:id="550" w:author="wangxu" w:date="2022-02-23T11:53:00Z">
        <w:r w:rsidRPr="00000064" w:rsidDel="00000064">
          <w:rPr>
            <w:rPrChange w:id="551" w:author="wangxu" w:date="2022-02-23T11:53:00Z">
              <w:rPr>
                <w:rStyle w:val="a4"/>
                <w:noProof/>
              </w:rPr>
            </w:rPrChange>
          </w:rPr>
          <w:delText xml:space="preserve">3.3.24 </w:delText>
        </w:r>
        <w:r w:rsidRPr="00000064" w:rsidDel="00000064">
          <w:rPr>
            <w:rFonts w:hint="eastAsia"/>
            <w:rPrChange w:id="552" w:author="wangxu" w:date="2022-02-23T11:53:00Z">
              <w:rPr>
                <w:rStyle w:val="a4"/>
                <w:rFonts w:hint="eastAsia"/>
                <w:noProof/>
              </w:rPr>
            </w:rPrChange>
          </w:rPr>
          <w:delText>恢复应用初始化状态（</w:delText>
        </w:r>
        <w:r w:rsidRPr="00000064" w:rsidDel="00000064">
          <w:rPr>
            <w:rPrChange w:id="553" w:author="wangxu" w:date="2022-02-23T11:53:00Z">
              <w:rPr>
                <w:rStyle w:val="a4"/>
                <w:noProof/>
              </w:rPr>
            </w:rPrChange>
          </w:rPr>
          <w:delText>0x2B</w:delText>
        </w:r>
        <w:r w:rsidRPr="00000064" w:rsidDel="00000064">
          <w:rPr>
            <w:rFonts w:hint="eastAsia"/>
            <w:rPrChange w:id="554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55</w:delText>
        </w:r>
      </w:del>
    </w:p>
    <w:p w14:paraId="5F4E5C1D" w14:textId="538EFEFD" w:rsidR="00F051A4" w:rsidDel="00000064" w:rsidRDefault="00F051A4">
      <w:pPr>
        <w:pStyle w:val="TOC3"/>
        <w:tabs>
          <w:tab w:val="right" w:leader="dot" w:pos="9060"/>
        </w:tabs>
        <w:rPr>
          <w:del w:id="555" w:author="wangxu" w:date="2022-02-23T11:53:00Z"/>
          <w:noProof/>
        </w:rPr>
      </w:pPr>
      <w:del w:id="556" w:author="wangxu" w:date="2022-02-23T11:53:00Z">
        <w:r w:rsidRPr="00000064" w:rsidDel="00000064">
          <w:rPr>
            <w:rPrChange w:id="557" w:author="wangxu" w:date="2022-02-23T11:53:00Z">
              <w:rPr>
                <w:rStyle w:val="a4"/>
                <w:noProof/>
              </w:rPr>
            </w:rPrChange>
          </w:rPr>
          <w:delText xml:space="preserve">3.3.25 </w:delText>
        </w:r>
        <w:r w:rsidRPr="00000064" w:rsidDel="00000064">
          <w:rPr>
            <w:rFonts w:hint="eastAsia"/>
            <w:rPrChange w:id="558" w:author="wangxu" w:date="2022-02-23T11:53:00Z">
              <w:rPr>
                <w:rStyle w:val="a4"/>
                <w:rFonts w:hint="eastAsia"/>
                <w:noProof/>
              </w:rPr>
            </w:rPrChange>
          </w:rPr>
          <w:delText>创建容器（</w:delText>
        </w:r>
        <w:r w:rsidRPr="00000064" w:rsidDel="00000064">
          <w:rPr>
            <w:rPrChange w:id="559" w:author="wangxu" w:date="2022-02-23T11:53:00Z">
              <w:rPr>
                <w:rStyle w:val="a4"/>
                <w:noProof/>
              </w:rPr>
            </w:rPrChange>
          </w:rPr>
          <w:delText>0x40</w:delText>
        </w:r>
        <w:r w:rsidRPr="00000064" w:rsidDel="00000064">
          <w:rPr>
            <w:rFonts w:hint="eastAsia"/>
            <w:rPrChange w:id="560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57</w:delText>
        </w:r>
      </w:del>
    </w:p>
    <w:p w14:paraId="5C30A617" w14:textId="01A0B5D3" w:rsidR="00F051A4" w:rsidDel="00000064" w:rsidRDefault="00F051A4">
      <w:pPr>
        <w:pStyle w:val="TOC3"/>
        <w:tabs>
          <w:tab w:val="right" w:leader="dot" w:pos="9060"/>
        </w:tabs>
        <w:rPr>
          <w:del w:id="561" w:author="wangxu" w:date="2022-02-23T11:53:00Z"/>
          <w:noProof/>
        </w:rPr>
      </w:pPr>
      <w:del w:id="562" w:author="wangxu" w:date="2022-02-23T11:53:00Z">
        <w:r w:rsidRPr="00000064" w:rsidDel="00000064">
          <w:rPr>
            <w:rPrChange w:id="563" w:author="wangxu" w:date="2022-02-23T11:53:00Z">
              <w:rPr>
                <w:rStyle w:val="a4"/>
                <w:noProof/>
              </w:rPr>
            </w:rPrChange>
          </w:rPr>
          <w:delText xml:space="preserve">3.3.26 </w:delText>
        </w:r>
        <w:r w:rsidRPr="00000064" w:rsidDel="00000064">
          <w:rPr>
            <w:rFonts w:hint="eastAsia"/>
            <w:rPrChange w:id="564" w:author="wangxu" w:date="2022-02-23T11:53:00Z">
              <w:rPr>
                <w:rStyle w:val="a4"/>
                <w:rFonts w:hint="eastAsia"/>
                <w:noProof/>
              </w:rPr>
            </w:rPrChange>
          </w:rPr>
          <w:delText>枚举容器（</w:delText>
        </w:r>
        <w:r w:rsidRPr="00000064" w:rsidDel="00000064">
          <w:rPr>
            <w:rPrChange w:id="565" w:author="wangxu" w:date="2022-02-23T11:53:00Z">
              <w:rPr>
                <w:rStyle w:val="a4"/>
                <w:noProof/>
              </w:rPr>
            </w:rPrChange>
          </w:rPr>
          <w:delText>0x46</w:delText>
        </w:r>
        <w:r w:rsidRPr="00000064" w:rsidDel="00000064">
          <w:rPr>
            <w:rFonts w:hint="eastAsia"/>
            <w:rPrChange w:id="566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58</w:delText>
        </w:r>
      </w:del>
    </w:p>
    <w:p w14:paraId="5160AD3A" w14:textId="307A3B74" w:rsidR="00F051A4" w:rsidDel="00000064" w:rsidRDefault="00F051A4">
      <w:pPr>
        <w:pStyle w:val="TOC3"/>
        <w:tabs>
          <w:tab w:val="right" w:leader="dot" w:pos="9060"/>
        </w:tabs>
        <w:rPr>
          <w:del w:id="567" w:author="wangxu" w:date="2022-02-23T11:53:00Z"/>
          <w:noProof/>
        </w:rPr>
      </w:pPr>
      <w:del w:id="568" w:author="wangxu" w:date="2022-02-23T11:53:00Z">
        <w:r w:rsidRPr="00000064" w:rsidDel="00000064">
          <w:rPr>
            <w:rPrChange w:id="569" w:author="wangxu" w:date="2022-02-23T11:53:00Z">
              <w:rPr>
                <w:rStyle w:val="a4"/>
                <w:noProof/>
              </w:rPr>
            </w:rPrChange>
          </w:rPr>
          <w:delText xml:space="preserve">3.3.27 </w:delText>
        </w:r>
        <w:r w:rsidRPr="00000064" w:rsidDel="00000064">
          <w:rPr>
            <w:rFonts w:hint="eastAsia"/>
            <w:rPrChange w:id="570" w:author="wangxu" w:date="2022-02-23T11:53:00Z">
              <w:rPr>
                <w:rStyle w:val="a4"/>
                <w:rFonts w:hint="eastAsia"/>
                <w:noProof/>
              </w:rPr>
            </w:rPrChange>
          </w:rPr>
          <w:delText>删除容器（</w:delText>
        </w:r>
        <w:r w:rsidRPr="00000064" w:rsidDel="00000064">
          <w:rPr>
            <w:rPrChange w:id="571" w:author="wangxu" w:date="2022-02-23T11:53:00Z">
              <w:rPr>
                <w:rStyle w:val="a4"/>
                <w:noProof/>
              </w:rPr>
            </w:rPrChange>
          </w:rPr>
          <w:delText>0x48</w:delText>
        </w:r>
        <w:r w:rsidRPr="00000064" w:rsidDel="00000064">
          <w:rPr>
            <w:rFonts w:hint="eastAsia"/>
            <w:rPrChange w:id="572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59</w:delText>
        </w:r>
      </w:del>
    </w:p>
    <w:p w14:paraId="04E260FE" w14:textId="5F97E9F1" w:rsidR="00F051A4" w:rsidDel="00000064" w:rsidRDefault="00F051A4">
      <w:pPr>
        <w:pStyle w:val="TOC3"/>
        <w:tabs>
          <w:tab w:val="right" w:leader="dot" w:pos="9060"/>
        </w:tabs>
        <w:rPr>
          <w:del w:id="573" w:author="wangxu" w:date="2022-02-23T11:53:00Z"/>
          <w:noProof/>
        </w:rPr>
      </w:pPr>
      <w:del w:id="574" w:author="wangxu" w:date="2022-02-23T11:53:00Z">
        <w:r w:rsidRPr="00000064" w:rsidDel="00000064">
          <w:rPr>
            <w:rPrChange w:id="575" w:author="wangxu" w:date="2022-02-23T11:53:00Z">
              <w:rPr>
                <w:rStyle w:val="a4"/>
                <w:noProof/>
              </w:rPr>
            </w:rPrChange>
          </w:rPr>
          <w:delText xml:space="preserve">3.3.28 </w:delText>
        </w:r>
        <w:r w:rsidRPr="00000064" w:rsidDel="00000064">
          <w:rPr>
            <w:rFonts w:hint="eastAsia"/>
            <w:rPrChange w:id="576" w:author="wangxu" w:date="2022-02-23T11:53:00Z">
              <w:rPr>
                <w:rStyle w:val="a4"/>
                <w:rFonts w:hint="eastAsia"/>
                <w:noProof/>
              </w:rPr>
            </w:rPrChange>
          </w:rPr>
          <w:delText>获取容器信息（</w:delText>
        </w:r>
        <w:r w:rsidRPr="00000064" w:rsidDel="00000064">
          <w:rPr>
            <w:rPrChange w:id="577" w:author="wangxu" w:date="2022-02-23T11:53:00Z">
              <w:rPr>
                <w:rStyle w:val="a4"/>
                <w:noProof/>
              </w:rPr>
            </w:rPrChange>
          </w:rPr>
          <w:delText>0x4A</w:delText>
        </w:r>
        <w:r w:rsidRPr="00000064" w:rsidDel="00000064">
          <w:rPr>
            <w:rFonts w:hint="eastAsia"/>
            <w:rPrChange w:id="578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60</w:delText>
        </w:r>
      </w:del>
    </w:p>
    <w:p w14:paraId="7BAF985B" w14:textId="7177C0DF" w:rsidR="00F051A4" w:rsidDel="00000064" w:rsidRDefault="00F051A4">
      <w:pPr>
        <w:pStyle w:val="TOC3"/>
        <w:tabs>
          <w:tab w:val="right" w:leader="dot" w:pos="9060"/>
        </w:tabs>
        <w:rPr>
          <w:del w:id="579" w:author="wangxu" w:date="2022-02-23T11:53:00Z"/>
          <w:noProof/>
        </w:rPr>
      </w:pPr>
      <w:del w:id="580" w:author="wangxu" w:date="2022-02-23T11:53:00Z">
        <w:r w:rsidRPr="00000064" w:rsidDel="00000064">
          <w:rPr>
            <w:rPrChange w:id="581" w:author="wangxu" w:date="2022-02-23T11:53:00Z">
              <w:rPr>
                <w:rStyle w:val="a4"/>
                <w:noProof/>
              </w:rPr>
            </w:rPrChange>
          </w:rPr>
          <w:delText xml:space="preserve">3.3.29 </w:delText>
        </w:r>
        <w:r w:rsidRPr="00000064" w:rsidDel="00000064">
          <w:rPr>
            <w:rFonts w:hint="eastAsia"/>
            <w:rPrChange w:id="582" w:author="wangxu" w:date="2022-02-23T11:53:00Z">
              <w:rPr>
                <w:rStyle w:val="a4"/>
                <w:rFonts w:hint="eastAsia"/>
                <w:noProof/>
              </w:rPr>
            </w:rPrChange>
          </w:rPr>
          <w:delText>导入数字证书（</w:delText>
        </w:r>
        <w:r w:rsidRPr="00000064" w:rsidDel="00000064">
          <w:rPr>
            <w:rPrChange w:id="583" w:author="wangxu" w:date="2022-02-23T11:53:00Z">
              <w:rPr>
                <w:rStyle w:val="a4"/>
                <w:noProof/>
              </w:rPr>
            </w:rPrChange>
          </w:rPr>
          <w:delText>0x4C</w:delText>
        </w:r>
        <w:r w:rsidRPr="00000064" w:rsidDel="00000064">
          <w:rPr>
            <w:rFonts w:hint="eastAsia"/>
            <w:rPrChange w:id="584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61</w:delText>
        </w:r>
      </w:del>
    </w:p>
    <w:p w14:paraId="1A74E215" w14:textId="4270179D" w:rsidR="00F051A4" w:rsidDel="00000064" w:rsidRDefault="00F051A4">
      <w:pPr>
        <w:pStyle w:val="TOC3"/>
        <w:tabs>
          <w:tab w:val="right" w:leader="dot" w:pos="9060"/>
        </w:tabs>
        <w:rPr>
          <w:del w:id="585" w:author="wangxu" w:date="2022-02-23T11:53:00Z"/>
          <w:noProof/>
        </w:rPr>
      </w:pPr>
      <w:del w:id="586" w:author="wangxu" w:date="2022-02-23T11:53:00Z">
        <w:r w:rsidRPr="00000064" w:rsidDel="00000064">
          <w:rPr>
            <w:rPrChange w:id="587" w:author="wangxu" w:date="2022-02-23T11:53:00Z">
              <w:rPr>
                <w:rStyle w:val="a4"/>
                <w:noProof/>
              </w:rPr>
            </w:rPrChange>
          </w:rPr>
          <w:delText xml:space="preserve">3.3.30 </w:delText>
        </w:r>
        <w:r w:rsidRPr="00000064" w:rsidDel="00000064">
          <w:rPr>
            <w:rFonts w:hint="eastAsia"/>
            <w:rPrChange w:id="588" w:author="wangxu" w:date="2022-02-23T11:53:00Z">
              <w:rPr>
                <w:rStyle w:val="a4"/>
                <w:rFonts w:hint="eastAsia"/>
                <w:noProof/>
              </w:rPr>
            </w:rPrChange>
          </w:rPr>
          <w:delText>导出数字证书（</w:delText>
        </w:r>
        <w:r w:rsidRPr="00000064" w:rsidDel="00000064">
          <w:rPr>
            <w:rPrChange w:id="589" w:author="wangxu" w:date="2022-02-23T11:53:00Z">
              <w:rPr>
                <w:rStyle w:val="a4"/>
                <w:noProof/>
              </w:rPr>
            </w:rPrChange>
          </w:rPr>
          <w:delText>0x4E</w:delText>
        </w:r>
        <w:r w:rsidRPr="00000064" w:rsidDel="00000064">
          <w:rPr>
            <w:rFonts w:hint="eastAsia"/>
            <w:rPrChange w:id="590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62</w:delText>
        </w:r>
      </w:del>
    </w:p>
    <w:p w14:paraId="1111FF65" w14:textId="4ED9DBF5" w:rsidR="00F051A4" w:rsidDel="00000064" w:rsidRDefault="00F051A4">
      <w:pPr>
        <w:pStyle w:val="TOC3"/>
        <w:tabs>
          <w:tab w:val="right" w:leader="dot" w:pos="9060"/>
        </w:tabs>
        <w:rPr>
          <w:del w:id="591" w:author="wangxu" w:date="2022-02-23T11:53:00Z"/>
          <w:noProof/>
        </w:rPr>
      </w:pPr>
      <w:del w:id="592" w:author="wangxu" w:date="2022-02-23T11:53:00Z">
        <w:r w:rsidRPr="00000064" w:rsidDel="00000064">
          <w:rPr>
            <w:rPrChange w:id="593" w:author="wangxu" w:date="2022-02-23T11:53:00Z">
              <w:rPr>
                <w:rStyle w:val="a4"/>
                <w:noProof/>
              </w:rPr>
            </w:rPrChange>
          </w:rPr>
          <w:delText xml:space="preserve">3.3.31 </w:delText>
        </w:r>
        <w:r w:rsidRPr="00000064" w:rsidDel="00000064">
          <w:rPr>
            <w:rFonts w:hint="eastAsia"/>
            <w:rPrChange w:id="594" w:author="wangxu" w:date="2022-02-23T11:53:00Z">
              <w:rPr>
                <w:rStyle w:val="a4"/>
                <w:rFonts w:hint="eastAsia"/>
                <w:noProof/>
              </w:rPr>
            </w:rPrChange>
          </w:rPr>
          <w:delText>生成随机数（</w:delText>
        </w:r>
        <w:r w:rsidRPr="00000064" w:rsidDel="00000064">
          <w:rPr>
            <w:rPrChange w:id="595" w:author="wangxu" w:date="2022-02-23T11:53:00Z">
              <w:rPr>
                <w:rStyle w:val="a4"/>
                <w:noProof/>
              </w:rPr>
            </w:rPrChange>
          </w:rPr>
          <w:delText>0x50</w:delText>
        </w:r>
        <w:r w:rsidRPr="00000064" w:rsidDel="00000064">
          <w:rPr>
            <w:rFonts w:hint="eastAsia"/>
            <w:rPrChange w:id="596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63</w:delText>
        </w:r>
      </w:del>
    </w:p>
    <w:p w14:paraId="7A7F8F45" w14:textId="387C7F0D" w:rsidR="00F051A4" w:rsidDel="00000064" w:rsidRDefault="00F051A4">
      <w:pPr>
        <w:pStyle w:val="TOC3"/>
        <w:tabs>
          <w:tab w:val="right" w:leader="dot" w:pos="9060"/>
        </w:tabs>
        <w:rPr>
          <w:del w:id="597" w:author="wangxu" w:date="2022-02-23T11:53:00Z"/>
          <w:noProof/>
        </w:rPr>
      </w:pPr>
      <w:del w:id="598" w:author="wangxu" w:date="2022-02-23T11:53:00Z">
        <w:r w:rsidRPr="00000064" w:rsidDel="00000064">
          <w:rPr>
            <w:rPrChange w:id="599" w:author="wangxu" w:date="2022-02-23T11:53:00Z">
              <w:rPr>
                <w:rStyle w:val="a4"/>
                <w:noProof/>
              </w:rPr>
            </w:rPrChange>
          </w:rPr>
          <w:delText xml:space="preserve">3.3.32 </w:delText>
        </w:r>
        <w:r w:rsidRPr="00000064" w:rsidDel="00000064">
          <w:rPr>
            <w:rFonts w:hint="eastAsia"/>
            <w:rPrChange w:id="600" w:author="wangxu" w:date="2022-02-23T11:53:00Z">
              <w:rPr>
                <w:rStyle w:val="a4"/>
                <w:rFonts w:hint="eastAsia"/>
                <w:noProof/>
              </w:rPr>
            </w:rPrChange>
          </w:rPr>
          <w:delText>生成</w:delText>
        </w:r>
        <w:r w:rsidRPr="00000064" w:rsidDel="00000064">
          <w:rPr>
            <w:rPrChange w:id="601" w:author="wangxu" w:date="2022-02-23T11:53:00Z">
              <w:rPr>
                <w:rStyle w:val="a4"/>
                <w:noProof/>
              </w:rPr>
            </w:rPrChange>
          </w:rPr>
          <w:delText>RSA</w:delText>
        </w:r>
        <w:r w:rsidRPr="00000064" w:rsidDel="00000064">
          <w:rPr>
            <w:rFonts w:hint="eastAsia"/>
            <w:rPrChange w:id="602" w:author="wangxu" w:date="2022-02-23T11:53:00Z">
              <w:rPr>
                <w:rStyle w:val="a4"/>
                <w:rFonts w:hint="eastAsia"/>
                <w:noProof/>
              </w:rPr>
            </w:rPrChange>
          </w:rPr>
          <w:delText>密钥对（</w:delText>
        </w:r>
        <w:r w:rsidRPr="00000064" w:rsidDel="00000064">
          <w:rPr>
            <w:rPrChange w:id="603" w:author="wangxu" w:date="2022-02-23T11:53:00Z">
              <w:rPr>
                <w:rStyle w:val="a4"/>
                <w:noProof/>
              </w:rPr>
            </w:rPrChange>
          </w:rPr>
          <w:delText>0x54</w:delText>
        </w:r>
        <w:r w:rsidRPr="00000064" w:rsidDel="00000064">
          <w:rPr>
            <w:rFonts w:hint="eastAsia"/>
            <w:rPrChange w:id="604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64</w:delText>
        </w:r>
      </w:del>
    </w:p>
    <w:p w14:paraId="0AA83225" w14:textId="70B4CF68" w:rsidR="00F051A4" w:rsidDel="00000064" w:rsidRDefault="00F051A4">
      <w:pPr>
        <w:pStyle w:val="TOC3"/>
        <w:tabs>
          <w:tab w:val="right" w:leader="dot" w:pos="9060"/>
        </w:tabs>
        <w:rPr>
          <w:del w:id="605" w:author="wangxu" w:date="2022-02-23T11:53:00Z"/>
          <w:noProof/>
        </w:rPr>
      </w:pPr>
      <w:del w:id="606" w:author="wangxu" w:date="2022-02-23T11:53:00Z">
        <w:r w:rsidRPr="00000064" w:rsidDel="00000064">
          <w:rPr>
            <w:rPrChange w:id="607" w:author="wangxu" w:date="2022-02-23T11:53:00Z">
              <w:rPr>
                <w:rStyle w:val="a4"/>
                <w:noProof/>
              </w:rPr>
            </w:rPrChange>
          </w:rPr>
          <w:delText xml:space="preserve">3.3.33 </w:delText>
        </w:r>
        <w:r w:rsidRPr="00000064" w:rsidDel="00000064">
          <w:rPr>
            <w:rFonts w:hint="eastAsia"/>
            <w:rPrChange w:id="608" w:author="wangxu" w:date="2022-02-23T11:53:00Z">
              <w:rPr>
                <w:rStyle w:val="a4"/>
                <w:rFonts w:hint="eastAsia"/>
                <w:noProof/>
              </w:rPr>
            </w:rPrChange>
          </w:rPr>
          <w:delText>导入</w:delText>
        </w:r>
        <w:r w:rsidRPr="00000064" w:rsidDel="00000064">
          <w:rPr>
            <w:rPrChange w:id="609" w:author="wangxu" w:date="2022-02-23T11:53:00Z">
              <w:rPr>
                <w:rStyle w:val="a4"/>
                <w:noProof/>
              </w:rPr>
            </w:rPrChange>
          </w:rPr>
          <w:delText>RSA</w:delText>
        </w:r>
        <w:r w:rsidRPr="00000064" w:rsidDel="00000064">
          <w:rPr>
            <w:rFonts w:hint="eastAsia"/>
            <w:rPrChange w:id="610" w:author="wangxu" w:date="2022-02-23T11:53:00Z">
              <w:rPr>
                <w:rStyle w:val="a4"/>
                <w:rFonts w:hint="eastAsia"/>
                <w:noProof/>
              </w:rPr>
            </w:rPrChange>
          </w:rPr>
          <w:delText>密钥对（</w:delText>
        </w:r>
        <w:r w:rsidRPr="00000064" w:rsidDel="00000064">
          <w:rPr>
            <w:rPrChange w:id="611" w:author="wangxu" w:date="2022-02-23T11:53:00Z">
              <w:rPr>
                <w:rStyle w:val="a4"/>
                <w:noProof/>
              </w:rPr>
            </w:rPrChange>
          </w:rPr>
          <w:delText>0x56</w:delText>
        </w:r>
        <w:r w:rsidRPr="00000064" w:rsidDel="00000064">
          <w:rPr>
            <w:rFonts w:hint="eastAsia"/>
            <w:rPrChange w:id="612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65</w:delText>
        </w:r>
      </w:del>
    </w:p>
    <w:p w14:paraId="71987474" w14:textId="77CCCC3C" w:rsidR="00F051A4" w:rsidDel="00000064" w:rsidRDefault="00F051A4">
      <w:pPr>
        <w:pStyle w:val="TOC3"/>
        <w:tabs>
          <w:tab w:val="right" w:leader="dot" w:pos="9060"/>
        </w:tabs>
        <w:rPr>
          <w:del w:id="613" w:author="wangxu" w:date="2022-02-23T11:53:00Z"/>
          <w:noProof/>
        </w:rPr>
      </w:pPr>
      <w:del w:id="614" w:author="wangxu" w:date="2022-02-23T11:53:00Z">
        <w:r w:rsidRPr="00000064" w:rsidDel="00000064">
          <w:rPr>
            <w:rPrChange w:id="615" w:author="wangxu" w:date="2022-02-23T11:53:00Z">
              <w:rPr>
                <w:rStyle w:val="a4"/>
                <w:noProof/>
              </w:rPr>
            </w:rPrChange>
          </w:rPr>
          <w:delText>3.3.34 RSA</w:delText>
        </w:r>
        <w:r w:rsidRPr="00000064" w:rsidDel="00000064">
          <w:rPr>
            <w:rFonts w:hint="eastAsia"/>
            <w:rPrChange w:id="616" w:author="wangxu" w:date="2022-02-23T11:53:00Z">
              <w:rPr>
                <w:rStyle w:val="a4"/>
                <w:rFonts w:hint="eastAsia"/>
                <w:noProof/>
              </w:rPr>
            </w:rPrChange>
          </w:rPr>
          <w:delText>私钥运算（</w:delText>
        </w:r>
        <w:r w:rsidRPr="00000064" w:rsidDel="00000064">
          <w:rPr>
            <w:rPrChange w:id="617" w:author="wangxu" w:date="2022-02-23T11:53:00Z">
              <w:rPr>
                <w:rStyle w:val="a4"/>
                <w:noProof/>
              </w:rPr>
            </w:rPrChange>
          </w:rPr>
          <w:delText>0x57</w:delText>
        </w:r>
        <w:r w:rsidRPr="00000064" w:rsidDel="00000064">
          <w:rPr>
            <w:rFonts w:hint="eastAsia"/>
            <w:rPrChange w:id="618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67</w:delText>
        </w:r>
      </w:del>
    </w:p>
    <w:p w14:paraId="00B87D22" w14:textId="47585F5A" w:rsidR="00F051A4" w:rsidDel="00000064" w:rsidRDefault="00F051A4">
      <w:pPr>
        <w:pStyle w:val="TOC3"/>
        <w:tabs>
          <w:tab w:val="right" w:leader="dot" w:pos="9060"/>
        </w:tabs>
        <w:rPr>
          <w:del w:id="619" w:author="wangxu" w:date="2022-02-23T11:53:00Z"/>
          <w:noProof/>
        </w:rPr>
      </w:pPr>
      <w:del w:id="620" w:author="wangxu" w:date="2022-02-23T11:53:00Z">
        <w:r w:rsidRPr="00000064" w:rsidDel="00000064">
          <w:rPr>
            <w:rPrChange w:id="621" w:author="wangxu" w:date="2022-02-23T11:53:00Z">
              <w:rPr>
                <w:rStyle w:val="a4"/>
                <w:noProof/>
              </w:rPr>
            </w:rPrChange>
          </w:rPr>
          <w:delText xml:space="preserve">3.3.35 </w:delText>
        </w:r>
        <w:r w:rsidRPr="00000064" w:rsidDel="00000064">
          <w:rPr>
            <w:rFonts w:hint="eastAsia"/>
            <w:rPrChange w:id="622" w:author="wangxu" w:date="2022-02-23T11:53:00Z">
              <w:rPr>
                <w:rStyle w:val="a4"/>
                <w:rFonts w:hint="eastAsia"/>
                <w:noProof/>
              </w:rPr>
            </w:rPrChange>
          </w:rPr>
          <w:delText>生成</w:delText>
        </w:r>
        <w:r w:rsidRPr="00000064" w:rsidDel="00000064">
          <w:rPr>
            <w:rPrChange w:id="623" w:author="wangxu" w:date="2022-02-23T11:53:00Z">
              <w:rPr>
                <w:rStyle w:val="a4"/>
                <w:noProof/>
              </w:rPr>
            </w:rPrChange>
          </w:rPr>
          <w:delText>SM2</w:delText>
        </w:r>
        <w:r w:rsidRPr="00000064" w:rsidDel="00000064">
          <w:rPr>
            <w:rFonts w:hint="eastAsia"/>
            <w:rPrChange w:id="624" w:author="wangxu" w:date="2022-02-23T11:53:00Z">
              <w:rPr>
                <w:rStyle w:val="a4"/>
                <w:rFonts w:hint="eastAsia"/>
                <w:noProof/>
              </w:rPr>
            </w:rPrChange>
          </w:rPr>
          <w:delText>密钥对（</w:delText>
        </w:r>
        <w:r w:rsidRPr="00000064" w:rsidDel="00000064">
          <w:rPr>
            <w:rPrChange w:id="625" w:author="wangxu" w:date="2022-02-23T11:53:00Z">
              <w:rPr>
                <w:rStyle w:val="a4"/>
                <w:noProof/>
              </w:rPr>
            </w:rPrChange>
          </w:rPr>
          <w:delText>0x70</w:delText>
        </w:r>
        <w:r w:rsidRPr="00000064" w:rsidDel="00000064">
          <w:rPr>
            <w:rFonts w:hint="eastAsia"/>
            <w:rPrChange w:id="626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69</w:delText>
        </w:r>
      </w:del>
    </w:p>
    <w:p w14:paraId="40A51F8C" w14:textId="6D70A54E" w:rsidR="00F051A4" w:rsidDel="00000064" w:rsidRDefault="00F051A4">
      <w:pPr>
        <w:pStyle w:val="TOC3"/>
        <w:tabs>
          <w:tab w:val="right" w:leader="dot" w:pos="9060"/>
        </w:tabs>
        <w:rPr>
          <w:del w:id="627" w:author="wangxu" w:date="2022-02-23T11:53:00Z"/>
          <w:noProof/>
        </w:rPr>
      </w:pPr>
      <w:del w:id="628" w:author="wangxu" w:date="2022-02-23T11:53:00Z">
        <w:r w:rsidRPr="00000064" w:rsidDel="00000064">
          <w:rPr>
            <w:rPrChange w:id="629" w:author="wangxu" w:date="2022-02-23T11:53:00Z">
              <w:rPr>
                <w:rStyle w:val="a4"/>
                <w:noProof/>
              </w:rPr>
            </w:rPrChange>
          </w:rPr>
          <w:delText xml:space="preserve">3.3.36 </w:delText>
        </w:r>
        <w:r w:rsidRPr="00000064" w:rsidDel="00000064">
          <w:rPr>
            <w:rFonts w:hint="eastAsia"/>
            <w:rPrChange w:id="630" w:author="wangxu" w:date="2022-02-23T11:53:00Z">
              <w:rPr>
                <w:rStyle w:val="a4"/>
                <w:rFonts w:hint="eastAsia"/>
                <w:noProof/>
              </w:rPr>
            </w:rPrChange>
          </w:rPr>
          <w:delText>导入</w:delText>
        </w:r>
        <w:r w:rsidRPr="00000064" w:rsidDel="00000064">
          <w:rPr>
            <w:rPrChange w:id="631" w:author="wangxu" w:date="2022-02-23T11:53:00Z">
              <w:rPr>
                <w:rStyle w:val="a4"/>
                <w:noProof/>
              </w:rPr>
            </w:rPrChange>
          </w:rPr>
          <w:delText>SM2</w:delText>
        </w:r>
        <w:r w:rsidRPr="00000064" w:rsidDel="00000064">
          <w:rPr>
            <w:rFonts w:hint="eastAsia"/>
            <w:rPrChange w:id="632" w:author="wangxu" w:date="2022-02-23T11:53:00Z">
              <w:rPr>
                <w:rStyle w:val="a4"/>
                <w:rFonts w:hint="eastAsia"/>
                <w:noProof/>
              </w:rPr>
            </w:rPrChange>
          </w:rPr>
          <w:delText>密钥对（</w:delText>
        </w:r>
        <w:r w:rsidRPr="00000064" w:rsidDel="00000064">
          <w:rPr>
            <w:rPrChange w:id="633" w:author="wangxu" w:date="2022-02-23T11:53:00Z">
              <w:rPr>
                <w:rStyle w:val="a4"/>
                <w:noProof/>
              </w:rPr>
            </w:rPrChange>
          </w:rPr>
          <w:delText>0x72</w:delText>
        </w:r>
        <w:r w:rsidRPr="00000064" w:rsidDel="00000064">
          <w:rPr>
            <w:rFonts w:hint="eastAsia"/>
            <w:rPrChange w:id="634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70</w:delText>
        </w:r>
      </w:del>
    </w:p>
    <w:p w14:paraId="19B81F6B" w14:textId="2BCA60A5" w:rsidR="00F051A4" w:rsidDel="00000064" w:rsidRDefault="00F051A4">
      <w:pPr>
        <w:pStyle w:val="TOC3"/>
        <w:tabs>
          <w:tab w:val="right" w:leader="dot" w:pos="9060"/>
        </w:tabs>
        <w:rPr>
          <w:del w:id="635" w:author="wangxu" w:date="2022-02-23T11:53:00Z"/>
          <w:noProof/>
        </w:rPr>
      </w:pPr>
      <w:del w:id="636" w:author="wangxu" w:date="2022-02-23T11:53:00Z">
        <w:r w:rsidRPr="00000064" w:rsidDel="00000064">
          <w:rPr>
            <w:rPrChange w:id="637" w:author="wangxu" w:date="2022-02-23T11:53:00Z">
              <w:rPr>
                <w:rStyle w:val="a4"/>
                <w:noProof/>
              </w:rPr>
            </w:rPrChange>
          </w:rPr>
          <w:delText>3.3.37 SM2</w:delText>
        </w:r>
        <w:r w:rsidRPr="00000064" w:rsidDel="00000064">
          <w:rPr>
            <w:rFonts w:hint="eastAsia"/>
            <w:rPrChange w:id="638" w:author="wangxu" w:date="2022-02-23T11:53:00Z">
              <w:rPr>
                <w:rStyle w:val="a4"/>
                <w:rFonts w:hint="eastAsia"/>
                <w:noProof/>
              </w:rPr>
            </w:rPrChange>
          </w:rPr>
          <w:delText>私钥签名（</w:delText>
        </w:r>
        <w:r w:rsidRPr="00000064" w:rsidDel="00000064">
          <w:rPr>
            <w:rPrChange w:id="639" w:author="wangxu" w:date="2022-02-23T11:53:00Z">
              <w:rPr>
                <w:rStyle w:val="a4"/>
                <w:noProof/>
              </w:rPr>
            </w:rPrChange>
          </w:rPr>
          <w:delText>0x73</w:delText>
        </w:r>
        <w:r w:rsidRPr="00000064" w:rsidDel="00000064">
          <w:rPr>
            <w:rFonts w:hint="eastAsia"/>
            <w:rPrChange w:id="640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72</w:delText>
        </w:r>
      </w:del>
    </w:p>
    <w:p w14:paraId="479A1DD8" w14:textId="1CC3DD6A" w:rsidR="00F051A4" w:rsidDel="00000064" w:rsidRDefault="00F051A4">
      <w:pPr>
        <w:pStyle w:val="TOC3"/>
        <w:tabs>
          <w:tab w:val="right" w:leader="dot" w:pos="9060"/>
        </w:tabs>
        <w:rPr>
          <w:del w:id="641" w:author="wangxu" w:date="2022-02-23T11:53:00Z"/>
          <w:noProof/>
        </w:rPr>
      </w:pPr>
      <w:del w:id="642" w:author="wangxu" w:date="2022-02-23T11:53:00Z">
        <w:r w:rsidRPr="00000064" w:rsidDel="00000064">
          <w:rPr>
            <w:rPrChange w:id="643" w:author="wangxu" w:date="2022-02-23T11:53:00Z">
              <w:rPr>
                <w:rStyle w:val="a4"/>
                <w:noProof/>
              </w:rPr>
            </w:rPrChange>
          </w:rPr>
          <w:delText>3.3.38 SM2</w:delText>
        </w:r>
        <w:r w:rsidRPr="00000064" w:rsidDel="00000064">
          <w:rPr>
            <w:rFonts w:hint="eastAsia"/>
            <w:rPrChange w:id="644" w:author="wangxu" w:date="2022-02-23T11:53:00Z">
              <w:rPr>
                <w:rStyle w:val="a4"/>
                <w:rFonts w:hint="eastAsia"/>
                <w:noProof/>
              </w:rPr>
            </w:rPrChange>
          </w:rPr>
          <w:delText>私钥解密（</w:delText>
        </w:r>
        <w:r w:rsidRPr="00000064" w:rsidDel="00000064">
          <w:rPr>
            <w:rPrChange w:id="645" w:author="wangxu" w:date="2022-02-23T11:53:00Z">
              <w:rPr>
                <w:rStyle w:val="a4"/>
                <w:noProof/>
              </w:rPr>
            </w:rPrChange>
          </w:rPr>
          <w:delText>0x75</w:delText>
        </w:r>
        <w:r w:rsidRPr="00000064" w:rsidDel="00000064">
          <w:rPr>
            <w:rFonts w:hint="eastAsia"/>
            <w:rPrChange w:id="646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73</w:delText>
        </w:r>
      </w:del>
    </w:p>
    <w:p w14:paraId="7E77B65D" w14:textId="7AC8F8A3" w:rsidR="00F051A4" w:rsidDel="00000064" w:rsidRDefault="00F051A4">
      <w:pPr>
        <w:pStyle w:val="TOC3"/>
        <w:tabs>
          <w:tab w:val="right" w:leader="dot" w:pos="9060"/>
        </w:tabs>
        <w:rPr>
          <w:del w:id="647" w:author="wangxu" w:date="2022-02-23T11:53:00Z"/>
          <w:noProof/>
        </w:rPr>
      </w:pPr>
      <w:del w:id="648" w:author="wangxu" w:date="2022-02-23T11:53:00Z">
        <w:r w:rsidRPr="00000064" w:rsidDel="00000064">
          <w:rPr>
            <w:rPrChange w:id="649" w:author="wangxu" w:date="2022-02-23T11:53:00Z">
              <w:rPr>
                <w:rStyle w:val="a4"/>
                <w:noProof/>
              </w:rPr>
            </w:rPrChange>
          </w:rPr>
          <w:delText>3.3.39 SM2</w:delText>
        </w:r>
        <w:r w:rsidRPr="00000064" w:rsidDel="00000064">
          <w:rPr>
            <w:rFonts w:hint="eastAsia"/>
            <w:rPrChange w:id="650" w:author="wangxu" w:date="2022-02-23T11:53:00Z">
              <w:rPr>
                <w:rStyle w:val="a4"/>
                <w:rFonts w:hint="eastAsia"/>
                <w:noProof/>
              </w:rPr>
            </w:rPrChange>
          </w:rPr>
          <w:delText>生成密钥协商参数（</w:delText>
        </w:r>
        <w:r w:rsidRPr="00000064" w:rsidDel="00000064">
          <w:rPr>
            <w:rPrChange w:id="651" w:author="wangxu" w:date="2022-02-23T11:53:00Z">
              <w:rPr>
                <w:rStyle w:val="a4"/>
                <w:noProof/>
              </w:rPr>
            </w:rPrChange>
          </w:rPr>
          <w:delText>0x82</w:delText>
        </w:r>
        <w:r w:rsidRPr="00000064" w:rsidDel="00000064">
          <w:rPr>
            <w:rFonts w:hint="eastAsia"/>
            <w:rPrChange w:id="652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74</w:delText>
        </w:r>
      </w:del>
    </w:p>
    <w:p w14:paraId="519C1840" w14:textId="46869CB7" w:rsidR="00F051A4" w:rsidDel="00000064" w:rsidRDefault="00F051A4">
      <w:pPr>
        <w:pStyle w:val="TOC3"/>
        <w:tabs>
          <w:tab w:val="right" w:leader="dot" w:pos="9060"/>
        </w:tabs>
        <w:rPr>
          <w:del w:id="653" w:author="wangxu" w:date="2022-02-23T11:53:00Z"/>
          <w:noProof/>
        </w:rPr>
      </w:pPr>
      <w:del w:id="654" w:author="wangxu" w:date="2022-02-23T11:53:00Z">
        <w:r w:rsidRPr="00000064" w:rsidDel="00000064">
          <w:rPr>
            <w:rPrChange w:id="655" w:author="wangxu" w:date="2022-02-23T11:53:00Z">
              <w:rPr>
                <w:rStyle w:val="a4"/>
                <w:noProof/>
              </w:rPr>
            </w:rPrChange>
          </w:rPr>
          <w:delText>3.3.40 SM2</w:delText>
        </w:r>
        <w:r w:rsidRPr="00000064" w:rsidDel="00000064">
          <w:rPr>
            <w:rFonts w:hint="eastAsia"/>
            <w:rPrChange w:id="656" w:author="wangxu" w:date="2022-02-23T11:53:00Z">
              <w:rPr>
                <w:rStyle w:val="a4"/>
                <w:rFonts w:hint="eastAsia"/>
                <w:noProof/>
              </w:rPr>
            </w:rPrChange>
          </w:rPr>
          <w:delText>产生协商数据并计算会话密钥（</w:delText>
        </w:r>
        <w:r w:rsidRPr="00000064" w:rsidDel="00000064">
          <w:rPr>
            <w:rPrChange w:id="657" w:author="wangxu" w:date="2022-02-23T11:53:00Z">
              <w:rPr>
                <w:rStyle w:val="a4"/>
                <w:noProof/>
              </w:rPr>
            </w:rPrChange>
          </w:rPr>
          <w:delText>0x84</w:delText>
        </w:r>
        <w:r w:rsidRPr="00000064" w:rsidDel="00000064">
          <w:rPr>
            <w:rFonts w:hint="eastAsia"/>
            <w:rPrChange w:id="658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76</w:delText>
        </w:r>
      </w:del>
    </w:p>
    <w:p w14:paraId="6C5B42DD" w14:textId="539E5951" w:rsidR="00F051A4" w:rsidDel="00000064" w:rsidRDefault="00F051A4">
      <w:pPr>
        <w:pStyle w:val="TOC3"/>
        <w:tabs>
          <w:tab w:val="right" w:leader="dot" w:pos="9060"/>
        </w:tabs>
        <w:rPr>
          <w:del w:id="659" w:author="wangxu" w:date="2022-02-23T11:53:00Z"/>
          <w:noProof/>
        </w:rPr>
      </w:pPr>
      <w:del w:id="660" w:author="wangxu" w:date="2022-02-23T11:53:00Z">
        <w:r w:rsidRPr="00000064" w:rsidDel="00000064">
          <w:rPr>
            <w:rPrChange w:id="661" w:author="wangxu" w:date="2022-02-23T11:53:00Z">
              <w:rPr>
                <w:rStyle w:val="a4"/>
                <w:noProof/>
              </w:rPr>
            </w:rPrChange>
          </w:rPr>
          <w:delText>3.3.41 SM2</w:delText>
        </w:r>
        <w:r w:rsidRPr="00000064" w:rsidDel="00000064">
          <w:rPr>
            <w:rFonts w:hint="eastAsia"/>
            <w:rPrChange w:id="662" w:author="wangxu" w:date="2022-02-23T11:53:00Z">
              <w:rPr>
                <w:rStyle w:val="a4"/>
                <w:rFonts w:hint="eastAsia"/>
                <w:noProof/>
              </w:rPr>
            </w:rPrChange>
          </w:rPr>
          <w:delText>计算会话密钥（</w:delText>
        </w:r>
        <w:r w:rsidRPr="00000064" w:rsidDel="00000064">
          <w:rPr>
            <w:rPrChange w:id="663" w:author="wangxu" w:date="2022-02-23T11:53:00Z">
              <w:rPr>
                <w:rStyle w:val="a4"/>
                <w:noProof/>
              </w:rPr>
            </w:rPrChange>
          </w:rPr>
          <w:delText>0x86</w:delText>
        </w:r>
        <w:r w:rsidRPr="00000064" w:rsidDel="00000064">
          <w:rPr>
            <w:rFonts w:hint="eastAsia"/>
            <w:rPrChange w:id="664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78</w:delText>
        </w:r>
      </w:del>
    </w:p>
    <w:p w14:paraId="0420FC8B" w14:textId="24FEE4C8" w:rsidR="00F051A4" w:rsidDel="00000064" w:rsidRDefault="00F051A4">
      <w:pPr>
        <w:pStyle w:val="TOC3"/>
        <w:tabs>
          <w:tab w:val="right" w:leader="dot" w:pos="9060"/>
        </w:tabs>
        <w:rPr>
          <w:del w:id="665" w:author="wangxu" w:date="2022-02-23T11:53:00Z"/>
          <w:noProof/>
        </w:rPr>
      </w:pPr>
      <w:del w:id="666" w:author="wangxu" w:date="2022-02-23T11:53:00Z">
        <w:r w:rsidRPr="00000064" w:rsidDel="00000064">
          <w:rPr>
            <w:rPrChange w:id="667" w:author="wangxu" w:date="2022-02-23T11:53:00Z">
              <w:rPr>
                <w:rStyle w:val="a4"/>
                <w:noProof/>
              </w:rPr>
            </w:rPrChange>
          </w:rPr>
          <w:delText xml:space="preserve">3.3.42 </w:delText>
        </w:r>
        <w:r w:rsidRPr="00000064" w:rsidDel="00000064">
          <w:rPr>
            <w:rFonts w:hint="eastAsia"/>
            <w:rPrChange w:id="668" w:author="wangxu" w:date="2022-02-23T11:53:00Z">
              <w:rPr>
                <w:rStyle w:val="a4"/>
                <w:rFonts w:hint="eastAsia"/>
                <w:noProof/>
              </w:rPr>
            </w:rPrChange>
          </w:rPr>
          <w:delText>导出公钥（</w:delText>
        </w:r>
        <w:r w:rsidRPr="00000064" w:rsidDel="00000064">
          <w:rPr>
            <w:rPrChange w:id="669" w:author="wangxu" w:date="2022-02-23T11:53:00Z">
              <w:rPr>
                <w:rStyle w:val="a4"/>
                <w:noProof/>
              </w:rPr>
            </w:rPrChange>
          </w:rPr>
          <w:delText>0x88</w:delText>
        </w:r>
        <w:r w:rsidRPr="00000064" w:rsidDel="00000064">
          <w:rPr>
            <w:rFonts w:hint="eastAsia"/>
            <w:rPrChange w:id="670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80</w:delText>
        </w:r>
      </w:del>
    </w:p>
    <w:p w14:paraId="00851579" w14:textId="2BFD36ED" w:rsidR="00F051A4" w:rsidDel="00000064" w:rsidRDefault="00F051A4">
      <w:pPr>
        <w:pStyle w:val="TOC3"/>
        <w:tabs>
          <w:tab w:val="right" w:leader="dot" w:pos="9060"/>
        </w:tabs>
        <w:rPr>
          <w:del w:id="671" w:author="wangxu" w:date="2022-02-23T11:53:00Z"/>
          <w:noProof/>
        </w:rPr>
      </w:pPr>
      <w:del w:id="672" w:author="wangxu" w:date="2022-02-23T11:53:00Z">
        <w:r w:rsidRPr="00000064" w:rsidDel="00000064">
          <w:rPr>
            <w:rPrChange w:id="673" w:author="wangxu" w:date="2022-02-23T11:53:00Z">
              <w:rPr>
                <w:rStyle w:val="a4"/>
                <w:noProof/>
              </w:rPr>
            </w:rPrChange>
          </w:rPr>
          <w:delText xml:space="preserve">3.3.43 </w:delText>
        </w:r>
        <w:r w:rsidRPr="00000064" w:rsidDel="00000064">
          <w:rPr>
            <w:rFonts w:hint="eastAsia"/>
            <w:rPrChange w:id="674" w:author="wangxu" w:date="2022-02-23T11:53:00Z">
              <w:rPr>
                <w:rStyle w:val="a4"/>
                <w:rFonts w:hint="eastAsia"/>
                <w:noProof/>
              </w:rPr>
            </w:rPrChange>
          </w:rPr>
          <w:delText>导入加密会话密钥（</w:delText>
        </w:r>
        <w:r w:rsidRPr="00000064" w:rsidDel="00000064">
          <w:rPr>
            <w:rPrChange w:id="675" w:author="wangxu" w:date="2022-02-23T11:53:00Z">
              <w:rPr>
                <w:rStyle w:val="a4"/>
                <w:noProof/>
              </w:rPr>
            </w:rPrChange>
          </w:rPr>
          <w:delText>0xA0</w:delText>
        </w:r>
        <w:r w:rsidRPr="00000064" w:rsidDel="00000064">
          <w:rPr>
            <w:rFonts w:hint="eastAsia"/>
            <w:rPrChange w:id="676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81</w:delText>
        </w:r>
      </w:del>
    </w:p>
    <w:p w14:paraId="0C95868C" w14:textId="03B45FEE" w:rsidR="00F051A4" w:rsidDel="00000064" w:rsidRDefault="00F051A4">
      <w:pPr>
        <w:pStyle w:val="TOC3"/>
        <w:tabs>
          <w:tab w:val="right" w:leader="dot" w:pos="9060"/>
        </w:tabs>
        <w:rPr>
          <w:del w:id="677" w:author="wangxu" w:date="2022-02-23T11:53:00Z"/>
          <w:noProof/>
        </w:rPr>
      </w:pPr>
      <w:del w:id="678" w:author="wangxu" w:date="2022-02-23T11:53:00Z">
        <w:r w:rsidRPr="00000064" w:rsidDel="00000064">
          <w:rPr>
            <w:rPrChange w:id="679" w:author="wangxu" w:date="2022-02-23T11:53:00Z">
              <w:rPr>
                <w:rStyle w:val="a4"/>
                <w:noProof/>
              </w:rPr>
            </w:rPrChange>
          </w:rPr>
          <w:delText xml:space="preserve">3.3.44 </w:delText>
        </w:r>
        <w:r w:rsidRPr="00000064" w:rsidDel="00000064">
          <w:rPr>
            <w:rFonts w:hint="eastAsia"/>
            <w:rPrChange w:id="680" w:author="wangxu" w:date="2022-02-23T11:53:00Z">
              <w:rPr>
                <w:rStyle w:val="a4"/>
                <w:rFonts w:hint="eastAsia"/>
                <w:noProof/>
              </w:rPr>
            </w:rPrChange>
          </w:rPr>
          <w:delText>导入会话密钥（</w:delText>
        </w:r>
        <w:r w:rsidRPr="00000064" w:rsidDel="00000064">
          <w:rPr>
            <w:rPrChange w:id="681" w:author="wangxu" w:date="2022-02-23T11:53:00Z">
              <w:rPr>
                <w:rStyle w:val="a4"/>
                <w:noProof/>
              </w:rPr>
            </w:rPrChange>
          </w:rPr>
          <w:delText>0xA2</w:delText>
        </w:r>
        <w:r w:rsidRPr="00000064" w:rsidDel="00000064">
          <w:rPr>
            <w:rFonts w:hint="eastAsia"/>
            <w:rPrChange w:id="682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83</w:delText>
        </w:r>
      </w:del>
    </w:p>
    <w:p w14:paraId="5F575631" w14:textId="4AFB0696" w:rsidR="00F051A4" w:rsidDel="00000064" w:rsidRDefault="00F051A4">
      <w:pPr>
        <w:pStyle w:val="TOC3"/>
        <w:tabs>
          <w:tab w:val="right" w:leader="dot" w:pos="9060"/>
        </w:tabs>
        <w:rPr>
          <w:del w:id="683" w:author="wangxu" w:date="2022-02-23T11:53:00Z"/>
          <w:noProof/>
        </w:rPr>
      </w:pPr>
      <w:del w:id="684" w:author="wangxu" w:date="2022-02-23T11:53:00Z">
        <w:r w:rsidRPr="00000064" w:rsidDel="00000064">
          <w:rPr>
            <w:rPrChange w:id="685" w:author="wangxu" w:date="2022-02-23T11:53:00Z">
              <w:rPr>
                <w:rStyle w:val="a4"/>
                <w:noProof/>
              </w:rPr>
            </w:rPrChange>
          </w:rPr>
          <w:delText xml:space="preserve">3.3.45 </w:delText>
        </w:r>
        <w:r w:rsidRPr="00000064" w:rsidDel="00000064">
          <w:rPr>
            <w:rFonts w:hint="eastAsia"/>
            <w:rPrChange w:id="686" w:author="wangxu" w:date="2022-02-23T11:53:00Z">
              <w:rPr>
                <w:rStyle w:val="a4"/>
                <w:rFonts w:hint="eastAsia"/>
                <w:noProof/>
              </w:rPr>
            </w:rPrChange>
          </w:rPr>
          <w:delText>加密初始化（</w:delText>
        </w:r>
        <w:r w:rsidRPr="00000064" w:rsidDel="00000064">
          <w:rPr>
            <w:rPrChange w:id="687" w:author="wangxu" w:date="2022-02-23T11:53:00Z">
              <w:rPr>
                <w:rStyle w:val="a4"/>
                <w:noProof/>
              </w:rPr>
            </w:rPrChange>
          </w:rPr>
          <w:delText>0xA4</w:delText>
        </w:r>
        <w:r w:rsidRPr="00000064" w:rsidDel="00000064">
          <w:rPr>
            <w:rFonts w:hint="eastAsia"/>
            <w:rPrChange w:id="688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84</w:delText>
        </w:r>
      </w:del>
    </w:p>
    <w:p w14:paraId="34927705" w14:textId="16184659" w:rsidR="00F051A4" w:rsidDel="00000064" w:rsidRDefault="00F051A4">
      <w:pPr>
        <w:pStyle w:val="TOC3"/>
        <w:tabs>
          <w:tab w:val="right" w:leader="dot" w:pos="9060"/>
        </w:tabs>
        <w:rPr>
          <w:del w:id="689" w:author="wangxu" w:date="2022-02-23T11:53:00Z"/>
          <w:noProof/>
        </w:rPr>
      </w:pPr>
      <w:del w:id="690" w:author="wangxu" w:date="2022-02-23T11:53:00Z">
        <w:r w:rsidRPr="00000064" w:rsidDel="00000064">
          <w:rPr>
            <w:rPrChange w:id="691" w:author="wangxu" w:date="2022-02-23T11:53:00Z">
              <w:rPr>
                <w:rStyle w:val="a4"/>
                <w:noProof/>
              </w:rPr>
            </w:rPrChange>
          </w:rPr>
          <w:delText xml:space="preserve">3.3.46 </w:delText>
        </w:r>
        <w:r w:rsidRPr="00000064" w:rsidDel="00000064">
          <w:rPr>
            <w:rFonts w:hint="eastAsia"/>
            <w:rPrChange w:id="692" w:author="wangxu" w:date="2022-02-23T11:53:00Z">
              <w:rPr>
                <w:rStyle w:val="a4"/>
                <w:rFonts w:hint="eastAsia"/>
                <w:noProof/>
              </w:rPr>
            </w:rPrChange>
          </w:rPr>
          <w:delText>多组数据加密（</w:delText>
        </w:r>
        <w:r w:rsidRPr="00000064" w:rsidDel="00000064">
          <w:rPr>
            <w:rPrChange w:id="693" w:author="wangxu" w:date="2022-02-23T11:53:00Z">
              <w:rPr>
                <w:rStyle w:val="a4"/>
                <w:noProof/>
              </w:rPr>
            </w:rPrChange>
          </w:rPr>
          <w:delText>0xA8</w:delText>
        </w:r>
        <w:r w:rsidRPr="00000064" w:rsidDel="00000064">
          <w:rPr>
            <w:rFonts w:hint="eastAsia"/>
            <w:rPrChange w:id="694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85</w:delText>
        </w:r>
      </w:del>
    </w:p>
    <w:p w14:paraId="71ECDB79" w14:textId="06A02D40" w:rsidR="00F051A4" w:rsidDel="00000064" w:rsidRDefault="00F051A4">
      <w:pPr>
        <w:pStyle w:val="TOC3"/>
        <w:tabs>
          <w:tab w:val="right" w:leader="dot" w:pos="9060"/>
        </w:tabs>
        <w:rPr>
          <w:del w:id="695" w:author="wangxu" w:date="2022-02-23T11:53:00Z"/>
          <w:noProof/>
        </w:rPr>
      </w:pPr>
      <w:del w:id="696" w:author="wangxu" w:date="2022-02-23T11:53:00Z">
        <w:r w:rsidRPr="00000064" w:rsidDel="00000064">
          <w:rPr>
            <w:rPrChange w:id="697" w:author="wangxu" w:date="2022-02-23T11:53:00Z">
              <w:rPr>
                <w:rStyle w:val="a4"/>
                <w:noProof/>
              </w:rPr>
            </w:rPrChange>
          </w:rPr>
          <w:delText xml:space="preserve">3.3.47 </w:delText>
        </w:r>
        <w:r w:rsidRPr="00000064" w:rsidDel="00000064">
          <w:rPr>
            <w:rFonts w:hint="eastAsia"/>
            <w:rPrChange w:id="698" w:author="wangxu" w:date="2022-02-23T11:53:00Z">
              <w:rPr>
                <w:rStyle w:val="a4"/>
                <w:rFonts w:hint="eastAsia"/>
                <w:noProof/>
              </w:rPr>
            </w:rPrChange>
          </w:rPr>
          <w:delText>结束加密（</w:delText>
        </w:r>
        <w:r w:rsidRPr="00000064" w:rsidDel="00000064">
          <w:rPr>
            <w:rPrChange w:id="699" w:author="wangxu" w:date="2022-02-23T11:53:00Z">
              <w:rPr>
                <w:rStyle w:val="a4"/>
                <w:noProof/>
              </w:rPr>
            </w:rPrChange>
          </w:rPr>
          <w:delText>0xAA</w:delText>
        </w:r>
        <w:r w:rsidRPr="00000064" w:rsidDel="00000064">
          <w:rPr>
            <w:rFonts w:hint="eastAsia"/>
            <w:rPrChange w:id="700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86</w:delText>
        </w:r>
      </w:del>
    </w:p>
    <w:p w14:paraId="26AC96F0" w14:textId="2E055852" w:rsidR="00F051A4" w:rsidDel="00000064" w:rsidRDefault="00F051A4">
      <w:pPr>
        <w:pStyle w:val="TOC3"/>
        <w:tabs>
          <w:tab w:val="right" w:leader="dot" w:pos="9060"/>
        </w:tabs>
        <w:rPr>
          <w:del w:id="701" w:author="wangxu" w:date="2022-02-23T11:53:00Z"/>
          <w:noProof/>
        </w:rPr>
      </w:pPr>
      <w:del w:id="702" w:author="wangxu" w:date="2022-02-23T11:53:00Z">
        <w:r w:rsidRPr="00000064" w:rsidDel="00000064">
          <w:rPr>
            <w:rPrChange w:id="703" w:author="wangxu" w:date="2022-02-23T11:53:00Z">
              <w:rPr>
                <w:rStyle w:val="a4"/>
                <w:noProof/>
              </w:rPr>
            </w:rPrChange>
          </w:rPr>
          <w:delText xml:space="preserve">3.3.48 </w:delText>
        </w:r>
        <w:r w:rsidRPr="00000064" w:rsidDel="00000064">
          <w:rPr>
            <w:rFonts w:hint="eastAsia"/>
            <w:rPrChange w:id="704" w:author="wangxu" w:date="2022-02-23T11:53:00Z">
              <w:rPr>
                <w:rStyle w:val="a4"/>
                <w:rFonts w:hint="eastAsia"/>
                <w:noProof/>
              </w:rPr>
            </w:rPrChange>
          </w:rPr>
          <w:delText>解密初始化（</w:delText>
        </w:r>
        <w:r w:rsidRPr="00000064" w:rsidDel="00000064">
          <w:rPr>
            <w:rPrChange w:id="705" w:author="wangxu" w:date="2022-02-23T11:53:00Z">
              <w:rPr>
                <w:rStyle w:val="a4"/>
                <w:noProof/>
              </w:rPr>
            </w:rPrChange>
          </w:rPr>
          <w:delText>0xAC</w:delText>
        </w:r>
        <w:r w:rsidRPr="00000064" w:rsidDel="00000064">
          <w:rPr>
            <w:rFonts w:hint="eastAsia"/>
            <w:rPrChange w:id="706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87</w:delText>
        </w:r>
      </w:del>
    </w:p>
    <w:p w14:paraId="462730E8" w14:textId="045FC6D2" w:rsidR="00F051A4" w:rsidDel="00000064" w:rsidRDefault="00F051A4">
      <w:pPr>
        <w:pStyle w:val="TOC3"/>
        <w:tabs>
          <w:tab w:val="right" w:leader="dot" w:pos="9060"/>
        </w:tabs>
        <w:rPr>
          <w:del w:id="707" w:author="wangxu" w:date="2022-02-23T11:53:00Z"/>
          <w:noProof/>
        </w:rPr>
      </w:pPr>
      <w:del w:id="708" w:author="wangxu" w:date="2022-02-23T11:53:00Z">
        <w:r w:rsidRPr="00000064" w:rsidDel="00000064">
          <w:rPr>
            <w:rPrChange w:id="709" w:author="wangxu" w:date="2022-02-23T11:53:00Z">
              <w:rPr>
                <w:rStyle w:val="a4"/>
                <w:noProof/>
              </w:rPr>
            </w:rPrChange>
          </w:rPr>
          <w:delText xml:space="preserve">3.3.49 </w:delText>
        </w:r>
        <w:r w:rsidRPr="00000064" w:rsidDel="00000064">
          <w:rPr>
            <w:rFonts w:hint="eastAsia"/>
            <w:rPrChange w:id="710" w:author="wangxu" w:date="2022-02-23T11:53:00Z">
              <w:rPr>
                <w:rStyle w:val="a4"/>
                <w:rFonts w:hint="eastAsia"/>
                <w:noProof/>
              </w:rPr>
            </w:rPrChange>
          </w:rPr>
          <w:delText>多组数据解密（</w:delText>
        </w:r>
        <w:r w:rsidRPr="00000064" w:rsidDel="00000064">
          <w:rPr>
            <w:rPrChange w:id="711" w:author="wangxu" w:date="2022-02-23T11:53:00Z">
              <w:rPr>
                <w:rStyle w:val="a4"/>
                <w:noProof/>
              </w:rPr>
            </w:rPrChange>
          </w:rPr>
          <w:delText>0xB0</w:delText>
        </w:r>
        <w:r w:rsidRPr="00000064" w:rsidDel="00000064">
          <w:rPr>
            <w:rFonts w:hint="eastAsia"/>
            <w:rPrChange w:id="712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88</w:delText>
        </w:r>
      </w:del>
    </w:p>
    <w:p w14:paraId="688C0534" w14:textId="49690453" w:rsidR="00F051A4" w:rsidDel="00000064" w:rsidRDefault="00F051A4">
      <w:pPr>
        <w:pStyle w:val="TOC3"/>
        <w:tabs>
          <w:tab w:val="right" w:leader="dot" w:pos="9060"/>
        </w:tabs>
        <w:rPr>
          <w:del w:id="713" w:author="wangxu" w:date="2022-02-23T11:53:00Z"/>
          <w:noProof/>
        </w:rPr>
      </w:pPr>
      <w:del w:id="714" w:author="wangxu" w:date="2022-02-23T11:53:00Z">
        <w:r w:rsidRPr="00000064" w:rsidDel="00000064">
          <w:rPr>
            <w:rPrChange w:id="715" w:author="wangxu" w:date="2022-02-23T11:53:00Z">
              <w:rPr>
                <w:rStyle w:val="a4"/>
                <w:noProof/>
              </w:rPr>
            </w:rPrChange>
          </w:rPr>
          <w:delText xml:space="preserve">3.3.50 </w:delText>
        </w:r>
        <w:r w:rsidRPr="00000064" w:rsidDel="00000064">
          <w:rPr>
            <w:rFonts w:hint="eastAsia"/>
            <w:rPrChange w:id="716" w:author="wangxu" w:date="2022-02-23T11:53:00Z">
              <w:rPr>
                <w:rStyle w:val="a4"/>
                <w:rFonts w:hint="eastAsia"/>
                <w:noProof/>
              </w:rPr>
            </w:rPrChange>
          </w:rPr>
          <w:delText>结束解密（</w:delText>
        </w:r>
        <w:r w:rsidRPr="00000064" w:rsidDel="00000064">
          <w:rPr>
            <w:rPrChange w:id="717" w:author="wangxu" w:date="2022-02-23T11:53:00Z">
              <w:rPr>
                <w:rStyle w:val="a4"/>
                <w:noProof/>
              </w:rPr>
            </w:rPrChange>
          </w:rPr>
          <w:delText>0xB2</w:delText>
        </w:r>
        <w:r w:rsidRPr="00000064" w:rsidDel="00000064">
          <w:rPr>
            <w:rFonts w:hint="eastAsia"/>
            <w:rPrChange w:id="718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89</w:delText>
        </w:r>
      </w:del>
    </w:p>
    <w:p w14:paraId="5EB07C52" w14:textId="7E8B0BDA" w:rsidR="00F051A4" w:rsidDel="00000064" w:rsidRDefault="00F051A4">
      <w:pPr>
        <w:pStyle w:val="TOC3"/>
        <w:tabs>
          <w:tab w:val="right" w:leader="dot" w:pos="9060"/>
        </w:tabs>
        <w:rPr>
          <w:del w:id="719" w:author="wangxu" w:date="2022-02-23T11:53:00Z"/>
          <w:noProof/>
        </w:rPr>
      </w:pPr>
      <w:del w:id="720" w:author="wangxu" w:date="2022-02-23T11:53:00Z">
        <w:r w:rsidRPr="00000064" w:rsidDel="00000064">
          <w:rPr>
            <w:rPrChange w:id="721" w:author="wangxu" w:date="2022-02-23T11:53:00Z">
              <w:rPr>
                <w:rStyle w:val="a4"/>
                <w:noProof/>
              </w:rPr>
            </w:rPrChange>
          </w:rPr>
          <w:delText xml:space="preserve">3.3.51 </w:delText>
        </w:r>
        <w:r w:rsidRPr="00000064" w:rsidDel="00000064">
          <w:rPr>
            <w:rFonts w:hint="eastAsia"/>
            <w:rPrChange w:id="722" w:author="wangxu" w:date="2022-02-23T11:53:00Z">
              <w:rPr>
                <w:rStyle w:val="a4"/>
                <w:rFonts w:hint="eastAsia"/>
                <w:noProof/>
              </w:rPr>
            </w:rPrChange>
          </w:rPr>
          <w:delText>销毁会话密钥（</w:delText>
        </w:r>
        <w:r w:rsidRPr="00000064" w:rsidDel="00000064">
          <w:rPr>
            <w:rPrChange w:id="723" w:author="wangxu" w:date="2022-02-23T11:53:00Z">
              <w:rPr>
                <w:rStyle w:val="a4"/>
                <w:noProof/>
              </w:rPr>
            </w:rPrChange>
          </w:rPr>
          <w:delText>0xC4</w:delText>
        </w:r>
        <w:r w:rsidRPr="00000064" w:rsidDel="00000064">
          <w:rPr>
            <w:rFonts w:hint="eastAsia"/>
            <w:rPrChange w:id="724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90</w:delText>
        </w:r>
      </w:del>
    </w:p>
    <w:p w14:paraId="339E4D3A" w14:textId="264C5E51" w:rsidR="00F051A4" w:rsidDel="00000064" w:rsidRDefault="00F051A4">
      <w:pPr>
        <w:pStyle w:val="TOC3"/>
        <w:tabs>
          <w:tab w:val="right" w:leader="dot" w:pos="9060"/>
        </w:tabs>
        <w:rPr>
          <w:del w:id="725" w:author="wangxu" w:date="2022-02-23T11:53:00Z"/>
          <w:noProof/>
        </w:rPr>
      </w:pPr>
      <w:del w:id="726" w:author="wangxu" w:date="2022-02-23T11:53:00Z">
        <w:r w:rsidRPr="00000064" w:rsidDel="00000064">
          <w:rPr>
            <w:rPrChange w:id="727" w:author="wangxu" w:date="2022-02-23T11:53:00Z">
              <w:rPr>
                <w:rStyle w:val="a4"/>
                <w:noProof/>
              </w:rPr>
            </w:rPrChange>
          </w:rPr>
          <w:delText xml:space="preserve">3.3.52 </w:delText>
        </w:r>
        <w:r w:rsidRPr="00000064" w:rsidDel="00000064">
          <w:rPr>
            <w:rFonts w:hint="eastAsia"/>
            <w:rPrChange w:id="728" w:author="wangxu" w:date="2022-02-23T11:53:00Z">
              <w:rPr>
                <w:rStyle w:val="a4"/>
                <w:rFonts w:hint="eastAsia"/>
                <w:noProof/>
              </w:rPr>
            </w:rPrChange>
          </w:rPr>
          <w:delText>读外部</w:delText>
        </w:r>
        <w:r w:rsidRPr="00000064" w:rsidDel="00000064">
          <w:rPr>
            <w:rPrChange w:id="729" w:author="wangxu" w:date="2022-02-23T11:53:00Z">
              <w:rPr>
                <w:rStyle w:val="a4"/>
                <w:noProof/>
              </w:rPr>
            </w:rPrChange>
          </w:rPr>
          <w:delText>Flash</w:delText>
        </w:r>
        <w:r w:rsidRPr="00000064" w:rsidDel="00000064">
          <w:rPr>
            <w:rFonts w:hint="eastAsia"/>
            <w:rPrChange w:id="730" w:author="wangxu" w:date="2022-02-23T11:53:00Z">
              <w:rPr>
                <w:rStyle w:val="a4"/>
                <w:rFonts w:hint="eastAsia"/>
                <w:noProof/>
              </w:rPr>
            </w:rPrChange>
          </w:rPr>
          <w:delText>芯片信息（</w:delText>
        </w:r>
        <w:r w:rsidRPr="00000064" w:rsidDel="00000064">
          <w:rPr>
            <w:rPrChange w:id="731" w:author="wangxu" w:date="2022-02-23T11:53:00Z">
              <w:rPr>
                <w:rStyle w:val="a4"/>
                <w:noProof/>
              </w:rPr>
            </w:rPrChange>
          </w:rPr>
          <w:delText>0xE0</w:delText>
        </w:r>
        <w:r w:rsidRPr="00000064" w:rsidDel="00000064">
          <w:rPr>
            <w:rFonts w:hint="eastAsia"/>
            <w:rPrChange w:id="732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91</w:delText>
        </w:r>
      </w:del>
    </w:p>
    <w:p w14:paraId="5B057213" w14:textId="50201481" w:rsidR="00F051A4" w:rsidDel="00000064" w:rsidRDefault="00F051A4">
      <w:pPr>
        <w:pStyle w:val="TOC3"/>
        <w:tabs>
          <w:tab w:val="right" w:leader="dot" w:pos="9060"/>
        </w:tabs>
        <w:rPr>
          <w:del w:id="733" w:author="wangxu" w:date="2022-02-23T11:53:00Z"/>
          <w:noProof/>
        </w:rPr>
      </w:pPr>
      <w:del w:id="734" w:author="wangxu" w:date="2022-02-23T11:53:00Z">
        <w:r w:rsidRPr="00000064" w:rsidDel="00000064">
          <w:rPr>
            <w:rPrChange w:id="735" w:author="wangxu" w:date="2022-02-23T11:53:00Z">
              <w:rPr>
                <w:rStyle w:val="a4"/>
                <w:noProof/>
              </w:rPr>
            </w:rPrChange>
          </w:rPr>
          <w:delText xml:space="preserve">3.3.53 </w:delText>
        </w:r>
        <w:r w:rsidRPr="00000064" w:rsidDel="00000064">
          <w:rPr>
            <w:rFonts w:hint="eastAsia"/>
            <w:rPrChange w:id="736" w:author="wangxu" w:date="2022-02-23T11:53:00Z">
              <w:rPr>
                <w:rStyle w:val="a4"/>
                <w:rFonts w:hint="eastAsia"/>
                <w:noProof/>
              </w:rPr>
            </w:rPrChange>
          </w:rPr>
          <w:delText>擦外部</w:delText>
        </w:r>
        <w:r w:rsidRPr="00000064" w:rsidDel="00000064">
          <w:rPr>
            <w:rPrChange w:id="737" w:author="wangxu" w:date="2022-02-23T11:53:00Z">
              <w:rPr>
                <w:rStyle w:val="a4"/>
                <w:noProof/>
              </w:rPr>
            </w:rPrChange>
          </w:rPr>
          <w:delText>FLASH</w:delText>
        </w:r>
        <w:r w:rsidRPr="00000064" w:rsidDel="00000064">
          <w:rPr>
            <w:rFonts w:hint="eastAsia"/>
            <w:rPrChange w:id="738" w:author="wangxu" w:date="2022-02-23T11:53:00Z">
              <w:rPr>
                <w:rStyle w:val="a4"/>
                <w:rFonts w:hint="eastAsia"/>
                <w:noProof/>
              </w:rPr>
            </w:rPrChange>
          </w:rPr>
          <w:delText>（</w:delText>
        </w:r>
        <w:r w:rsidRPr="00000064" w:rsidDel="00000064">
          <w:rPr>
            <w:rPrChange w:id="739" w:author="wangxu" w:date="2022-02-23T11:53:00Z">
              <w:rPr>
                <w:rStyle w:val="a4"/>
                <w:noProof/>
              </w:rPr>
            </w:rPrChange>
          </w:rPr>
          <w:delText>0xE1</w:delText>
        </w:r>
        <w:r w:rsidRPr="00000064" w:rsidDel="00000064">
          <w:rPr>
            <w:rFonts w:hint="eastAsia"/>
            <w:rPrChange w:id="740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92</w:delText>
        </w:r>
      </w:del>
    </w:p>
    <w:p w14:paraId="7AF63218" w14:textId="1FE3F179" w:rsidR="00F051A4" w:rsidDel="00000064" w:rsidRDefault="00F051A4">
      <w:pPr>
        <w:pStyle w:val="TOC3"/>
        <w:tabs>
          <w:tab w:val="right" w:leader="dot" w:pos="9060"/>
        </w:tabs>
        <w:rPr>
          <w:del w:id="741" w:author="wangxu" w:date="2022-02-23T11:53:00Z"/>
          <w:noProof/>
        </w:rPr>
      </w:pPr>
      <w:del w:id="742" w:author="wangxu" w:date="2022-02-23T11:53:00Z">
        <w:r w:rsidRPr="00000064" w:rsidDel="00000064">
          <w:rPr>
            <w:rPrChange w:id="743" w:author="wangxu" w:date="2022-02-23T11:53:00Z">
              <w:rPr>
                <w:rStyle w:val="a4"/>
                <w:noProof/>
              </w:rPr>
            </w:rPrChange>
          </w:rPr>
          <w:delText xml:space="preserve">3.3.54 </w:delText>
        </w:r>
        <w:r w:rsidRPr="00000064" w:rsidDel="00000064">
          <w:rPr>
            <w:rFonts w:hint="eastAsia"/>
            <w:rPrChange w:id="744" w:author="wangxu" w:date="2022-02-23T11:53:00Z">
              <w:rPr>
                <w:rStyle w:val="a4"/>
                <w:rFonts w:hint="eastAsia"/>
                <w:noProof/>
              </w:rPr>
            </w:rPrChange>
          </w:rPr>
          <w:delText>写外部</w:delText>
        </w:r>
        <w:r w:rsidRPr="00000064" w:rsidDel="00000064">
          <w:rPr>
            <w:rPrChange w:id="745" w:author="wangxu" w:date="2022-02-23T11:53:00Z">
              <w:rPr>
                <w:rStyle w:val="a4"/>
                <w:noProof/>
              </w:rPr>
            </w:rPrChange>
          </w:rPr>
          <w:delText>FLASH</w:delText>
        </w:r>
        <w:r w:rsidRPr="00000064" w:rsidDel="00000064">
          <w:rPr>
            <w:rFonts w:hint="eastAsia"/>
            <w:rPrChange w:id="746" w:author="wangxu" w:date="2022-02-23T11:53:00Z">
              <w:rPr>
                <w:rStyle w:val="a4"/>
                <w:rFonts w:hint="eastAsia"/>
                <w:noProof/>
              </w:rPr>
            </w:rPrChange>
          </w:rPr>
          <w:delText>（</w:delText>
        </w:r>
        <w:r w:rsidRPr="00000064" w:rsidDel="00000064">
          <w:rPr>
            <w:rPrChange w:id="747" w:author="wangxu" w:date="2022-02-23T11:53:00Z">
              <w:rPr>
                <w:rStyle w:val="a4"/>
                <w:noProof/>
              </w:rPr>
            </w:rPrChange>
          </w:rPr>
          <w:delText>0xE2</w:delText>
        </w:r>
        <w:r w:rsidRPr="00000064" w:rsidDel="00000064">
          <w:rPr>
            <w:rFonts w:hint="eastAsia"/>
            <w:rPrChange w:id="748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93</w:delText>
        </w:r>
      </w:del>
    </w:p>
    <w:p w14:paraId="51ECB1D6" w14:textId="7E2CF0DD" w:rsidR="00F051A4" w:rsidDel="00000064" w:rsidRDefault="00F051A4">
      <w:pPr>
        <w:pStyle w:val="TOC3"/>
        <w:tabs>
          <w:tab w:val="right" w:leader="dot" w:pos="9060"/>
        </w:tabs>
        <w:rPr>
          <w:del w:id="749" w:author="wangxu" w:date="2022-02-23T11:53:00Z"/>
          <w:noProof/>
        </w:rPr>
      </w:pPr>
      <w:del w:id="750" w:author="wangxu" w:date="2022-02-23T11:53:00Z">
        <w:r w:rsidRPr="00000064" w:rsidDel="00000064">
          <w:rPr>
            <w:rPrChange w:id="751" w:author="wangxu" w:date="2022-02-23T11:53:00Z">
              <w:rPr>
                <w:rStyle w:val="a4"/>
                <w:noProof/>
              </w:rPr>
            </w:rPrChange>
          </w:rPr>
          <w:delText xml:space="preserve">3.3.55 </w:delText>
        </w:r>
        <w:r w:rsidRPr="00000064" w:rsidDel="00000064">
          <w:rPr>
            <w:rFonts w:hint="eastAsia"/>
            <w:rPrChange w:id="752" w:author="wangxu" w:date="2022-02-23T11:53:00Z">
              <w:rPr>
                <w:rStyle w:val="a4"/>
                <w:rFonts w:hint="eastAsia"/>
                <w:noProof/>
              </w:rPr>
            </w:rPrChange>
          </w:rPr>
          <w:delText>读外部</w:delText>
        </w:r>
        <w:r w:rsidRPr="00000064" w:rsidDel="00000064">
          <w:rPr>
            <w:rPrChange w:id="753" w:author="wangxu" w:date="2022-02-23T11:53:00Z">
              <w:rPr>
                <w:rStyle w:val="a4"/>
                <w:noProof/>
              </w:rPr>
            </w:rPrChange>
          </w:rPr>
          <w:delText>FLASH</w:delText>
        </w:r>
        <w:r w:rsidRPr="00000064" w:rsidDel="00000064">
          <w:rPr>
            <w:rFonts w:hint="eastAsia"/>
            <w:rPrChange w:id="754" w:author="wangxu" w:date="2022-02-23T11:53:00Z">
              <w:rPr>
                <w:rStyle w:val="a4"/>
                <w:rFonts w:hint="eastAsia"/>
                <w:noProof/>
              </w:rPr>
            </w:rPrChange>
          </w:rPr>
          <w:delText>（</w:delText>
        </w:r>
        <w:r w:rsidRPr="00000064" w:rsidDel="00000064">
          <w:rPr>
            <w:rPrChange w:id="755" w:author="wangxu" w:date="2022-02-23T11:53:00Z">
              <w:rPr>
                <w:rStyle w:val="a4"/>
                <w:noProof/>
              </w:rPr>
            </w:rPrChange>
          </w:rPr>
          <w:delText>0xE3</w:delText>
        </w:r>
        <w:r w:rsidRPr="00000064" w:rsidDel="00000064">
          <w:rPr>
            <w:rFonts w:hint="eastAsia"/>
            <w:rPrChange w:id="756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94</w:delText>
        </w:r>
      </w:del>
    </w:p>
    <w:p w14:paraId="006F46F9" w14:textId="291A3394" w:rsidR="00F051A4" w:rsidDel="00000064" w:rsidRDefault="00F051A4">
      <w:pPr>
        <w:pStyle w:val="TOC3"/>
        <w:tabs>
          <w:tab w:val="right" w:leader="dot" w:pos="9060"/>
        </w:tabs>
        <w:rPr>
          <w:del w:id="757" w:author="wangxu" w:date="2022-02-23T11:53:00Z"/>
          <w:noProof/>
        </w:rPr>
      </w:pPr>
      <w:del w:id="758" w:author="wangxu" w:date="2022-02-23T11:53:00Z">
        <w:r w:rsidRPr="00000064" w:rsidDel="00000064">
          <w:rPr>
            <w:rPrChange w:id="759" w:author="wangxu" w:date="2022-02-23T11:53:00Z">
              <w:rPr>
                <w:rStyle w:val="a4"/>
                <w:noProof/>
              </w:rPr>
            </w:rPrChange>
          </w:rPr>
          <w:delText xml:space="preserve">3.3.56 </w:delText>
        </w:r>
        <w:r w:rsidRPr="00000064" w:rsidDel="00000064">
          <w:rPr>
            <w:rFonts w:hint="eastAsia"/>
            <w:rPrChange w:id="760" w:author="wangxu" w:date="2022-02-23T11:53:00Z">
              <w:rPr>
                <w:rStyle w:val="a4"/>
                <w:rFonts w:hint="eastAsia"/>
                <w:noProof/>
              </w:rPr>
            </w:rPrChange>
          </w:rPr>
          <w:delText>按键测试（</w:delText>
        </w:r>
        <w:r w:rsidRPr="00000064" w:rsidDel="00000064">
          <w:rPr>
            <w:rPrChange w:id="761" w:author="wangxu" w:date="2022-02-23T11:53:00Z">
              <w:rPr>
                <w:rStyle w:val="a4"/>
                <w:noProof/>
              </w:rPr>
            </w:rPrChange>
          </w:rPr>
          <w:delText>0xE4</w:delText>
        </w:r>
        <w:r w:rsidRPr="00000064" w:rsidDel="00000064">
          <w:rPr>
            <w:rFonts w:hint="eastAsia"/>
            <w:rPrChange w:id="762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95</w:delText>
        </w:r>
      </w:del>
    </w:p>
    <w:p w14:paraId="480264F8" w14:textId="422ED10C" w:rsidR="00F051A4" w:rsidDel="00000064" w:rsidRDefault="00F051A4">
      <w:pPr>
        <w:pStyle w:val="TOC3"/>
        <w:tabs>
          <w:tab w:val="right" w:leader="dot" w:pos="9060"/>
        </w:tabs>
        <w:rPr>
          <w:del w:id="763" w:author="wangxu" w:date="2022-02-23T11:53:00Z"/>
          <w:noProof/>
        </w:rPr>
      </w:pPr>
      <w:del w:id="764" w:author="wangxu" w:date="2022-02-23T11:53:00Z">
        <w:r w:rsidRPr="00000064" w:rsidDel="00000064">
          <w:rPr>
            <w:rPrChange w:id="765" w:author="wangxu" w:date="2022-02-23T11:53:00Z">
              <w:rPr>
                <w:rStyle w:val="a4"/>
                <w:noProof/>
              </w:rPr>
            </w:rPrChange>
          </w:rPr>
          <w:delText xml:space="preserve">3.3.57 </w:delText>
        </w:r>
        <w:r w:rsidRPr="00000064" w:rsidDel="00000064">
          <w:rPr>
            <w:rFonts w:hint="eastAsia"/>
            <w:rPrChange w:id="766" w:author="wangxu" w:date="2022-02-23T11:53:00Z">
              <w:rPr>
                <w:rStyle w:val="a4"/>
                <w:rFonts w:hint="eastAsia"/>
                <w:noProof/>
              </w:rPr>
            </w:rPrChange>
          </w:rPr>
          <w:delText>密码算法测试（</w:delText>
        </w:r>
        <w:r w:rsidRPr="00000064" w:rsidDel="00000064">
          <w:rPr>
            <w:rPrChange w:id="767" w:author="wangxu" w:date="2022-02-23T11:53:00Z">
              <w:rPr>
                <w:rStyle w:val="a4"/>
                <w:noProof/>
              </w:rPr>
            </w:rPrChange>
          </w:rPr>
          <w:delText>0xE8</w:delText>
        </w:r>
        <w:r w:rsidRPr="00000064" w:rsidDel="00000064">
          <w:rPr>
            <w:rFonts w:hint="eastAsia"/>
            <w:rPrChange w:id="768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96</w:delText>
        </w:r>
      </w:del>
    </w:p>
    <w:p w14:paraId="1EE865DF" w14:textId="6B51CBD7" w:rsidR="00F051A4" w:rsidDel="00000064" w:rsidRDefault="00F051A4">
      <w:pPr>
        <w:pStyle w:val="TOC3"/>
        <w:tabs>
          <w:tab w:val="right" w:leader="dot" w:pos="9060"/>
        </w:tabs>
        <w:rPr>
          <w:del w:id="769" w:author="wangxu" w:date="2022-02-23T11:53:00Z"/>
          <w:noProof/>
        </w:rPr>
      </w:pPr>
      <w:del w:id="770" w:author="wangxu" w:date="2022-02-23T11:53:00Z">
        <w:r w:rsidRPr="00000064" w:rsidDel="00000064">
          <w:rPr>
            <w:rPrChange w:id="771" w:author="wangxu" w:date="2022-02-23T11:53:00Z">
              <w:rPr>
                <w:rStyle w:val="a4"/>
                <w:noProof/>
              </w:rPr>
            </w:rPrChange>
          </w:rPr>
          <w:delText xml:space="preserve">3.3.58 </w:delText>
        </w:r>
        <w:r w:rsidRPr="00000064" w:rsidDel="00000064">
          <w:rPr>
            <w:rFonts w:hint="eastAsia"/>
            <w:rPrChange w:id="772" w:author="wangxu" w:date="2022-02-23T11:53:00Z">
              <w:rPr>
                <w:rStyle w:val="a4"/>
                <w:rFonts w:hint="eastAsia"/>
                <w:noProof/>
              </w:rPr>
            </w:rPrChange>
          </w:rPr>
          <w:delText>写外部</w:delText>
        </w:r>
        <w:r w:rsidRPr="00000064" w:rsidDel="00000064">
          <w:rPr>
            <w:rPrChange w:id="773" w:author="wangxu" w:date="2022-02-23T11:53:00Z">
              <w:rPr>
                <w:rStyle w:val="a4"/>
                <w:noProof/>
              </w:rPr>
            </w:rPrChange>
          </w:rPr>
          <w:delText>FLASH</w:delText>
        </w:r>
        <w:r w:rsidRPr="00000064" w:rsidDel="00000064">
          <w:rPr>
            <w:rFonts w:hint="eastAsia"/>
            <w:rPrChange w:id="774" w:author="wangxu" w:date="2022-02-23T11:53:00Z">
              <w:rPr>
                <w:rStyle w:val="a4"/>
                <w:rFonts w:hint="eastAsia"/>
                <w:noProof/>
              </w:rPr>
            </w:rPrChange>
          </w:rPr>
          <w:delText>用户区（</w:delText>
        </w:r>
        <w:r w:rsidRPr="00000064" w:rsidDel="00000064">
          <w:rPr>
            <w:rPrChange w:id="775" w:author="wangxu" w:date="2022-02-23T11:53:00Z">
              <w:rPr>
                <w:rStyle w:val="a4"/>
                <w:noProof/>
              </w:rPr>
            </w:rPrChange>
          </w:rPr>
          <w:delText>0xE9</w:delText>
        </w:r>
        <w:r w:rsidRPr="00000064" w:rsidDel="00000064">
          <w:rPr>
            <w:rFonts w:hint="eastAsia"/>
            <w:rPrChange w:id="776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97</w:delText>
        </w:r>
      </w:del>
    </w:p>
    <w:p w14:paraId="5498F0E8" w14:textId="3ED8A1DE" w:rsidR="00F051A4" w:rsidDel="00000064" w:rsidRDefault="00F051A4">
      <w:pPr>
        <w:pStyle w:val="TOC3"/>
        <w:tabs>
          <w:tab w:val="right" w:leader="dot" w:pos="9060"/>
        </w:tabs>
        <w:rPr>
          <w:del w:id="777" w:author="wangxu" w:date="2022-02-23T11:53:00Z"/>
          <w:noProof/>
        </w:rPr>
      </w:pPr>
      <w:del w:id="778" w:author="wangxu" w:date="2022-02-23T11:53:00Z">
        <w:r w:rsidRPr="00000064" w:rsidDel="00000064">
          <w:rPr>
            <w:rPrChange w:id="779" w:author="wangxu" w:date="2022-02-23T11:53:00Z">
              <w:rPr>
                <w:rStyle w:val="a4"/>
                <w:noProof/>
              </w:rPr>
            </w:rPrChange>
          </w:rPr>
          <w:delText xml:space="preserve">3.3.59 </w:delText>
        </w:r>
        <w:r w:rsidRPr="00000064" w:rsidDel="00000064">
          <w:rPr>
            <w:rFonts w:hint="eastAsia"/>
            <w:rPrChange w:id="780" w:author="wangxu" w:date="2022-02-23T11:53:00Z">
              <w:rPr>
                <w:rStyle w:val="a4"/>
                <w:rFonts w:hint="eastAsia"/>
                <w:noProof/>
              </w:rPr>
            </w:rPrChange>
          </w:rPr>
          <w:delText>读外部</w:delText>
        </w:r>
        <w:r w:rsidRPr="00000064" w:rsidDel="00000064">
          <w:rPr>
            <w:rPrChange w:id="781" w:author="wangxu" w:date="2022-02-23T11:53:00Z">
              <w:rPr>
                <w:rStyle w:val="a4"/>
                <w:noProof/>
              </w:rPr>
            </w:rPrChange>
          </w:rPr>
          <w:delText>FLASH</w:delText>
        </w:r>
        <w:r w:rsidRPr="00000064" w:rsidDel="00000064">
          <w:rPr>
            <w:rFonts w:hint="eastAsia"/>
            <w:rPrChange w:id="782" w:author="wangxu" w:date="2022-02-23T11:53:00Z">
              <w:rPr>
                <w:rStyle w:val="a4"/>
                <w:rFonts w:hint="eastAsia"/>
                <w:noProof/>
              </w:rPr>
            </w:rPrChange>
          </w:rPr>
          <w:delText>用户区（</w:delText>
        </w:r>
        <w:r w:rsidRPr="00000064" w:rsidDel="00000064">
          <w:rPr>
            <w:rPrChange w:id="783" w:author="wangxu" w:date="2022-02-23T11:53:00Z">
              <w:rPr>
                <w:rStyle w:val="a4"/>
                <w:noProof/>
              </w:rPr>
            </w:rPrChange>
          </w:rPr>
          <w:delText>0xEA</w:delText>
        </w:r>
        <w:r w:rsidRPr="00000064" w:rsidDel="00000064">
          <w:rPr>
            <w:rFonts w:hint="eastAsia"/>
            <w:rPrChange w:id="784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98</w:delText>
        </w:r>
      </w:del>
    </w:p>
    <w:p w14:paraId="0A5EC668" w14:textId="33A83225" w:rsidR="00F051A4" w:rsidDel="00000064" w:rsidRDefault="00F051A4">
      <w:pPr>
        <w:pStyle w:val="TOC3"/>
        <w:tabs>
          <w:tab w:val="right" w:leader="dot" w:pos="9060"/>
        </w:tabs>
        <w:rPr>
          <w:del w:id="785" w:author="wangxu" w:date="2022-02-23T11:53:00Z"/>
          <w:noProof/>
        </w:rPr>
      </w:pPr>
      <w:del w:id="786" w:author="wangxu" w:date="2022-02-23T11:53:00Z">
        <w:r w:rsidRPr="00000064" w:rsidDel="00000064">
          <w:rPr>
            <w:rPrChange w:id="787" w:author="wangxu" w:date="2022-02-23T11:53:00Z">
              <w:rPr>
                <w:rStyle w:val="a4"/>
                <w:noProof/>
              </w:rPr>
            </w:rPrChange>
          </w:rPr>
          <w:delText xml:space="preserve">3.3.60 </w:delText>
        </w:r>
        <w:r w:rsidRPr="00000064" w:rsidDel="00000064">
          <w:rPr>
            <w:rFonts w:hint="eastAsia"/>
            <w:rPrChange w:id="788" w:author="wangxu" w:date="2022-02-23T11:53:00Z">
              <w:rPr>
                <w:rStyle w:val="a4"/>
                <w:rFonts w:hint="eastAsia"/>
                <w:noProof/>
              </w:rPr>
            </w:rPrChange>
          </w:rPr>
          <w:delText>导入密钥加密密钥（</w:delText>
        </w:r>
        <w:r w:rsidRPr="00000064" w:rsidDel="00000064">
          <w:rPr>
            <w:rPrChange w:id="789" w:author="wangxu" w:date="2022-02-23T11:53:00Z">
              <w:rPr>
                <w:rStyle w:val="a4"/>
                <w:noProof/>
              </w:rPr>
            </w:rPrChange>
          </w:rPr>
          <w:delText>0xEB</w:delText>
        </w:r>
        <w:r w:rsidRPr="00000064" w:rsidDel="00000064">
          <w:rPr>
            <w:rFonts w:hint="eastAsia"/>
            <w:rPrChange w:id="790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99</w:delText>
        </w:r>
      </w:del>
    </w:p>
    <w:p w14:paraId="70EE3A40" w14:textId="760821E1" w:rsidR="00F051A4" w:rsidDel="00000064" w:rsidRDefault="00F051A4">
      <w:pPr>
        <w:pStyle w:val="TOC3"/>
        <w:tabs>
          <w:tab w:val="right" w:leader="dot" w:pos="9060"/>
        </w:tabs>
        <w:rPr>
          <w:del w:id="791" w:author="wangxu" w:date="2022-02-23T11:53:00Z"/>
          <w:noProof/>
        </w:rPr>
      </w:pPr>
      <w:del w:id="792" w:author="wangxu" w:date="2022-02-23T11:53:00Z">
        <w:r w:rsidRPr="00000064" w:rsidDel="00000064">
          <w:rPr>
            <w:rPrChange w:id="793" w:author="wangxu" w:date="2022-02-23T11:53:00Z">
              <w:rPr>
                <w:rStyle w:val="a4"/>
                <w:noProof/>
              </w:rPr>
            </w:rPrChange>
          </w:rPr>
          <w:delText xml:space="preserve">3.3.61 </w:delText>
        </w:r>
        <w:r w:rsidRPr="00000064" w:rsidDel="00000064">
          <w:rPr>
            <w:rFonts w:hint="eastAsia"/>
            <w:rPrChange w:id="794" w:author="wangxu" w:date="2022-02-23T11:53:00Z">
              <w:rPr>
                <w:rStyle w:val="a4"/>
                <w:rFonts w:hint="eastAsia"/>
                <w:noProof/>
              </w:rPr>
            </w:rPrChange>
          </w:rPr>
          <w:delText>导出密钥加密密钥（</w:delText>
        </w:r>
        <w:r w:rsidRPr="00000064" w:rsidDel="00000064">
          <w:rPr>
            <w:rPrChange w:id="795" w:author="wangxu" w:date="2022-02-23T11:53:00Z">
              <w:rPr>
                <w:rStyle w:val="a4"/>
                <w:noProof/>
              </w:rPr>
            </w:rPrChange>
          </w:rPr>
          <w:delText>0xEC</w:delText>
        </w:r>
        <w:r w:rsidRPr="00000064" w:rsidDel="00000064">
          <w:rPr>
            <w:rFonts w:hint="eastAsia"/>
            <w:rPrChange w:id="796" w:author="wangxu" w:date="2022-02-23T11:53:00Z">
              <w:rPr>
                <w:rStyle w:val="a4"/>
                <w:rFonts w:hint="eastAsia"/>
                <w:noProof/>
              </w:rPr>
            </w:rPrChange>
          </w:rPr>
          <w:delText>）</w:delText>
        </w:r>
        <w:r w:rsidDel="00000064">
          <w:rPr>
            <w:noProof/>
            <w:webHidden/>
          </w:rPr>
          <w:tab/>
          <w:delText>100</w:delText>
        </w:r>
      </w:del>
    </w:p>
    <w:p w14:paraId="7E3DAB79" w14:textId="4C3A4F33" w:rsidR="00F051A4" w:rsidDel="00000064" w:rsidRDefault="00F051A4">
      <w:pPr>
        <w:pStyle w:val="TOC1"/>
        <w:rPr>
          <w:del w:id="797" w:author="wangxu" w:date="2022-02-23T11:53:00Z"/>
          <w:noProof/>
        </w:rPr>
      </w:pPr>
      <w:del w:id="798" w:author="wangxu" w:date="2022-02-23T11:53:00Z">
        <w:r w:rsidRPr="00000064" w:rsidDel="00000064">
          <w:rPr>
            <w:rPrChange w:id="799" w:author="wangxu" w:date="2022-02-23T11:53:00Z">
              <w:rPr>
                <w:rStyle w:val="a4"/>
                <w:noProof/>
              </w:rPr>
            </w:rPrChange>
          </w:rPr>
          <w:delText xml:space="preserve">4 </w:delText>
        </w:r>
        <w:r w:rsidRPr="00000064" w:rsidDel="00000064">
          <w:rPr>
            <w:rFonts w:hint="eastAsia"/>
            <w:rPrChange w:id="800" w:author="wangxu" w:date="2022-02-23T11:53:00Z">
              <w:rPr>
                <w:rStyle w:val="a4"/>
                <w:rFonts w:hint="eastAsia"/>
                <w:noProof/>
              </w:rPr>
            </w:rPrChange>
          </w:rPr>
          <w:delText>状态码表</w:delText>
        </w:r>
        <w:r w:rsidDel="00000064">
          <w:rPr>
            <w:noProof/>
            <w:webHidden/>
          </w:rPr>
          <w:tab/>
          <w:delText>101</w:delText>
        </w:r>
      </w:del>
    </w:p>
    <w:p w14:paraId="1EE83579" w14:textId="77777777" w:rsidR="005B3149" w:rsidRDefault="00C9416A" w:rsidP="005B3149">
      <w:pPr>
        <w:pStyle w:val="a0"/>
        <w:ind w:firstLineChars="0" w:firstLine="0"/>
        <w:sectPr w:rsidR="005B3149" w:rsidSect="001E28E9">
          <w:footerReference w:type="default" r:id="rId15"/>
          <w:pgSz w:w="11906" w:h="16838"/>
          <w:pgMar w:top="1701" w:right="1418" w:bottom="1418" w:left="1418" w:header="851" w:footer="992" w:gutter="0"/>
          <w:pgNumType w:fmt="upperRoman" w:start="1"/>
          <w:cols w:space="425"/>
          <w:docGrid w:type="lines" w:linePitch="312"/>
        </w:sectPr>
      </w:pPr>
      <w:r>
        <w:rPr>
          <w:sz w:val="21"/>
          <w:szCs w:val="22"/>
        </w:rPr>
        <w:lastRenderedPageBreak/>
        <w:fldChar w:fldCharType="end"/>
      </w:r>
    </w:p>
    <w:p w14:paraId="4D5827D1" w14:textId="77777777" w:rsidR="005B3149" w:rsidRPr="00107E75" w:rsidRDefault="0033335D" w:rsidP="00F40B7F">
      <w:pPr>
        <w:pStyle w:val="1"/>
      </w:pPr>
      <w:bookmarkStart w:id="801" w:name="_Toc96509651"/>
      <w:r>
        <w:rPr>
          <w:rFonts w:hint="eastAsia"/>
        </w:rPr>
        <w:lastRenderedPageBreak/>
        <w:t>关于本手册</w:t>
      </w:r>
      <w:bookmarkEnd w:id="801"/>
    </w:p>
    <w:p w14:paraId="49FC53FE" w14:textId="77777777" w:rsidR="0001272D" w:rsidRPr="0001272D" w:rsidRDefault="0001272D" w:rsidP="0001272D">
      <w:pPr>
        <w:pStyle w:val="a0"/>
        <w:ind w:firstLineChars="0" w:firstLine="420"/>
      </w:pPr>
      <w:r w:rsidRPr="0001272D">
        <w:rPr>
          <w:rFonts w:hint="eastAsia"/>
        </w:rPr>
        <w:t>本手册主要内容：</w:t>
      </w:r>
    </w:p>
    <w:p w14:paraId="702F13A8" w14:textId="77777777" w:rsidR="0001272D" w:rsidRPr="0001272D" w:rsidRDefault="0001272D" w:rsidP="0001272D">
      <w:pPr>
        <w:pStyle w:val="a0"/>
        <w:ind w:firstLineChars="0" w:firstLine="420"/>
      </w:pPr>
      <w:r w:rsidRPr="0001272D">
        <w:rPr>
          <w:rFonts w:hint="eastAsia"/>
        </w:rPr>
        <w:t>（</w:t>
      </w:r>
      <w:r w:rsidRPr="0001272D">
        <w:rPr>
          <w:rFonts w:hint="eastAsia"/>
        </w:rPr>
        <w:t>1</w:t>
      </w:r>
      <w:r w:rsidRPr="0001272D">
        <w:rPr>
          <w:rFonts w:hint="eastAsia"/>
        </w:rPr>
        <w:t>）</w:t>
      </w:r>
      <w:proofErr w:type="spellStart"/>
      <w:r w:rsidR="00921D24">
        <w:rPr>
          <w:rFonts w:hint="eastAsia"/>
        </w:rPr>
        <w:t>Utap</w:t>
      </w:r>
      <w:proofErr w:type="spellEnd"/>
      <w:r w:rsidR="003D73D5">
        <w:rPr>
          <w:rFonts w:hint="eastAsia"/>
        </w:rPr>
        <w:t>/</w:t>
      </w:r>
      <w:proofErr w:type="spellStart"/>
      <w:r w:rsidR="003D73D5">
        <w:rPr>
          <w:rFonts w:hint="eastAsia"/>
        </w:rPr>
        <w:t>Uyee</w:t>
      </w:r>
      <w:proofErr w:type="spellEnd"/>
      <w:r w:rsidR="00921D24" w:rsidRPr="0001272D">
        <w:rPr>
          <w:rFonts w:hint="eastAsia"/>
        </w:rPr>
        <w:t xml:space="preserve"> </w:t>
      </w:r>
      <w:r w:rsidRPr="0001272D">
        <w:rPr>
          <w:rFonts w:hint="eastAsia"/>
        </w:rPr>
        <w:t>COS</w:t>
      </w:r>
      <w:r w:rsidRPr="0001272D">
        <w:rPr>
          <w:rFonts w:hint="eastAsia"/>
        </w:rPr>
        <w:t>设备管理、文件管理、应用管理、容器管理、访问控制、密码运算和通信协议等主要功能的实现机制；</w:t>
      </w:r>
    </w:p>
    <w:p w14:paraId="591212CF" w14:textId="77777777" w:rsidR="0001272D" w:rsidRPr="005B3149" w:rsidRDefault="0001272D" w:rsidP="0001272D">
      <w:pPr>
        <w:pStyle w:val="a0"/>
        <w:ind w:firstLineChars="149" w:firstLine="417"/>
      </w:pPr>
      <w:r w:rsidRPr="0001272D">
        <w:rPr>
          <w:rFonts w:hint="eastAsia"/>
        </w:rPr>
        <w:t>（</w:t>
      </w:r>
      <w:r w:rsidRPr="0001272D">
        <w:rPr>
          <w:rFonts w:hint="eastAsia"/>
        </w:rPr>
        <w:t>2</w:t>
      </w:r>
      <w:r w:rsidRPr="0001272D">
        <w:rPr>
          <w:rFonts w:hint="eastAsia"/>
        </w:rPr>
        <w:t>）</w:t>
      </w:r>
      <w:r w:rsidRPr="0001272D">
        <w:rPr>
          <w:rFonts w:hint="eastAsia"/>
        </w:rPr>
        <w:t>APDU</w:t>
      </w:r>
      <w:r w:rsidRPr="0001272D">
        <w:rPr>
          <w:rFonts w:hint="eastAsia"/>
        </w:rPr>
        <w:t>命令与响应格式。</w:t>
      </w:r>
    </w:p>
    <w:p w14:paraId="256875EE" w14:textId="77777777" w:rsidR="0082059D" w:rsidRPr="00107E75" w:rsidRDefault="004656FF" w:rsidP="00107E75">
      <w:pPr>
        <w:pStyle w:val="1"/>
      </w:pPr>
      <w:bookmarkStart w:id="802" w:name="_Toc96509652"/>
      <w:r>
        <w:rPr>
          <w:rFonts w:hint="eastAsia"/>
        </w:rPr>
        <w:t>主要功能实现机制</w:t>
      </w:r>
      <w:bookmarkEnd w:id="802"/>
    </w:p>
    <w:p w14:paraId="3380E010" w14:textId="77777777" w:rsidR="00122DC2" w:rsidRPr="00122DC2" w:rsidRDefault="004656FF" w:rsidP="0002609B">
      <w:pPr>
        <w:pStyle w:val="20"/>
      </w:pPr>
      <w:bookmarkStart w:id="803" w:name="_Toc96509653"/>
      <w:r>
        <w:rPr>
          <w:rFonts w:hint="eastAsia"/>
        </w:rPr>
        <w:t>设备管理</w:t>
      </w:r>
      <w:bookmarkEnd w:id="803"/>
    </w:p>
    <w:p w14:paraId="72208CEB" w14:textId="77777777" w:rsidR="00AD7E9C" w:rsidRDefault="0002609B" w:rsidP="00F40B7F">
      <w:pPr>
        <w:pStyle w:val="3"/>
      </w:pPr>
      <w:bookmarkStart w:id="804" w:name="_Toc96509654"/>
      <w:r>
        <w:rPr>
          <w:rFonts w:hint="eastAsia"/>
        </w:rPr>
        <w:t>生命周期阶段划分</w:t>
      </w:r>
      <w:bookmarkEnd w:id="804"/>
    </w:p>
    <w:p w14:paraId="65CAFBAB" w14:textId="48830A88" w:rsidR="007758C7" w:rsidRDefault="007758C7" w:rsidP="00944CD4">
      <w:pPr>
        <w:pStyle w:val="a0"/>
        <w:ind w:firstLineChars="0" w:firstLine="0"/>
        <w:jc w:val="center"/>
      </w:pPr>
      <w:r>
        <w:rPr>
          <w:rFonts w:hint="eastAsia"/>
        </w:rPr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Utap</w:t>
      </w:r>
      <w:proofErr w:type="spellEnd"/>
      <w:r>
        <w:rPr>
          <w:rFonts w:hint="eastAsia"/>
        </w:rPr>
        <w:t>的生命周期定义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41"/>
        <w:gridCol w:w="2242"/>
        <w:gridCol w:w="5603"/>
      </w:tblGrid>
      <w:tr w:rsidR="0002609B" w:rsidRPr="00B71475" w14:paraId="31731000" w14:textId="77777777" w:rsidTr="0032557B">
        <w:trPr>
          <w:trHeight w:val="774"/>
        </w:trPr>
        <w:tc>
          <w:tcPr>
            <w:tcW w:w="776" w:type="pct"/>
            <w:vAlign w:val="center"/>
          </w:tcPr>
          <w:p w14:paraId="3725C954" w14:textId="77777777" w:rsidR="0002609B" w:rsidRPr="0002609B" w:rsidRDefault="0002609B" w:rsidP="0002609B">
            <w:pPr>
              <w:pStyle w:val="af6"/>
            </w:pPr>
            <w:r w:rsidRPr="0002609B">
              <w:t>阶段</w:t>
            </w:r>
          </w:p>
        </w:tc>
        <w:tc>
          <w:tcPr>
            <w:tcW w:w="1207" w:type="pct"/>
            <w:vAlign w:val="center"/>
          </w:tcPr>
          <w:p w14:paraId="3FA97F2C" w14:textId="77777777" w:rsidR="0002609B" w:rsidRPr="0002609B" w:rsidRDefault="0002609B" w:rsidP="0002609B">
            <w:pPr>
              <w:pStyle w:val="af6"/>
            </w:pPr>
            <w:r w:rsidRPr="0002609B">
              <w:t>状态（状态码）</w:t>
            </w:r>
          </w:p>
        </w:tc>
        <w:tc>
          <w:tcPr>
            <w:tcW w:w="3017" w:type="pct"/>
            <w:vAlign w:val="center"/>
          </w:tcPr>
          <w:p w14:paraId="648084C9" w14:textId="77777777" w:rsidR="0002609B" w:rsidRPr="0002609B" w:rsidRDefault="0002609B" w:rsidP="0002609B">
            <w:pPr>
              <w:pStyle w:val="af6"/>
            </w:pPr>
            <w:r w:rsidRPr="0002609B">
              <w:t>内容</w:t>
            </w:r>
          </w:p>
        </w:tc>
      </w:tr>
      <w:tr w:rsidR="0002609B" w:rsidRPr="00B71475" w14:paraId="0A9EC25F" w14:textId="77777777" w:rsidTr="0032557B">
        <w:trPr>
          <w:trHeight w:val="774"/>
        </w:trPr>
        <w:tc>
          <w:tcPr>
            <w:tcW w:w="776" w:type="pct"/>
            <w:vMerge w:val="restart"/>
            <w:vAlign w:val="center"/>
          </w:tcPr>
          <w:p w14:paraId="2639A8F1" w14:textId="77777777" w:rsidR="0002609B" w:rsidRPr="0002609B" w:rsidRDefault="0002609B" w:rsidP="0002609B">
            <w:pPr>
              <w:pStyle w:val="af6"/>
            </w:pPr>
            <w:r w:rsidRPr="0002609B">
              <w:t>开发测试</w:t>
            </w:r>
          </w:p>
        </w:tc>
        <w:tc>
          <w:tcPr>
            <w:tcW w:w="1207" w:type="pct"/>
            <w:vAlign w:val="center"/>
          </w:tcPr>
          <w:p w14:paraId="0D12F055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t>开发</w:t>
            </w:r>
          </w:p>
        </w:tc>
        <w:tc>
          <w:tcPr>
            <w:tcW w:w="3017" w:type="pct"/>
            <w:vAlign w:val="center"/>
          </w:tcPr>
          <w:p w14:paraId="2A9AAAFF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t>产品设计开发</w:t>
            </w:r>
          </w:p>
        </w:tc>
      </w:tr>
      <w:tr w:rsidR="0002609B" w:rsidRPr="00B71475" w14:paraId="1DD859F8" w14:textId="77777777" w:rsidTr="0032557B">
        <w:trPr>
          <w:trHeight w:val="774"/>
        </w:trPr>
        <w:tc>
          <w:tcPr>
            <w:tcW w:w="776" w:type="pct"/>
            <w:vMerge/>
            <w:vAlign w:val="center"/>
          </w:tcPr>
          <w:p w14:paraId="07935FCD" w14:textId="77777777" w:rsidR="0002609B" w:rsidRPr="0002609B" w:rsidRDefault="0002609B" w:rsidP="0002609B">
            <w:pPr>
              <w:pStyle w:val="af6"/>
            </w:pPr>
          </w:p>
        </w:tc>
        <w:tc>
          <w:tcPr>
            <w:tcW w:w="1207" w:type="pct"/>
            <w:vAlign w:val="center"/>
          </w:tcPr>
          <w:p w14:paraId="3BCEF22C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t>测试</w:t>
            </w:r>
          </w:p>
        </w:tc>
        <w:tc>
          <w:tcPr>
            <w:tcW w:w="3017" w:type="pct"/>
            <w:vAlign w:val="center"/>
          </w:tcPr>
          <w:p w14:paraId="0D2D4C64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t>功能、性能测试</w:t>
            </w:r>
          </w:p>
        </w:tc>
      </w:tr>
      <w:tr w:rsidR="0002609B" w:rsidRPr="00B71475" w14:paraId="19E914B2" w14:textId="77777777" w:rsidTr="0032557B">
        <w:trPr>
          <w:trHeight w:val="774"/>
        </w:trPr>
        <w:tc>
          <w:tcPr>
            <w:tcW w:w="776" w:type="pct"/>
            <w:vMerge w:val="restart"/>
            <w:vAlign w:val="center"/>
          </w:tcPr>
          <w:p w14:paraId="10003712" w14:textId="77777777" w:rsidR="0002609B" w:rsidRPr="0002609B" w:rsidRDefault="0002609B" w:rsidP="0002609B">
            <w:pPr>
              <w:pStyle w:val="af6"/>
            </w:pPr>
            <w:r w:rsidRPr="0002609B">
              <w:t>生产</w:t>
            </w:r>
          </w:p>
        </w:tc>
        <w:tc>
          <w:tcPr>
            <w:tcW w:w="1207" w:type="pct"/>
            <w:vAlign w:val="center"/>
          </w:tcPr>
          <w:p w14:paraId="734D54F3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t>0xFF</w:t>
            </w:r>
            <w:r w:rsidRPr="0002609B">
              <w:rPr>
                <w:rFonts w:hint="eastAsia"/>
              </w:rPr>
              <w:t>FF</w:t>
            </w:r>
          </w:p>
        </w:tc>
        <w:tc>
          <w:tcPr>
            <w:tcW w:w="3017" w:type="pct"/>
            <w:vAlign w:val="center"/>
          </w:tcPr>
          <w:p w14:paraId="78C0DCF1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rPr>
                <w:rFonts w:hint="eastAsia"/>
              </w:rPr>
              <w:t>芯片初始状态</w:t>
            </w:r>
          </w:p>
        </w:tc>
      </w:tr>
      <w:tr w:rsidR="0002609B" w:rsidRPr="00B71475" w14:paraId="06291058" w14:textId="77777777" w:rsidTr="0032557B">
        <w:trPr>
          <w:trHeight w:val="774"/>
        </w:trPr>
        <w:tc>
          <w:tcPr>
            <w:tcW w:w="776" w:type="pct"/>
            <w:vMerge/>
            <w:vAlign w:val="center"/>
          </w:tcPr>
          <w:p w14:paraId="1DCBAFFB" w14:textId="77777777" w:rsidR="0002609B" w:rsidRPr="0002609B" w:rsidRDefault="0002609B" w:rsidP="0002609B">
            <w:pPr>
              <w:pStyle w:val="af6"/>
            </w:pPr>
          </w:p>
        </w:tc>
        <w:tc>
          <w:tcPr>
            <w:tcW w:w="1207" w:type="pct"/>
            <w:vAlign w:val="center"/>
          </w:tcPr>
          <w:p w14:paraId="2A2AF651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t>0x0001</w:t>
            </w:r>
          </w:p>
        </w:tc>
        <w:tc>
          <w:tcPr>
            <w:tcW w:w="3017" w:type="pct"/>
            <w:vAlign w:val="center"/>
          </w:tcPr>
          <w:p w14:paraId="4D385BDD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rPr>
                <w:rFonts w:hint="eastAsia"/>
              </w:rPr>
              <w:t>写</w:t>
            </w:r>
            <w:r w:rsidRPr="0002609B">
              <w:rPr>
                <w:rFonts w:hint="eastAsia"/>
              </w:rPr>
              <w:t>SN</w:t>
            </w:r>
            <w:r w:rsidRPr="0002609B">
              <w:rPr>
                <w:rFonts w:hint="eastAsia"/>
              </w:rPr>
              <w:t>完成标志位</w:t>
            </w:r>
          </w:p>
        </w:tc>
      </w:tr>
      <w:tr w:rsidR="0002609B" w:rsidRPr="00B71475" w14:paraId="4CF87A35" w14:textId="77777777" w:rsidTr="0032557B">
        <w:trPr>
          <w:trHeight w:val="774"/>
        </w:trPr>
        <w:tc>
          <w:tcPr>
            <w:tcW w:w="776" w:type="pct"/>
            <w:vMerge/>
            <w:vAlign w:val="center"/>
          </w:tcPr>
          <w:p w14:paraId="7064B863" w14:textId="77777777" w:rsidR="0002609B" w:rsidRPr="0002609B" w:rsidRDefault="0002609B" w:rsidP="0002609B">
            <w:pPr>
              <w:pStyle w:val="af6"/>
            </w:pPr>
          </w:p>
        </w:tc>
        <w:tc>
          <w:tcPr>
            <w:tcW w:w="1207" w:type="pct"/>
            <w:vAlign w:val="center"/>
          </w:tcPr>
          <w:p w14:paraId="6302A58C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t>0x0002</w:t>
            </w:r>
          </w:p>
        </w:tc>
        <w:tc>
          <w:tcPr>
            <w:tcW w:w="3017" w:type="pct"/>
            <w:vAlign w:val="center"/>
          </w:tcPr>
          <w:p w14:paraId="7795E82A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rPr>
                <w:rFonts w:hint="eastAsia"/>
              </w:rPr>
              <w:t>写</w:t>
            </w:r>
            <w:r w:rsidRPr="0002609B">
              <w:rPr>
                <w:rFonts w:hint="eastAsia"/>
              </w:rPr>
              <w:t>Label</w:t>
            </w:r>
            <w:r w:rsidRPr="0002609B">
              <w:rPr>
                <w:rFonts w:hint="eastAsia"/>
              </w:rPr>
              <w:t>完成标志位</w:t>
            </w:r>
          </w:p>
        </w:tc>
      </w:tr>
      <w:tr w:rsidR="0002609B" w:rsidRPr="00B71475" w14:paraId="013C08E8" w14:textId="77777777" w:rsidTr="0032557B">
        <w:trPr>
          <w:trHeight w:val="774"/>
        </w:trPr>
        <w:tc>
          <w:tcPr>
            <w:tcW w:w="776" w:type="pct"/>
            <w:vMerge/>
            <w:vAlign w:val="center"/>
          </w:tcPr>
          <w:p w14:paraId="73753345" w14:textId="77777777" w:rsidR="0002609B" w:rsidRPr="0002609B" w:rsidRDefault="0002609B" w:rsidP="0002609B">
            <w:pPr>
              <w:pStyle w:val="af6"/>
            </w:pPr>
          </w:p>
        </w:tc>
        <w:tc>
          <w:tcPr>
            <w:tcW w:w="1207" w:type="pct"/>
            <w:vAlign w:val="center"/>
          </w:tcPr>
          <w:p w14:paraId="723CCD1B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t>0x0004</w:t>
            </w:r>
          </w:p>
        </w:tc>
        <w:tc>
          <w:tcPr>
            <w:tcW w:w="3017" w:type="pct"/>
            <w:vAlign w:val="center"/>
          </w:tcPr>
          <w:p w14:paraId="21958C82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rPr>
                <w:rFonts w:hint="eastAsia"/>
              </w:rPr>
              <w:t>设备密钥初始化完成标志位</w:t>
            </w:r>
          </w:p>
        </w:tc>
      </w:tr>
      <w:tr w:rsidR="0002609B" w:rsidRPr="00B71475" w14:paraId="3DD0D2C0" w14:textId="77777777" w:rsidTr="0032557B">
        <w:trPr>
          <w:trHeight w:val="774"/>
        </w:trPr>
        <w:tc>
          <w:tcPr>
            <w:tcW w:w="776" w:type="pct"/>
            <w:vMerge/>
            <w:vAlign w:val="center"/>
          </w:tcPr>
          <w:p w14:paraId="772E702A" w14:textId="77777777" w:rsidR="0002609B" w:rsidRPr="0002609B" w:rsidRDefault="0002609B" w:rsidP="0002609B">
            <w:pPr>
              <w:pStyle w:val="af6"/>
            </w:pPr>
          </w:p>
        </w:tc>
        <w:tc>
          <w:tcPr>
            <w:tcW w:w="1207" w:type="pct"/>
            <w:vAlign w:val="center"/>
          </w:tcPr>
          <w:p w14:paraId="4B91EAD4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t>0x0008</w:t>
            </w:r>
          </w:p>
        </w:tc>
        <w:tc>
          <w:tcPr>
            <w:tcW w:w="3017" w:type="pct"/>
            <w:vAlign w:val="center"/>
          </w:tcPr>
          <w:p w14:paraId="37EA97DD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rPr>
                <w:rFonts w:hint="eastAsia"/>
              </w:rPr>
              <w:t>生产密钥初始化完成标志位</w:t>
            </w:r>
          </w:p>
        </w:tc>
      </w:tr>
      <w:tr w:rsidR="0002609B" w:rsidRPr="00B71475" w14:paraId="6F9E56FA" w14:textId="77777777" w:rsidTr="0032557B">
        <w:trPr>
          <w:trHeight w:val="774"/>
        </w:trPr>
        <w:tc>
          <w:tcPr>
            <w:tcW w:w="776" w:type="pct"/>
            <w:vMerge/>
            <w:vAlign w:val="center"/>
          </w:tcPr>
          <w:p w14:paraId="0F31E4F2" w14:textId="77777777" w:rsidR="0002609B" w:rsidRPr="0002609B" w:rsidRDefault="0002609B" w:rsidP="0002609B">
            <w:pPr>
              <w:pStyle w:val="af6"/>
            </w:pPr>
          </w:p>
        </w:tc>
        <w:tc>
          <w:tcPr>
            <w:tcW w:w="1207" w:type="pct"/>
            <w:vAlign w:val="center"/>
          </w:tcPr>
          <w:p w14:paraId="0828DF8D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t>0x0010</w:t>
            </w:r>
          </w:p>
        </w:tc>
        <w:tc>
          <w:tcPr>
            <w:tcW w:w="3017" w:type="pct"/>
            <w:vAlign w:val="center"/>
          </w:tcPr>
          <w:p w14:paraId="2314CA37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rPr>
                <w:rFonts w:hint="eastAsia"/>
              </w:rPr>
              <w:t>管理密钥初始化完成标志位</w:t>
            </w:r>
          </w:p>
        </w:tc>
      </w:tr>
      <w:tr w:rsidR="0002609B" w:rsidRPr="00B71475" w14:paraId="3B187874" w14:textId="77777777" w:rsidTr="0032557B">
        <w:trPr>
          <w:trHeight w:val="774"/>
        </w:trPr>
        <w:tc>
          <w:tcPr>
            <w:tcW w:w="776" w:type="pct"/>
            <w:vMerge/>
            <w:vAlign w:val="center"/>
          </w:tcPr>
          <w:p w14:paraId="287B9B19" w14:textId="77777777" w:rsidR="0002609B" w:rsidRPr="0002609B" w:rsidRDefault="0002609B" w:rsidP="0002609B">
            <w:pPr>
              <w:pStyle w:val="af6"/>
            </w:pPr>
          </w:p>
        </w:tc>
        <w:tc>
          <w:tcPr>
            <w:tcW w:w="1207" w:type="pct"/>
            <w:vAlign w:val="center"/>
          </w:tcPr>
          <w:p w14:paraId="28F9E5AD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t>0x0020</w:t>
            </w:r>
          </w:p>
        </w:tc>
        <w:tc>
          <w:tcPr>
            <w:tcW w:w="3017" w:type="pct"/>
            <w:vAlign w:val="center"/>
          </w:tcPr>
          <w:p w14:paraId="15ECDE4A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rPr>
                <w:rFonts w:hint="eastAsia"/>
              </w:rPr>
              <w:t>文件系统初始化完成标志位</w:t>
            </w:r>
          </w:p>
        </w:tc>
      </w:tr>
      <w:tr w:rsidR="0002609B" w:rsidRPr="00B71475" w14:paraId="59D7E9A8" w14:textId="77777777" w:rsidTr="0032557B">
        <w:trPr>
          <w:trHeight w:val="774"/>
        </w:trPr>
        <w:tc>
          <w:tcPr>
            <w:tcW w:w="776" w:type="pct"/>
            <w:vMerge/>
            <w:vAlign w:val="center"/>
          </w:tcPr>
          <w:p w14:paraId="34D1BD21" w14:textId="77777777" w:rsidR="0002609B" w:rsidRPr="0002609B" w:rsidRDefault="0002609B" w:rsidP="0002609B">
            <w:pPr>
              <w:pStyle w:val="af6"/>
            </w:pPr>
          </w:p>
        </w:tc>
        <w:tc>
          <w:tcPr>
            <w:tcW w:w="1207" w:type="pct"/>
            <w:vAlign w:val="center"/>
          </w:tcPr>
          <w:p w14:paraId="6D515D4C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t>0x0040</w:t>
            </w:r>
          </w:p>
        </w:tc>
        <w:tc>
          <w:tcPr>
            <w:tcW w:w="3017" w:type="pct"/>
            <w:vAlign w:val="center"/>
          </w:tcPr>
          <w:p w14:paraId="6575234B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rPr>
                <w:rFonts w:hint="eastAsia"/>
              </w:rPr>
              <w:t>应用创建完成标志位，创建应用是生产过程的最后一步，完成后生命周期进入使用阶段。</w:t>
            </w:r>
          </w:p>
        </w:tc>
      </w:tr>
      <w:tr w:rsidR="0002609B" w:rsidRPr="00B71475" w14:paraId="32640073" w14:textId="77777777" w:rsidTr="0032557B">
        <w:trPr>
          <w:trHeight w:val="774"/>
        </w:trPr>
        <w:tc>
          <w:tcPr>
            <w:tcW w:w="776" w:type="pct"/>
            <w:vAlign w:val="center"/>
          </w:tcPr>
          <w:p w14:paraId="4B2BC412" w14:textId="77777777" w:rsidR="0002609B" w:rsidRPr="0002609B" w:rsidRDefault="0002609B" w:rsidP="0002609B">
            <w:pPr>
              <w:pStyle w:val="af6"/>
            </w:pPr>
            <w:r w:rsidRPr="0002609B">
              <w:t>使用</w:t>
            </w:r>
          </w:p>
        </w:tc>
        <w:tc>
          <w:tcPr>
            <w:tcW w:w="1207" w:type="pct"/>
            <w:vAlign w:val="center"/>
          </w:tcPr>
          <w:p w14:paraId="690DD1E9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t>0x</w:t>
            </w:r>
            <w:r w:rsidRPr="0002609B">
              <w:rPr>
                <w:rFonts w:hint="eastAsia"/>
              </w:rPr>
              <w:t>007F</w:t>
            </w:r>
          </w:p>
        </w:tc>
        <w:tc>
          <w:tcPr>
            <w:tcW w:w="3017" w:type="pct"/>
            <w:vAlign w:val="center"/>
          </w:tcPr>
          <w:p w14:paraId="523ABCA6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rPr>
                <w:rFonts w:hint="eastAsia"/>
              </w:rPr>
              <w:t>提供用户使用</w:t>
            </w:r>
          </w:p>
        </w:tc>
      </w:tr>
      <w:tr w:rsidR="0002609B" w:rsidRPr="00B71475" w14:paraId="59D645DC" w14:textId="77777777" w:rsidTr="0032557B">
        <w:trPr>
          <w:trHeight w:val="774"/>
        </w:trPr>
        <w:tc>
          <w:tcPr>
            <w:tcW w:w="776" w:type="pct"/>
            <w:vAlign w:val="center"/>
          </w:tcPr>
          <w:p w14:paraId="417214F1" w14:textId="77777777" w:rsidR="0002609B" w:rsidRPr="0002609B" w:rsidRDefault="0002609B" w:rsidP="0002609B">
            <w:pPr>
              <w:pStyle w:val="af6"/>
            </w:pPr>
            <w:r w:rsidRPr="0002609B">
              <w:t>废止</w:t>
            </w:r>
          </w:p>
        </w:tc>
        <w:tc>
          <w:tcPr>
            <w:tcW w:w="1207" w:type="pct"/>
            <w:vAlign w:val="center"/>
          </w:tcPr>
          <w:p w14:paraId="509A413C" w14:textId="77777777" w:rsidR="0002609B" w:rsidRPr="0002609B" w:rsidRDefault="0002609B" w:rsidP="009A1B9C">
            <w:pPr>
              <w:pStyle w:val="af6"/>
              <w:jc w:val="left"/>
            </w:pPr>
            <w:r w:rsidRPr="0002609B">
              <w:t>废止</w:t>
            </w:r>
          </w:p>
        </w:tc>
        <w:tc>
          <w:tcPr>
            <w:tcW w:w="3017" w:type="pct"/>
            <w:vAlign w:val="center"/>
          </w:tcPr>
          <w:p w14:paraId="48C572EA" w14:textId="77777777" w:rsidR="0002609B" w:rsidRPr="0002609B" w:rsidRDefault="0002609B" w:rsidP="009A1B9C">
            <w:pPr>
              <w:pStyle w:val="af6"/>
              <w:keepNext/>
              <w:jc w:val="left"/>
            </w:pPr>
            <w:r w:rsidRPr="0002609B">
              <w:t>无法在应用系统中继续使用</w:t>
            </w:r>
          </w:p>
        </w:tc>
      </w:tr>
    </w:tbl>
    <w:p w14:paraId="0C42F45F" w14:textId="77777777" w:rsidR="00BA4A56" w:rsidRPr="00BA4A56" w:rsidRDefault="00BA4A56" w:rsidP="00BA4A56">
      <w:pPr>
        <w:pStyle w:val="3"/>
      </w:pPr>
      <w:bookmarkStart w:id="805" w:name="_Toc96509655"/>
      <w:r>
        <w:rPr>
          <w:rFonts w:hint="eastAsia"/>
        </w:rPr>
        <w:t>生产阶段</w:t>
      </w:r>
      <w:bookmarkEnd w:id="805"/>
    </w:p>
    <w:p w14:paraId="7FA5A61E" w14:textId="77777777" w:rsidR="005B3149" w:rsidRPr="00465165" w:rsidRDefault="00BA4A56" w:rsidP="00F40B7F">
      <w:pPr>
        <w:pStyle w:val="4"/>
      </w:pPr>
      <w:r>
        <w:rPr>
          <w:rFonts w:hint="eastAsia"/>
        </w:rPr>
        <w:t>生产状态标志位</w:t>
      </w:r>
    </w:p>
    <w:p w14:paraId="10E2C34A" w14:textId="77777777" w:rsidR="005A17F6" w:rsidRPr="005A17F6" w:rsidRDefault="005A17F6" w:rsidP="005A17F6">
      <w:pPr>
        <w:pStyle w:val="a0"/>
        <w:ind w:firstLineChars="0" w:firstLine="420"/>
      </w:pPr>
      <w:r w:rsidRPr="005A17F6">
        <w:rPr>
          <w:rFonts w:hint="eastAsia"/>
        </w:rPr>
        <w:t>生产阶段主要完成：下载</w:t>
      </w:r>
      <w:r w:rsidRPr="005A17F6">
        <w:rPr>
          <w:rFonts w:hint="eastAsia"/>
        </w:rPr>
        <w:t>COS</w:t>
      </w:r>
      <w:r w:rsidRPr="005A17F6">
        <w:rPr>
          <w:rFonts w:hint="eastAsia"/>
        </w:rPr>
        <w:t>、写入</w:t>
      </w:r>
      <w:r w:rsidRPr="005A17F6">
        <w:rPr>
          <w:rFonts w:hint="eastAsia"/>
        </w:rPr>
        <w:t>ISO</w:t>
      </w:r>
      <w:r w:rsidRPr="005A17F6">
        <w:rPr>
          <w:rFonts w:hint="eastAsia"/>
        </w:rPr>
        <w:t>镜像文件、设置设备序列号、设置设备标签、初始化设备密钥、初始化文件系统、创建应用等操作。</w:t>
      </w:r>
    </w:p>
    <w:p w14:paraId="666AA10F" w14:textId="77777777" w:rsidR="005A17F6" w:rsidRPr="005A17F6" w:rsidRDefault="005A17F6" w:rsidP="005A17F6">
      <w:pPr>
        <w:pStyle w:val="a0"/>
        <w:ind w:firstLineChars="0" w:firstLine="420"/>
      </w:pPr>
      <w:r w:rsidRPr="005A17F6">
        <w:rPr>
          <w:rFonts w:hint="eastAsia"/>
        </w:rPr>
        <w:t>生命周期初始状态为</w:t>
      </w:r>
      <w:r w:rsidRPr="005A17F6">
        <w:t>0xFF</w:t>
      </w:r>
      <w:r w:rsidRPr="005A17F6">
        <w:rPr>
          <w:rFonts w:hint="eastAsia"/>
        </w:rPr>
        <w:t>FF</w:t>
      </w:r>
      <w:r w:rsidRPr="005A17F6">
        <w:rPr>
          <w:rFonts w:hint="eastAsia"/>
        </w:rPr>
        <w:t>，按照标志位的方式记录生产过程的每一步操作。创建应用是生产阶段的最后一步操作，必须在其它操作执行完成后才可执行（控制状态字为</w:t>
      </w:r>
      <w:r w:rsidRPr="005A17F6">
        <w:t>0x003F</w:t>
      </w:r>
      <w:r w:rsidRPr="005A17F6">
        <w:rPr>
          <w:rFonts w:hint="eastAsia"/>
        </w:rPr>
        <w:t>）。</w:t>
      </w:r>
      <w:r w:rsidR="003D73D5">
        <w:rPr>
          <w:rFonts w:hint="eastAsia"/>
        </w:rPr>
        <w:t>完成</w:t>
      </w:r>
      <w:r w:rsidRPr="005A17F6">
        <w:rPr>
          <w:rFonts w:hint="eastAsia"/>
        </w:rPr>
        <w:t>应用创建，</w:t>
      </w:r>
      <w:r w:rsidR="003D73D5">
        <w:rPr>
          <w:rFonts w:hint="eastAsia"/>
        </w:rPr>
        <w:t>通过第一次质检后（</w:t>
      </w:r>
      <w:proofErr w:type="spellStart"/>
      <w:r w:rsidR="003D73D5">
        <w:rPr>
          <w:rFonts w:hint="eastAsia"/>
        </w:rPr>
        <w:t>Utap</w:t>
      </w:r>
      <w:proofErr w:type="spellEnd"/>
      <w:r w:rsidR="003D73D5">
        <w:rPr>
          <w:rFonts w:hint="eastAsia"/>
        </w:rPr>
        <w:t>产品按键功能检测，</w:t>
      </w:r>
      <w:proofErr w:type="spellStart"/>
      <w:r w:rsidR="003D73D5">
        <w:rPr>
          <w:rFonts w:hint="eastAsia"/>
        </w:rPr>
        <w:t>Uyee</w:t>
      </w:r>
      <w:proofErr w:type="spellEnd"/>
      <w:r w:rsidR="003D73D5">
        <w:rPr>
          <w:rFonts w:hint="eastAsia"/>
        </w:rPr>
        <w:t>产品算法功能检测）</w:t>
      </w:r>
      <w:r w:rsidRPr="005A17F6">
        <w:rPr>
          <w:rFonts w:hint="eastAsia"/>
        </w:rPr>
        <w:t>COS</w:t>
      </w:r>
      <w:r w:rsidRPr="005A17F6">
        <w:rPr>
          <w:rFonts w:hint="eastAsia"/>
        </w:rPr>
        <w:t>将生命周期状态置为应用（</w:t>
      </w:r>
      <w:r w:rsidRPr="005A17F6">
        <w:t>0x</w:t>
      </w:r>
      <w:r w:rsidRPr="005A17F6">
        <w:rPr>
          <w:rFonts w:hint="eastAsia"/>
        </w:rPr>
        <w:t>007F</w:t>
      </w:r>
      <w:r w:rsidRPr="005A17F6">
        <w:rPr>
          <w:rFonts w:hint="eastAsia"/>
        </w:rPr>
        <w:t>）状态。</w:t>
      </w:r>
    </w:p>
    <w:p w14:paraId="23B1989D" w14:textId="77777777" w:rsidR="005A17F6" w:rsidRPr="005A17F6" w:rsidRDefault="005A17F6" w:rsidP="005A17F6">
      <w:pPr>
        <w:pStyle w:val="a0"/>
        <w:ind w:firstLineChars="0" w:firstLine="420"/>
      </w:pPr>
      <w:r w:rsidRPr="005A17F6">
        <w:rPr>
          <w:rFonts w:hint="eastAsia"/>
        </w:rPr>
        <w:t>在应用配置文件中写入应用参数。应用参数的数据结构在</w:t>
      </w:r>
      <w:r w:rsidRPr="005A17F6">
        <w:rPr>
          <w:rFonts w:hint="eastAsia"/>
        </w:rPr>
        <w:t>GM/T 0017-2012</w:t>
      </w:r>
      <w:r w:rsidRPr="005A17F6">
        <w:rPr>
          <w:rFonts w:hint="eastAsia"/>
        </w:rPr>
        <w:t>中定义的数据结构基础上进行扩展，将原</w:t>
      </w:r>
      <w:proofErr w:type="spellStart"/>
      <w:r w:rsidR="000E063D">
        <w:rPr>
          <w:rFonts w:hint="eastAsia"/>
        </w:rPr>
        <w:t>Utap</w:t>
      </w:r>
      <w:proofErr w:type="spellEnd"/>
      <w:r w:rsidRPr="005A17F6">
        <w:rPr>
          <w:rFonts w:hint="eastAsia"/>
        </w:rPr>
        <w:t>中配置文件中的数据结构包括在内。</w:t>
      </w:r>
    </w:p>
    <w:p w14:paraId="6F38828B" w14:textId="77777777" w:rsidR="005A17F6" w:rsidRPr="005A17F6" w:rsidRDefault="00B91777" w:rsidP="005A17F6">
      <w:pPr>
        <w:pStyle w:val="a0"/>
        <w:ind w:firstLineChars="0" w:firstLine="420"/>
      </w:pPr>
      <w:proofErr w:type="spellStart"/>
      <w:r>
        <w:rPr>
          <w:rFonts w:hint="eastAsia"/>
        </w:rPr>
        <w:t>Utap</w:t>
      </w:r>
      <w:proofErr w:type="spellEnd"/>
      <w:r w:rsidR="005A17F6" w:rsidRPr="005A17F6">
        <w:rPr>
          <w:rFonts w:hint="eastAsia"/>
        </w:rPr>
        <w:t>默认应用</w:t>
      </w:r>
      <w:r w:rsidR="005A17F6" w:rsidRPr="005A17F6">
        <w:rPr>
          <w:rFonts w:hint="eastAsia"/>
        </w:rPr>
        <w:t>ID</w:t>
      </w:r>
      <w:r w:rsidR="005A17F6" w:rsidRPr="005A17F6">
        <w:rPr>
          <w:rFonts w:hint="eastAsia"/>
        </w:rPr>
        <w:t>为</w:t>
      </w:r>
      <w:r w:rsidR="005A17F6" w:rsidRPr="005A17F6">
        <w:rPr>
          <w:rFonts w:hint="eastAsia"/>
        </w:rPr>
        <w:t>0x0000</w:t>
      </w:r>
      <w:r w:rsidR="005A17F6" w:rsidRPr="005A17F6">
        <w:rPr>
          <w:rFonts w:hint="eastAsia"/>
        </w:rPr>
        <w:t>。配置参数采用加密方式一次写入到配置文</w:t>
      </w:r>
      <w:r w:rsidR="005A17F6" w:rsidRPr="005A17F6">
        <w:rPr>
          <w:rFonts w:hint="eastAsia"/>
        </w:rPr>
        <w:lastRenderedPageBreak/>
        <w:t>件中。如果生产环境安全可控，出厂初始化和应用初始化可连续进行。如果生产环境不可控，在工厂只进行设置</w:t>
      </w:r>
      <w:r w:rsidR="005A17F6" w:rsidRPr="005A17F6">
        <w:rPr>
          <w:rFonts w:hint="eastAsia"/>
        </w:rPr>
        <w:t>SN</w:t>
      </w:r>
      <w:r w:rsidR="005A17F6" w:rsidRPr="005A17F6">
        <w:rPr>
          <w:rFonts w:hint="eastAsia"/>
        </w:rPr>
        <w:t>（含）以前的出厂初始化操作。</w:t>
      </w:r>
    </w:p>
    <w:p w14:paraId="65F50195" w14:textId="77777777" w:rsidR="005A17F6" w:rsidRDefault="005A17F6" w:rsidP="005A17F6">
      <w:pPr>
        <w:pStyle w:val="a0"/>
        <w:ind w:firstLineChars="149" w:firstLine="417"/>
      </w:pPr>
      <w:r w:rsidRPr="005A17F6">
        <w:rPr>
          <w:rFonts w:hint="eastAsia"/>
        </w:rPr>
        <w:t>完成应用初始化后，</w:t>
      </w:r>
      <w:r w:rsidRPr="005A17F6">
        <w:rPr>
          <w:rFonts w:hint="eastAsia"/>
        </w:rPr>
        <w:t>COS</w:t>
      </w:r>
      <w:r w:rsidRPr="005A17F6">
        <w:rPr>
          <w:rFonts w:hint="eastAsia"/>
        </w:rPr>
        <w:t>将生命周期状态置为使用阶段（</w:t>
      </w:r>
      <w:r w:rsidRPr="005A17F6">
        <w:t>0x007F</w:t>
      </w:r>
      <w:r w:rsidRPr="005A17F6">
        <w:rPr>
          <w:rFonts w:hint="eastAsia"/>
        </w:rPr>
        <w:t>）。</w:t>
      </w:r>
    </w:p>
    <w:p w14:paraId="034AB156" w14:textId="77777777" w:rsidR="008C28B8" w:rsidRDefault="008C28B8" w:rsidP="008C28B8">
      <w:pPr>
        <w:pStyle w:val="4"/>
      </w:pPr>
      <w:r>
        <w:rPr>
          <w:rFonts w:hint="eastAsia"/>
        </w:rPr>
        <w:t>内部存储区</w:t>
      </w:r>
    </w:p>
    <w:p w14:paraId="6381DB8D" w14:textId="77777777" w:rsidR="008C28B8" w:rsidRPr="001945C4" w:rsidRDefault="008C28B8" w:rsidP="001945C4">
      <w:pPr>
        <w:pStyle w:val="a0"/>
        <w:ind w:firstLineChars="0" w:firstLine="420"/>
      </w:pPr>
      <w:r w:rsidRPr="001945C4">
        <w:rPr>
          <w:rFonts w:hint="eastAsia"/>
        </w:rPr>
        <w:t>（</w:t>
      </w:r>
      <w:r w:rsidR="003D73D5">
        <w:rPr>
          <w:rFonts w:hint="eastAsia"/>
        </w:rPr>
        <w:t>1</w:t>
      </w:r>
      <w:r w:rsidRPr="001945C4">
        <w:rPr>
          <w:rFonts w:hint="eastAsia"/>
        </w:rPr>
        <w:t>）</w:t>
      </w:r>
      <w:r w:rsidRPr="001945C4">
        <w:rPr>
          <w:rFonts w:hint="eastAsia"/>
        </w:rPr>
        <w:t>CODE</w:t>
      </w:r>
      <w:r w:rsidRPr="001945C4">
        <w:rPr>
          <w:rFonts w:hint="eastAsia"/>
        </w:rPr>
        <w:t>，</w:t>
      </w:r>
      <w:r w:rsidR="003D73D5">
        <w:rPr>
          <w:rFonts w:hint="eastAsia"/>
        </w:rPr>
        <w:t>256</w:t>
      </w:r>
      <w:r w:rsidRPr="001945C4">
        <w:rPr>
          <w:rFonts w:hint="eastAsia"/>
        </w:rPr>
        <w:t>KB</w:t>
      </w:r>
      <w:r w:rsidRPr="001945C4">
        <w:rPr>
          <w:rFonts w:hint="eastAsia"/>
        </w:rPr>
        <w:t>，存储</w:t>
      </w:r>
      <w:r w:rsidRPr="001945C4">
        <w:rPr>
          <w:rFonts w:hint="eastAsia"/>
        </w:rPr>
        <w:t>COS</w:t>
      </w:r>
      <w:r w:rsidRPr="001945C4">
        <w:rPr>
          <w:rFonts w:hint="eastAsia"/>
        </w:rPr>
        <w:t>代码。</w:t>
      </w:r>
    </w:p>
    <w:p w14:paraId="07D0899E" w14:textId="77777777" w:rsidR="008C28B8" w:rsidRPr="001945C4" w:rsidRDefault="008C28B8" w:rsidP="001945C4">
      <w:pPr>
        <w:pStyle w:val="a0"/>
        <w:ind w:firstLineChars="0" w:firstLine="420"/>
      </w:pPr>
      <w:r w:rsidRPr="001945C4">
        <w:rPr>
          <w:rFonts w:hint="eastAsia"/>
        </w:rPr>
        <w:t>（</w:t>
      </w:r>
      <w:r w:rsidR="003D73D5">
        <w:rPr>
          <w:rFonts w:hint="eastAsia"/>
        </w:rPr>
        <w:t>2</w:t>
      </w:r>
      <w:r w:rsidRPr="001945C4">
        <w:rPr>
          <w:rFonts w:hint="eastAsia"/>
        </w:rPr>
        <w:t>）</w:t>
      </w:r>
      <w:r w:rsidRPr="001945C4">
        <w:rPr>
          <w:rFonts w:hint="eastAsia"/>
        </w:rPr>
        <w:t>COS_DATA</w:t>
      </w:r>
      <w:r w:rsidRPr="001945C4">
        <w:rPr>
          <w:rFonts w:hint="eastAsia"/>
        </w:rPr>
        <w:t>，</w:t>
      </w:r>
      <w:r w:rsidR="003D73D5">
        <w:rPr>
          <w:rFonts w:hint="eastAsia"/>
        </w:rPr>
        <w:t>16</w:t>
      </w:r>
      <w:r w:rsidRPr="001945C4">
        <w:rPr>
          <w:rFonts w:hint="eastAsia"/>
        </w:rPr>
        <w:t>KB</w:t>
      </w:r>
      <w:r w:rsidRPr="001945C4">
        <w:rPr>
          <w:rFonts w:hint="eastAsia"/>
        </w:rPr>
        <w:t>，用于存储</w:t>
      </w:r>
      <w:r w:rsidRPr="001945C4">
        <w:rPr>
          <w:rFonts w:hint="eastAsia"/>
        </w:rPr>
        <w:t>COS</w:t>
      </w:r>
      <w:r w:rsidRPr="001945C4">
        <w:rPr>
          <w:rFonts w:hint="eastAsia"/>
        </w:rPr>
        <w:t>内部数据，包括：</w:t>
      </w:r>
      <w:r w:rsidRPr="001945C4">
        <w:rPr>
          <w:rFonts w:hint="eastAsia"/>
        </w:rPr>
        <w:t>SN</w:t>
      </w:r>
      <w:r w:rsidRPr="001945C4">
        <w:rPr>
          <w:rFonts w:hint="eastAsia"/>
        </w:rPr>
        <w:t>、</w:t>
      </w:r>
      <w:r w:rsidRPr="001945C4">
        <w:rPr>
          <w:rFonts w:hint="eastAsia"/>
        </w:rPr>
        <w:t>Label</w:t>
      </w:r>
      <w:r w:rsidRPr="001945C4">
        <w:rPr>
          <w:rFonts w:hint="eastAsia"/>
        </w:rPr>
        <w:t>、设备密钥对（</w:t>
      </w:r>
      <w:proofErr w:type="spellStart"/>
      <w:r w:rsidRPr="001945C4">
        <w:rPr>
          <w:rFonts w:hint="eastAsia"/>
        </w:rPr>
        <w:t>DevKeyPair</w:t>
      </w:r>
      <w:proofErr w:type="spellEnd"/>
      <w:r w:rsidRPr="001945C4">
        <w:rPr>
          <w:rFonts w:hint="eastAsia"/>
        </w:rPr>
        <w:t>）、设备认证密钥（</w:t>
      </w:r>
      <w:proofErr w:type="spellStart"/>
      <w:r w:rsidRPr="001945C4">
        <w:rPr>
          <w:rFonts w:hint="eastAsia"/>
        </w:rPr>
        <w:t>DevAuthKey</w:t>
      </w:r>
      <w:proofErr w:type="spellEnd"/>
      <w:r w:rsidRPr="001945C4">
        <w:rPr>
          <w:rFonts w:hint="eastAsia"/>
        </w:rPr>
        <w:t>）、设备生产密钥对对设备密钥对公钥</w:t>
      </w:r>
      <w:r w:rsidRPr="001945C4">
        <w:rPr>
          <w:rFonts w:hint="eastAsia"/>
        </w:rPr>
        <w:t>HASH</w:t>
      </w:r>
      <w:r w:rsidRPr="001945C4">
        <w:rPr>
          <w:rFonts w:hint="eastAsia"/>
        </w:rPr>
        <w:t>的签名结果、设备生产密钥对公钥、设备管理密钥对公钥。</w:t>
      </w:r>
    </w:p>
    <w:p w14:paraId="663C3143" w14:textId="77777777" w:rsidR="008C28B8" w:rsidRPr="001945C4" w:rsidRDefault="008C28B8" w:rsidP="001945C4">
      <w:pPr>
        <w:pStyle w:val="a0"/>
        <w:ind w:firstLineChars="0" w:firstLine="420"/>
      </w:pPr>
      <w:r w:rsidRPr="001945C4">
        <w:rPr>
          <w:rFonts w:hint="eastAsia"/>
        </w:rPr>
        <w:t>（</w:t>
      </w:r>
      <w:r w:rsidR="003D73D5">
        <w:rPr>
          <w:rFonts w:hint="eastAsia"/>
        </w:rPr>
        <w:t>3</w:t>
      </w:r>
      <w:r w:rsidRPr="001945C4">
        <w:rPr>
          <w:rFonts w:hint="eastAsia"/>
        </w:rPr>
        <w:t>）</w:t>
      </w:r>
      <w:r w:rsidRPr="001945C4">
        <w:rPr>
          <w:rFonts w:hint="eastAsia"/>
        </w:rPr>
        <w:t>FILE_SYSTEM</w:t>
      </w:r>
      <w:r w:rsidRPr="001945C4">
        <w:rPr>
          <w:rFonts w:hint="eastAsia"/>
        </w:rPr>
        <w:t>，</w:t>
      </w:r>
      <w:r w:rsidRPr="001945C4">
        <w:rPr>
          <w:rFonts w:hint="eastAsia"/>
        </w:rPr>
        <w:t>1</w:t>
      </w:r>
      <w:r w:rsidR="004B0494">
        <w:rPr>
          <w:rFonts w:hint="eastAsia"/>
        </w:rPr>
        <w:t>60</w:t>
      </w:r>
      <w:r w:rsidRPr="001945C4">
        <w:rPr>
          <w:rFonts w:hint="eastAsia"/>
        </w:rPr>
        <w:t>KB</w:t>
      </w:r>
      <w:r w:rsidRPr="001945C4">
        <w:rPr>
          <w:rFonts w:hint="eastAsia"/>
        </w:rPr>
        <w:t>，用于存储文件系统，文件系统包括：文件系统结构（两套</w:t>
      </w:r>
      <w:r w:rsidRPr="001945C4">
        <w:rPr>
          <w:rFonts w:hint="eastAsia"/>
        </w:rPr>
        <w:t>FAT</w:t>
      </w:r>
      <w:r w:rsidRPr="001945C4">
        <w:rPr>
          <w:rFonts w:hint="eastAsia"/>
        </w:rPr>
        <w:t>和</w:t>
      </w:r>
      <w:r w:rsidRPr="001945C4">
        <w:rPr>
          <w:rFonts w:hint="eastAsia"/>
        </w:rPr>
        <w:t>FDT</w:t>
      </w:r>
      <w:r w:rsidRPr="001945C4">
        <w:rPr>
          <w:rFonts w:hint="eastAsia"/>
        </w:rPr>
        <w:t>互为备份）、</w:t>
      </w:r>
      <w:r w:rsidR="007758C7">
        <w:rPr>
          <w:rFonts w:hint="eastAsia"/>
        </w:rPr>
        <w:t>120</w:t>
      </w:r>
      <w:r w:rsidRPr="001945C4">
        <w:rPr>
          <w:rFonts w:hint="eastAsia"/>
        </w:rPr>
        <w:t>KB</w:t>
      </w:r>
      <w:r w:rsidRPr="001945C4">
        <w:rPr>
          <w:rFonts w:hint="eastAsia"/>
        </w:rPr>
        <w:t>文件系统数据、文件操作数据备份区（用于实现文件内容写操作时的掉电保护）。</w:t>
      </w:r>
    </w:p>
    <w:p w14:paraId="2E3AC064" w14:textId="77777777" w:rsidR="008C28B8" w:rsidRDefault="008C28B8" w:rsidP="008C28B8">
      <w:pPr>
        <w:pStyle w:val="4"/>
      </w:pPr>
      <w:bookmarkStart w:id="806" w:name="_Ref86221715"/>
      <w:r>
        <w:rPr>
          <w:rFonts w:hint="eastAsia"/>
        </w:rPr>
        <w:t>设备信息描述</w:t>
      </w:r>
      <w:bookmarkEnd w:id="806"/>
    </w:p>
    <w:p w14:paraId="1EF38922" w14:textId="77777777" w:rsidR="008C28B8" w:rsidRDefault="008C28B8" w:rsidP="008517AB">
      <w:pPr>
        <w:pStyle w:val="a0"/>
        <w:ind w:firstLineChars="0" w:firstLine="420"/>
      </w:pPr>
      <w:r w:rsidRPr="001945C4">
        <w:rPr>
          <w:rFonts w:hint="eastAsia"/>
        </w:rPr>
        <w:t>设备信息描述数据结构采用</w:t>
      </w:r>
      <w:r w:rsidRPr="001945C4">
        <w:rPr>
          <w:rFonts w:hint="eastAsia"/>
        </w:rPr>
        <w:t>GM/T 0017-2012</w:t>
      </w:r>
      <w:r w:rsidRPr="001945C4">
        <w:rPr>
          <w:rFonts w:hint="eastAsia"/>
        </w:rPr>
        <w:t>中定义的数据结构。</w:t>
      </w:r>
      <w:r w:rsidRPr="001945C4">
        <w:rPr>
          <w:rFonts w:hint="eastAsia"/>
        </w:rPr>
        <w:t>COS</w:t>
      </w:r>
      <w:r w:rsidRPr="001945C4">
        <w:rPr>
          <w:rFonts w:hint="eastAsia"/>
        </w:rPr>
        <w:t>内部维护设备信息描述数据结构，除</w:t>
      </w:r>
      <w:r w:rsidRPr="001945C4">
        <w:rPr>
          <w:rFonts w:hint="eastAsia"/>
        </w:rPr>
        <w:t>Label</w:t>
      </w:r>
      <w:r w:rsidRPr="001945C4">
        <w:rPr>
          <w:rFonts w:hint="eastAsia"/>
        </w:rPr>
        <w:t>字段和</w:t>
      </w:r>
      <w:proofErr w:type="spellStart"/>
      <w:r w:rsidRPr="001945C4">
        <w:t>SerialNumber</w:t>
      </w:r>
      <w:proofErr w:type="spellEnd"/>
      <w:r w:rsidRPr="001945C4">
        <w:rPr>
          <w:rFonts w:hint="eastAsia"/>
        </w:rPr>
        <w:t>字段外，其它字段的值在</w:t>
      </w:r>
      <w:r w:rsidRPr="001945C4">
        <w:rPr>
          <w:rFonts w:hint="eastAsia"/>
        </w:rPr>
        <w:t>COS</w:t>
      </w:r>
      <w:r w:rsidRPr="001945C4">
        <w:rPr>
          <w:rFonts w:hint="eastAsia"/>
        </w:rPr>
        <w:t>版本发布时为确定值。</w:t>
      </w:r>
    </w:p>
    <w:p w14:paraId="7FE097CB" w14:textId="57DBCCBC" w:rsidR="0032557B" w:rsidRPr="008517AB" w:rsidRDefault="0032557B" w:rsidP="00944CD4">
      <w:pPr>
        <w:pStyle w:val="a0"/>
        <w:ind w:firstLineChars="0" w:firstLine="0"/>
        <w:jc w:val="center"/>
      </w:pPr>
      <w:r>
        <w:rPr>
          <w:rFonts w:hint="eastAsia"/>
        </w:rPr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2</w:t>
      </w:r>
      <w:r>
        <w:fldChar w:fldCharType="end"/>
      </w:r>
      <w:r w:rsidR="00944CD4">
        <w:rPr>
          <w:rFonts w:hint="eastAsia"/>
        </w:rPr>
        <w:t xml:space="preserve"> </w:t>
      </w:r>
      <w:r>
        <w:rPr>
          <w:rFonts w:hint="eastAsia"/>
        </w:rPr>
        <w:t>设备信息描述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00"/>
        <w:gridCol w:w="3241"/>
        <w:gridCol w:w="4845"/>
      </w:tblGrid>
      <w:tr w:rsidR="008C28B8" w14:paraId="49D33F3C" w14:textId="77777777" w:rsidTr="0032557B">
        <w:tc>
          <w:tcPr>
            <w:tcW w:w="5000" w:type="pct"/>
            <w:gridSpan w:val="3"/>
          </w:tcPr>
          <w:p w14:paraId="662C3AA8" w14:textId="77777777" w:rsidR="008C28B8" w:rsidRPr="001945C4" w:rsidRDefault="008C28B8" w:rsidP="001945C4">
            <w:pPr>
              <w:pStyle w:val="af6"/>
            </w:pPr>
            <w:r w:rsidRPr="001945C4">
              <w:rPr>
                <w:rFonts w:hint="eastAsia"/>
              </w:rPr>
              <w:t>设备信息描述数据结构定义</w:t>
            </w:r>
          </w:p>
        </w:tc>
      </w:tr>
      <w:tr w:rsidR="008C28B8" w14:paraId="39D2C979" w14:textId="77777777" w:rsidTr="0032557B">
        <w:tc>
          <w:tcPr>
            <w:tcW w:w="5000" w:type="pct"/>
            <w:gridSpan w:val="3"/>
          </w:tcPr>
          <w:p w14:paraId="482DB278" w14:textId="77777777" w:rsidR="008C28B8" w:rsidRPr="001945C4" w:rsidRDefault="008C28B8" w:rsidP="001945C4">
            <w:pPr>
              <w:pStyle w:val="af6"/>
              <w:jc w:val="left"/>
            </w:pPr>
            <w:r w:rsidRPr="001945C4">
              <w:t xml:space="preserve">typedef struct </w:t>
            </w:r>
            <w:proofErr w:type="spellStart"/>
            <w:r w:rsidRPr="001945C4">
              <w:rPr>
                <w:rFonts w:hint="eastAsia"/>
              </w:rPr>
              <w:t>Struct_</w:t>
            </w:r>
            <w:r w:rsidRPr="001945C4">
              <w:t>version</w:t>
            </w:r>
            <w:proofErr w:type="spellEnd"/>
            <w:r w:rsidRPr="001945C4">
              <w:t>{</w:t>
            </w:r>
          </w:p>
          <w:p w14:paraId="1C247EFC" w14:textId="77777777" w:rsidR="008C28B8" w:rsidRPr="001945C4" w:rsidRDefault="008C28B8" w:rsidP="001945C4">
            <w:pPr>
              <w:pStyle w:val="af6"/>
              <w:jc w:val="left"/>
            </w:pPr>
            <w:r w:rsidRPr="001945C4">
              <w:rPr>
                <w:rFonts w:hint="eastAsia"/>
              </w:rPr>
              <w:t>BYTE</w:t>
            </w:r>
            <w:r w:rsidRPr="001945C4">
              <w:t xml:space="preserve"> major;</w:t>
            </w:r>
          </w:p>
          <w:p w14:paraId="3F2857C6" w14:textId="77777777" w:rsidR="008C28B8" w:rsidRPr="001945C4" w:rsidRDefault="008C28B8" w:rsidP="001945C4">
            <w:pPr>
              <w:pStyle w:val="af6"/>
              <w:jc w:val="left"/>
            </w:pPr>
            <w:r w:rsidRPr="001945C4">
              <w:rPr>
                <w:rFonts w:hint="eastAsia"/>
              </w:rPr>
              <w:t>BYTE</w:t>
            </w:r>
            <w:r w:rsidRPr="001945C4">
              <w:t xml:space="preserve"> minor;</w:t>
            </w:r>
          </w:p>
          <w:p w14:paraId="09BC12B0" w14:textId="77777777" w:rsidR="008C28B8" w:rsidRPr="001945C4" w:rsidRDefault="008C28B8" w:rsidP="001945C4">
            <w:pPr>
              <w:pStyle w:val="af6"/>
              <w:jc w:val="left"/>
            </w:pPr>
            <w:r w:rsidRPr="001945C4">
              <w:lastRenderedPageBreak/>
              <w:t>}VERSION;</w:t>
            </w:r>
          </w:p>
          <w:p w14:paraId="0F258F8E" w14:textId="77777777" w:rsidR="008C28B8" w:rsidRPr="001945C4" w:rsidRDefault="008C28B8" w:rsidP="001945C4">
            <w:pPr>
              <w:pStyle w:val="af6"/>
              <w:jc w:val="left"/>
            </w:pPr>
            <w:r w:rsidRPr="001945C4">
              <w:t xml:space="preserve">typedef struct </w:t>
            </w:r>
            <w:proofErr w:type="spellStart"/>
            <w:r w:rsidRPr="001945C4">
              <w:rPr>
                <w:rFonts w:hint="eastAsia"/>
              </w:rPr>
              <w:t>Struct_cosDEVINFO</w:t>
            </w:r>
            <w:proofErr w:type="spellEnd"/>
            <w:r w:rsidRPr="001945C4">
              <w:t>{</w:t>
            </w:r>
          </w:p>
          <w:p w14:paraId="2F00F51B" w14:textId="77777777" w:rsidR="004B0494" w:rsidRDefault="004B0494" w:rsidP="004B0494">
            <w:pPr>
              <w:pStyle w:val="af6"/>
              <w:jc w:val="left"/>
            </w:pPr>
            <w:r>
              <w:t xml:space="preserve">    </w:t>
            </w:r>
            <w:proofErr w:type="spellStart"/>
            <w:r>
              <w:t>StruVersion</w:t>
            </w:r>
            <w:proofErr w:type="spellEnd"/>
            <w:r>
              <w:t xml:space="preserve">     </w:t>
            </w:r>
            <w:proofErr w:type="spellStart"/>
            <w:r>
              <w:t>StructVersion</w:t>
            </w:r>
            <w:proofErr w:type="spellEnd"/>
            <w:r>
              <w:t>;</w:t>
            </w:r>
          </w:p>
          <w:p w14:paraId="52C7E154" w14:textId="77777777" w:rsidR="004B0494" w:rsidRDefault="004B0494" w:rsidP="004B0494">
            <w:pPr>
              <w:pStyle w:val="af6"/>
              <w:jc w:val="left"/>
            </w:pPr>
            <w:r>
              <w:t xml:space="preserve">    </w:t>
            </w:r>
            <w:proofErr w:type="spellStart"/>
            <w:r>
              <w:t>StruVersion</w:t>
            </w:r>
            <w:proofErr w:type="spellEnd"/>
            <w:r>
              <w:t xml:space="preserve">     </w:t>
            </w:r>
            <w:proofErr w:type="spellStart"/>
            <w:r>
              <w:t>SpecificationVersion</w:t>
            </w:r>
            <w:proofErr w:type="spellEnd"/>
            <w:r>
              <w:t>;</w:t>
            </w:r>
          </w:p>
          <w:p w14:paraId="591C2928" w14:textId="77777777" w:rsidR="004B0494" w:rsidRDefault="004B0494" w:rsidP="004B0494">
            <w:pPr>
              <w:pStyle w:val="af6"/>
              <w:jc w:val="left"/>
            </w:pPr>
            <w:r>
              <w:t xml:space="preserve">    UINT8           Manufacturer[64];</w:t>
            </w:r>
          </w:p>
          <w:p w14:paraId="2863D4F9" w14:textId="77777777" w:rsidR="004B0494" w:rsidRDefault="004B0494" w:rsidP="004B0494">
            <w:pPr>
              <w:pStyle w:val="af6"/>
              <w:jc w:val="left"/>
            </w:pPr>
            <w:r>
              <w:t xml:space="preserve">    UINT8           Issuer[64];</w:t>
            </w:r>
          </w:p>
          <w:p w14:paraId="18EE2E73" w14:textId="77777777" w:rsidR="004B0494" w:rsidRDefault="004B0494" w:rsidP="004B0494">
            <w:pPr>
              <w:pStyle w:val="af6"/>
              <w:jc w:val="left"/>
            </w:pPr>
            <w:r>
              <w:t xml:space="preserve">    UINT8           Label[32];</w:t>
            </w:r>
          </w:p>
          <w:p w14:paraId="0478AB07" w14:textId="77777777" w:rsidR="004B0494" w:rsidRDefault="004B0494" w:rsidP="004B0494">
            <w:pPr>
              <w:pStyle w:val="af6"/>
              <w:jc w:val="left"/>
            </w:pPr>
            <w:r>
              <w:t xml:space="preserve">    UINT8           </w:t>
            </w:r>
            <w:proofErr w:type="spellStart"/>
            <w:r>
              <w:t>SerialNumber</w:t>
            </w:r>
            <w:proofErr w:type="spellEnd"/>
            <w:r>
              <w:t>[32];</w:t>
            </w:r>
          </w:p>
          <w:p w14:paraId="2445D654" w14:textId="77777777" w:rsidR="004B0494" w:rsidRDefault="004B0494" w:rsidP="004B0494">
            <w:pPr>
              <w:pStyle w:val="af6"/>
              <w:jc w:val="left"/>
            </w:pPr>
            <w:r>
              <w:t xml:space="preserve">    </w:t>
            </w:r>
            <w:proofErr w:type="spellStart"/>
            <w:r>
              <w:t>StruVersion</w:t>
            </w:r>
            <w:proofErr w:type="spellEnd"/>
            <w:r>
              <w:t xml:space="preserve">     </w:t>
            </w:r>
            <w:proofErr w:type="spellStart"/>
            <w:r>
              <w:t>HWVersion</w:t>
            </w:r>
            <w:proofErr w:type="spellEnd"/>
            <w:r>
              <w:t>;</w:t>
            </w:r>
            <w:r w:rsidR="008F2F4B">
              <w:rPr>
                <w:rFonts w:hint="eastAsia"/>
              </w:rPr>
              <w:t xml:space="preserve"> /</w:t>
            </w:r>
            <w:r w:rsidR="008F2F4B">
              <w:t>/</w:t>
            </w:r>
            <w:proofErr w:type="spellStart"/>
            <w:r w:rsidR="008F2F4B">
              <w:t>BigEndian</w:t>
            </w:r>
            <w:proofErr w:type="spellEnd"/>
          </w:p>
          <w:p w14:paraId="263C237E" w14:textId="77777777" w:rsidR="004B0494" w:rsidRDefault="004B0494" w:rsidP="004B0494">
            <w:pPr>
              <w:pStyle w:val="af6"/>
              <w:jc w:val="left"/>
            </w:pPr>
            <w:r>
              <w:t xml:space="preserve">    </w:t>
            </w:r>
            <w:proofErr w:type="spellStart"/>
            <w:r>
              <w:t>StruVersion</w:t>
            </w:r>
            <w:proofErr w:type="spellEnd"/>
            <w:r>
              <w:t xml:space="preserve">     </w:t>
            </w:r>
            <w:proofErr w:type="spellStart"/>
            <w:r>
              <w:t>FirmwareVersion</w:t>
            </w:r>
            <w:proofErr w:type="spellEnd"/>
            <w:r>
              <w:t>;</w:t>
            </w:r>
            <w:r w:rsidR="008F2F4B">
              <w:rPr>
                <w:rFonts w:hint="eastAsia"/>
              </w:rPr>
              <w:t xml:space="preserve"> /</w:t>
            </w:r>
            <w:r w:rsidR="008F2F4B">
              <w:t>/</w:t>
            </w:r>
            <w:proofErr w:type="spellStart"/>
            <w:r w:rsidR="008F2F4B">
              <w:t>BigEndian</w:t>
            </w:r>
            <w:proofErr w:type="spellEnd"/>
          </w:p>
          <w:p w14:paraId="6C2A5D7B" w14:textId="77777777" w:rsidR="004B0494" w:rsidRDefault="004B0494" w:rsidP="004B0494">
            <w:pPr>
              <w:pStyle w:val="af6"/>
              <w:jc w:val="left"/>
            </w:pPr>
            <w:r>
              <w:t xml:space="preserve">    UINT32          </w:t>
            </w:r>
            <w:proofErr w:type="spellStart"/>
            <w:r>
              <w:t>AlgSymCap</w:t>
            </w:r>
            <w:proofErr w:type="spellEnd"/>
            <w:r>
              <w:t>;</w:t>
            </w:r>
            <w:r w:rsidR="008F2F4B">
              <w:rPr>
                <w:rFonts w:hint="eastAsia"/>
              </w:rPr>
              <w:t xml:space="preserve"> /</w:t>
            </w:r>
            <w:r w:rsidR="008F2F4B">
              <w:t>/</w:t>
            </w:r>
            <w:proofErr w:type="spellStart"/>
            <w:r w:rsidR="008F2F4B">
              <w:t>BigEndian</w:t>
            </w:r>
            <w:proofErr w:type="spellEnd"/>
          </w:p>
          <w:p w14:paraId="3051272E" w14:textId="77777777" w:rsidR="004B0494" w:rsidRDefault="004B0494" w:rsidP="004B0494">
            <w:pPr>
              <w:pStyle w:val="af6"/>
              <w:jc w:val="left"/>
            </w:pPr>
            <w:r>
              <w:t xml:space="preserve">    UINT32          </w:t>
            </w:r>
            <w:proofErr w:type="spellStart"/>
            <w:r>
              <w:t>AlgAsymCap</w:t>
            </w:r>
            <w:proofErr w:type="spellEnd"/>
            <w:r>
              <w:t>;</w:t>
            </w:r>
            <w:r w:rsidR="008F2F4B">
              <w:rPr>
                <w:rFonts w:hint="eastAsia"/>
              </w:rPr>
              <w:t xml:space="preserve"> /</w:t>
            </w:r>
            <w:r w:rsidR="008F2F4B">
              <w:t>/</w:t>
            </w:r>
            <w:proofErr w:type="spellStart"/>
            <w:r w:rsidR="008F2F4B">
              <w:t>BigEndian</w:t>
            </w:r>
            <w:proofErr w:type="spellEnd"/>
          </w:p>
          <w:p w14:paraId="3458CDFA" w14:textId="77777777" w:rsidR="004B0494" w:rsidRDefault="004B0494" w:rsidP="004B0494">
            <w:pPr>
              <w:pStyle w:val="af6"/>
              <w:jc w:val="left"/>
            </w:pPr>
            <w:r>
              <w:t xml:space="preserve">    UINT32          </w:t>
            </w:r>
            <w:proofErr w:type="spellStart"/>
            <w:r>
              <w:t>AlgHashCap</w:t>
            </w:r>
            <w:proofErr w:type="spellEnd"/>
            <w:r>
              <w:t>;</w:t>
            </w:r>
            <w:r w:rsidR="008F2F4B">
              <w:rPr>
                <w:rFonts w:hint="eastAsia"/>
              </w:rPr>
              <w:t xml:space="preserve"> /</w:t>
            </w:r>
            <w:r w:rsidR="008F2F4B">
              <w:t>/</w:t>
            </w:r>
            <w:proofErr w:type="spellStart"/>
            <w:r w:rsidR="008F2F4B">
              <w:t>BigEndian</w:t>
            </w:r>
            <w:proofErr w:type="spellEnd"/>
          </w:p>
          <w:p w14:paraId="4DE2C77C" w14:textId="77777777" w:rsidR="004B0494" w:rsidRDefault="004B0494" w:rsidP="004B0494">
            <w:pPr>
              <w:pStyle w:val="af6"/>
              <w:jc w:val="left"/>
            </w:pPr>
            <w:r>
              <w:t xml:space="preserve">    UINT32          </w:t>
            </w:r>
            <w:proofErr w:type="spellStart"/>
            <w:r>
              <w:t>DevAuthAlgId</w:t>
            </w:r>
            <w:proofErr w:type="spellEnd"/>
            <w:r>
              <w:t>;</w:t>
            </w:r>
            <w:r w:rsidR="008F2F4B">
              <w:rPr>
                <w:rFonts w:hint="eastAsia"/>
              </w:rPr>
              <w:t xml:space="preserve"> /</w:t>
            </w:r>
            <w:r w:rsidR="008F2F4B">
              <w:t>/</w:t>
            </w:r>
            <w:proofErr w:type="spellStart"/>
            <w:r w:rsidR="008F2F4B">
              <w:t>BigEndian</w:t>
            </w:r>
            <w:proofErr w:type="spellEnd"/>
          </w:p>
          <w:p w14:paraId="100BCDD2" w14:textId="77777777" w:rsidR="004B0494" w:rsidRDefault="004B0494" w:rsidP="004B0494">
            <w:pPr>
              <w:pStyle w:val="af6"/>
              <w:jc w:val="left"/>
            </w:pPr>
            <w:r>
              <w:t xml:space="preserve">    UINT32          </w:t>
            </w:r>
            <w:proofErr w:type="spellStart"/>
            <w:r>
              <w:t>TotalSpace</w:t>
            </w:r>
            <w:proofErr w:type="spellEnd"/>
            <w:r>
              <w:t>;</w:t>
            </w:r>
            <w:r w:rsidR="008F2F4B">
              <w:rPr>
                <w:rFonts w:hint="eastAsia"/>
              </w:rPr>
              <w:t xml:space="preserve"> /</w:t>
            </w:r>
            <w:r w:rsidR="008F2F4B">
              <w:t>/</w:t>
            </w:r>
            <w:proofErr w:type="spellStart"/>
            <w:r w:rsidR="008F2F4B">
              <w:t>BigEndian</w:t>
            </w:r>
            <w:proofErr w:type="spellEnd"/>
          </w:p>
          <w:p w14:paraId="2FE3A8BD" w14:textId="77777777" w:rsidR="004B0494" w:rsidRDefault="004B0494" w:rsidP="004B0494">
            <w:pPr>
              <w:pStyle w:val="af6"/>
              <w:jc w:val="left"/>
            </w:pPr>
            <w:r>
              <w:t xml:space="preserve">    UINT32          </w:t>
            </w:r>
            <w:proofErr w:type="spellStart"/>
            <w:r>
              <w:t>FreeSpace</w:t>
            </w:r>
            <w:proofErr w:type="spellEnd"/>
            <w:r>
              <w:t>;</w:t>
            </w:r>
            <w:r w:rsidR="008F2F4B">
              <w:rPr>
                <w:rFonts w:hint="eastAsia"/>
              </w:rPr>
              <w:t xml:space="preserve"> /</w:t>
            </w:r>
            <w:r w:rsidR="008F2F4B">
              <w:t>/</w:t>
            </w:r>
            <w:proofErr w:type="spellStart"/>
            <w:r w:rsidR="008F2F4B">
              <w:t>BigEndian</w:t>
            </w:r>
            <w:proofErr w:type="spellEnd"/>
          </w:p>
          <w:p w14:paraId="4BCD1E05" w14:textId="77777777" w:rsidR="004B0494" w:rsidRDefault="004B0494" w:rsidP="004B0494">
            <w:pPr>
              <w:pStyle w:val="af6"/>
              <w:jc w:val="left"/>
            </w:pPr>
            <w:r>
              <w:t xml:space="preserve">    UINT16          </w:t>
            </w:r>
            <w:proofErr w:type="spellStart"/>
            <w:r>
              <w:t>MaxApduDataLen</w:t>
            </w:r>
            <w:proofErr w:type="spellEnd"/>
            <w:r>
              <w:t>;</w:t>
            </w:r>
            <w:r w:rsidR="008F2F4B">
              <w:rPr>
                <w:rFonts w:hint="eastAsia"/>
              </w:rPr>
              <w:t xml:space="preserve"> /</w:t>
            </w:r>
            <w:r w:rsidR="008F2F4B">
              <w:t>/</w:t>
            </w:r>
            <w:proofErr w:type="spellStart"/>
            <w:r w:rsidR="008F2F4B">
              <w:t>BigEndian</w:t>
            </w:r>
            <w:proofErr w:type="spellEnd"/>
          </w:p>
          <w:p w14:paraId="17058AF9" w14:textId="77777777" w:rsidR="004B0494" w:rsidRDefault="004B0494" w:rsidP="004B0494">
            <w:pPr>
              <w:pStyle w:val="af6"/>
              <w:jc w:val="left"/>
            </w:pPr>
            <w:r>
              <w:t xml:space="preserve">    UINT16          </w:t>
            </w:r>
            <w:proofErr w:type="spellStart"/>
            <w:r>
              <w:t>UserAuthMethod</w:t>
            </w:r>
            <w:proofErr w:type="spellEnd"/>
            <w:r>
              <w:t>;</w:t>
            </w:r>
            <w:r w:rsidR="008626E5">
              <w:rPr>
                <w:rFonts w:hint="eastAsia"/>
              </w:rPr>
              <w:t xml:space="preserve"> /</w:t>
            </w:r>
            <w:r w:rsidR="008626E5">
              <w:t>/</w:t>
            </w:r>
            <w:proofErr w:type="spellStart"/>
            <w:r w:rsidR="008626E5">
              <w:t>BigEndian</w:t>
            </w:r>
            <w:proofErr w:type="spellEnd"/>
          </w:p>
          <w:p w14:paraId="4AB12E2D" w14:textId="77777777" w:rsidR="004B0494" w:rsidRDefault="004B0494" w:rsidP="004B0494">
            <w:pPr>
              <w:pStyle w:val="af6"/>
              <w:jc w:val="left"/>
            </w:pPr>
            <w:r>
              <w:t xml:space="preserve">    UINT16          </w:t>
            </w:r>
            <w:proofErr w:type="spellStart"/>
            <w:r>
              <w:t>DeviceType</w:t>
            </w:r>
            <w:proofErr w:type="spellEnd"/>
            <w:r>
              <w:t>;</w:t>
            </w:r>
            <w:r w:rsidR="008626E5">
              <w:rPr>
                <w:rFonts w:hint="eastAsia"/>
              </w:rPr>
              <w:t>/</w:t>
            </w:r>
            <w:r w:rsidR="008626E5">
              <w:t>/</w:t>
            </w:r>
            <w:proofErr w:type="spellStart"/>
            <w:r w:rsidR="008626E5">
              <w:t>BigEndian</w:t>
            </w:r>
            <w:proofErr w:type="spellEnd"/>
          </w:p>
          <w:p w14:paraId="0A454546" w14:textId="77777777" w:rsidR="004B0494" w:rsidRDefault="004B0494" w:rsidP="004B0494">
            <w:pPr>
              <w:pStyle w:val="af6"/>
              <w:jc w:val="left"/>
            </w:pPr>
            <w:r>
              <w:t xml:space="preserve">    UINT8            </w:t>
            </w:r>
            <w:proofErr w:type="spellStart"/>
            <w:r>
              <w:t>MaxContainerNum</w:t>
            </w:r>
            <w:proofErr w:type="spellEnd"/>
            <w:r>
              <w:t>;</w:t>
            </w:r>
          </w:p>
          <w:p w14:paraId="1E7F4880" w14:textId="77777777" w:rsidR="004B0494" w:rsidRDefault="004B0494" w:rsidP="004B0494">
            <w:pPr>
              <w:pStyle w:val="af6"/>
              <w:jc w:val="left"/>
            </w:pPr>
            <w:r>
              <w:t xml:space="preserve">    UINT8            </w:t>
            </w:r>
            <w:proofErr w:type="spellStart"/>
            <w:r>
              <w:t>MaxCertNum</w:t>
            </w:r>
            <w:proofErr w:type="spellEnd"/>
            <w:r>
              <w:t>;</w:t>
            </w:r>
          </w:p>
          <w:p w14:paraId="140D2793" w14:textId="77777777" w:rsidR="004B0494" w:rsidRDefault="004B0494" w:rsidP="004B0494">
            <w:pPr>
              <w:pStyle w:val="af6"/>
              <w:jc w:val="left"/>
            </w:pPr>
            <w:r>
              <w:t xml:space="preserve">    UINT16          </w:t>
            </w:r>
            <w:proofErr w:type="spellStart"/>
            <w:r>
              <w:t>MaxFileNum</w:t>
            </w:r>
            <w:proofErr w:type="spellEnd"/>
            <w:r>
              <w:t>;</w:t>
            </w:r>
            <w:r w:rsidR="008F2F4B">
              <w:rPr>
                <w:rFonts w:hint="eastAsia"/>
              </w:rPr>
              <w:t xml:space="preserve"> /</w:t>
            </w:r>
            <w:r w:rsidR="008F2F4B">
              <w:t>/</w:t>
            </w:r>
            <w:proofErr w:type="spellStart"/>
            <w:r w:rsidR="008F2F4B">
              <w:t>BigEndian</w:t>
            </w:r>
            <w:proofErr w:type="spellEnd"/>
          </w:p>
          <w:p w14:paraId="57B3FA68" w14:textId="77777777" w:rsidR="004B0494" w:rsidRDefault="004B0494" w:rsidP="004B0494">
            <w:pPr>
              <w:pStyle w:val="af6"/>
              <w:jc w:val="left"/>
            </w:pPr>
            <w:r>
              <w:t xml:space="preserve">    UINT16          </w:t>
            </w:r>
            <w:proofErr w:type="spellStart"/>
            <w:r>
              <w:t>LifeStatus</w:t>
            </w:r>
            <w:proofErr w:type="spellEnd"/>
            <w:r>
              <w:t>;</w:t>
            </w:r>
            <w:r w:rsidR="008F2F4B">
              <w:rPr>
                <w:rFonts w:hint="eastAsia"/>
              </w:rPr>
              <w:t xml:space="preserve"> /</w:t>
            </w:r>
            <w:r w:rsidR="008F2F4B">
              <w:t>/</w:t>
            </w:r>
            <w:proofErr w:type="spellStart"/>
            <w:r w:rsidR="008F2F4B">
              <w:t>LittleEndian</w:t>
            </w:r>
            <w:proofErr w:type="spellEnd"/>
          </w:p>
          <w:p w14:paraId="2E9A56FA" w14:textId="77777777" w:rsidR="004B0494" w:rsidRDefault="004B0494" w:rsidP="004B0494">
            <w:pPr>
              <w:pStyle w:val="af6"/>
              <w:jc w:val="left"/>
            </w:pPr>
            <w:r>
              <w:t xml:space="preserve">    UINT8            </w:t>
            </w:r>
            <w:proofErr w:type="spellStart"/>
            <w:r>
              <w:t>CosHeader</w:t>
            </w:r>
            <w:proofErr w:type="spellEnd"/>
            <w:r>
              <w:t>[8];</w:t>
            </w:r>
          </w:p>
          <w:p w14:paraId="72077D93" w14:textId="77777777" w:rsidR="004B0494" w:rsidRDefault="004B0494" w:rsidP="004B0494">
            <w:pPr>
              <w:pStyle w:val="af6"/>
              <w:jc w:val="left"/>
            </w:pPr>
            <w:r>
              <w:t xml:space="preserve">    UINT8            </w:t>
            </w:r>
            <w:proofErr w:type="spellStart"/>
            <w:r>
              <w:t>UartCtrlFlag</w:t>
            </w:r>
            <w:proofErr w:type="spellEnd"/>
            <w:r>
              <w:t>;</w:t>
            </w:r>
          </w:p>
          <w:p w14:paraId="2469588E" w14:textId="77777777" w:rsidR="004B0494" w:rsidRDefault="004B0494" w:rsidP="004B0494">
            <w:pPr>
              <w:pStyle w:val="af6"/>
              <w:jc w:val="left"/>
            </w:pPr>
            <w:r>
              <w:t xml:space="preserve">    UINT8            </w:t>
            </w:r>
            <w:proofErr w:type="spellStart"/>
            <w:r>
              <w:t>ChipType</w:t>
            </w:r>
            <w:proofErr w:type="spellEnd"/>
            <w:r>
              <w:t>;</w:t>
            </w:r>
          </w:p>
          <w:p w14:paraId="787705A4" w14:textId="77777777" w:rsidR="004B0494" w:rsidRDefault="004B0494" w:rsidP="004B0494">
            <w:pPr>
              <w:pStyle w:val="af6"/>
              <w:jc w:val="left"/>
            </w:pPr>
            <w:r>
              <w:t xml:space="preserve">    UINT8            </w:t>
            </w:r>
            <w:proofErr w:type="spellStart"/>
            <w:r>
              <w:t>DefaultPINChangeRule</w:t>
            </w:r>
            <w:proofErr w:type="spellEnd"/>
            <w:r>
              <w:t>;</w:t>
            </w:r>
          </w:p>
          <w:p w14:paraId="09205E6A" w14:textId="77777777" w:rsidR="008C28B8" w:rsidRPr="001945C4" w:rsidRDefault="004B0494" w:rsidP="004B0494">
            <w:pPr>
              <w:pStyle w:val="af6"/>
              <w:jc w:val="left"/>
            </w:pPr>
            <w:r>
              <w:t xml:space="preserve">    UINT8            Reserved[41];</w:t>
            </w:r>
            <w:r w:rsidR="008C28B8" w:rsidRPr="001945C4">
              <w:t>}</w:t>
            </w:r>
          </w:p>
        </w:tc>
      </w:tr>
      <w:tr w:rsidR="008C28B8" w14:paraId="659999D9" w14:textId="77777777" w:rsidTr="0032557B">
        <w:tc>
          <w:tcPr>
            <w:tcW w:w="646" w:type="pct"/>
            <w:vAlign w:val="center"/>
          </w:tcPr>
          <w:p w14:paraId="6687ECF0" w14:textId="77777777" w:rsidR="008C28B8" w:rsidRPr="001945C4" w:rsidRDefault="008C28B8" w:rsidP="001945C4">
            <w:pPr>
              <w:pStyle w:val="af6"/>
            </w:pPr>
            <w:r w:rsidRPr="001945C4">
              <w:rPr>
                <w:rFonts w:hint="eastAsia"/>
              </w:rPr>
              <w:lastRenderedPageBreak/>
              <w:t>序号</w:t>
            </w:r>
          </w:p>
        </w:tc>
        <w:tc>
          <w:tcPr>
            <w:tcW w:w="1745" w:type="pct"/>
            <w:vAlign w:val="center"/>
          </w:tcPr>
          <w:p w14:paraId="0799A60E" w14:textId="77777777" w:rsidR="008C28B8" w:rsidRPr="001945C4" w:rsidRDefault="008C28B8" w:rsidP="001945C4">
            <w:pPr>
              <w:pStyle w:val="af6"/>
            </w:pPr>
            <w:r w:rsidRPr="001945C4">
              <w:rPr>
                <w:rFonts w:hint="eastAsia"/>
              </w:rPr>
              <w:t>数据项</w:t>
            </w:r>
          </w:p>
        </w:tc>
        <w:tc>
          <w:tcPr>
            <w:tcW w:w="2610" w:type="pct"/>
            <w:vAlign w:val="center"/>
          </w:tcPr>
          <w:p w14:paraId="2C842C05" w14:textId="77777777" w:rsidR="008C28B8" w:rsidRPr="001945C4" w:rsidRDefault="008C28B8" w:rsidP="001945C4">
            <w:pPr>
              <w:pStyle w:val="af6"/>
            </w:pPr>
            <w:r w:rsidRPr="001945C4">
              <w:rPr>
                <w:rFonts w:hint="eastAsia"/>
              </w:rPr>
              <w:t>意义</w:t>
            </w:r>
          </w:p>
        </w:tc>
      </w:tr>
      <w:tr w:rsidR="008C28B8" w14:paraId="1A1D3185" w14:textId="77777777" w:rsidTr="0032557B">
        <w:tc>
          <w:tcPr>
            <w:tcW w:w="646" w:type="pct"/>
          </w:tcPr>
          <w:p w14:paraId="50B01876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45" w:type="pct"/>
          </w:tcPr>
          <w:p w14:paraId="0EA73FA9" w14:textId="77777777" w:rsidR="008C28B8" w:rsidRPr="001945C4" w:rsidRDefault="008C28B8" w:rsidP="009B202B">
            <w:pPr>
              <w:pStyle w:val="af6"/>
              <w:jc w:val="left"/>
            </w:pPr>
            <w:proofErr w:type="spellStart"/>
            <w:r w:rsidRPr="001945C4">
              <w:rPr>
                <w:rFonts w:hint="eastAsia"/>
              </w:rPr>
              <w:t>Struct</w:t>
            </w:r>
            <w:r w:rsidRPr="001945C4">
              <w:t>Version</w:t>
            </w:r>
            <w:proofErr w:type="spellEnd"/>
          </w:p>
        </w:tc>
        <w:tc>
          <w:tcPr>
            <w:tcW w:w="2610" w:type="pct"/>
          </w:tcPr>
          <w:p w14:paraId="4141F33D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版本号</w:t>
            </w:r>
          </w:p>
        </w:tc>
      </w:tr>
      <w:tr w:rsidR="008C28B8" w14:paraId="1DA4C7B5" w14:textId="77777777" w:rsidTr="0032557B">
        <w:tc>
          <w:tcPr>
            <w:tcW w:w="646" w:type="pct"/>
          </w:tcPr>
          <w:p w14:paraId="6D01844B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2</w:t>
            </w:r>
          </w:p>
        </w:tc>
        <w:tc>
          <w:tcPr>
            <w:tcW w:w="1745" w:type="pct"/>
          </w:tcPr>
          <w:p w14:paraId="6E3D2E4D" w14:textId="77777777" w:rsidR="008C28B8" w:rsidRPr="001945C4" w:rsidRDefault="008C28B8" w:rsidP="009B202B">
            <w:pPr>
              <w:pStyle w:val="af6"/>
              <w:jc w:val="left"/>
            </w:pPr>
            <w:proofErr w:type="spellStart"/>
            <w:r w:rsidRPr="001945C4">
              <w:rPr>
                <w:rFonts w:hint="eastAsia"/>
              </w:rPr>
              <w:t>Specification</w:t>
            </w:r>
            <w:r w:rsidRPr="001945C4">
              <w:t>Version</w:t>
            </w:r>
            <w:proofErr w:type="spellEnd"/>
          </w:p>
        </w:tc>
        <w:tc>
          <w:tcPr>
            <w:tcW w:w="2610" w:type="pct"/>
          </w:tcPr>
          <w:p w14:paraId="3C261FF5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版本号</w:t>
            </w:r>
          </w:p>
        </w:tc>
      </w:tr>
      <w:tr w:rsidR="008C28B8" w14:paraId="1A58E044" w14:textId="77777777" w:rsidTr="0032557B">
        <w:tc>
          <w:tcPr>
            <w:tcW w:w="646" w:type="pct"/>
          </w:tcPr>
          <w:p w14:paraId="558E2C17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3</w:t>
            </w:r>
          </w:p>
        </w:tc>
        <w:tc>
          <w:tcPr>
            <w:tcW w:w="1745" w:type="pct"/>
          </w:tcPr>
          <w:p w14:paraId="4A3E572E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t>Manufacturer</w:t>
            </w:r>
          </w:p>
        </w:tc>
        <w:tc>
          <w:tcPr>
            <w:tcW w:w="2610" w:type="pct"/>
          </w:tcPr>
          <w:p w14:paraId="54A35DF8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设备厂商信息</w:t>
            </w:r>
          </w:p>
        </w:tc>
      </w:tr>
      <w:tr w:rsidR="008C28B8" w14:paraId="08C0D406" w14:textId="77777777" w:rsidTr="0032557B">
        <w:tc>
          <w:tcPr>
            <w:tcW w:w="646" w:type="pct"/>
          </w:tcPr>
          <w:p w14:paraId="5EA05D21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4</w:t>
            </w:r>
          </w:p>
        </w:tc>
        <w:tc>
          <w:tcPr>
            <w:tcW w:w="1745" w:type="pct"/>
          </w:tcPr>
          <w:p w14:paraId="49219F51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t>Issuer</w:t>
            </w:r>
          </w:p>
        </w:tc>
        <w:tc>
          <w:tcPr>
            <w:tcW w:w="2610" w:type="pct"/>
          </w:tcPr>
          <w:p w14:paraId="29E9C895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发行厂商信息</w:t>
            </w:r>
          </w:p>
        </w:tc>
      </w:tr>
      <w:tr w:rsidR="008C28B8" w14:paraId="2A83E693" w14:textId="77777777" w:rsidTr="0032557B">
        <w:tc>
          <w:tcPr>
            <w:tcW w:w="646" w:type="pct"/>
          </w:tcPr>
          <w:p w14:paraId="6892A020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5</w:t>
            </w:r>
          </w:p>
        </w:tc>
        <w:tc>
          <w:tcPr>
            <w:tcW w:w="1745" w:type="pct"/>
          </w:tcPr>
          <w:p w14:paraId="5C15E36F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t>Label</w:t>
            </w:r>
          </w:p>
        </w:tc>
        <w:tc>
          <w:tcPr>
            <w:tcW w:w="2610" w:type="pct"/>
          </w:tcPr>
          <w:p w14:paraId="4EC3042C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设备标签</w:t>
            </w:r>
          </w:p>
        </w:tc>
      </w:tr>
      <w:tr w:rsidR="008C28B8" w14:paraId="15A33ECD" w14:textId="77777777" w:rsidTr="0032557B">
        <w:tc>
          <w:tcPr>
            <w:tcW w:w="646" w:type="pct"/>
          </w:tcPr>
          <w:p w14:paraId="21316008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6</w:t>
            </w:r>
          </w:p>
        </w:tc>
        <w:tc>
          <w:tcPr>
            <w:tcW w:w="1745" w:type="pct"/>
          </w:tcPr>
          <w:p w14:paraId="7E3DE972" w14:textId="77777777" w:rsidR="008C28B8" w:rsidRPr="001945C4" w:rsidRDefault="008C28B8" w:rsidP="009B202B">
            <w:pPr>
              <w:pStyle w:val="af6"/>
              <w:jc w:val="left"/>
            </w:pPr>
            <w:proofErr w:type="spellStart"/>
            <w:r w:rsidRPr="001945C4">
              <w:t>SerialNumber</w:t>
            </w:r>
            <w:proofErr w:type="spellEnd"/>
          </w:p>
        </w:tc>
        <w:tc>
          <w:tcPr>
            <w:tcW w:w="2610" w:type="pct"/>
          </w:tcPr>
          <w:p w14:paraId="2831B2C0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序列号（</w:t>
            </w:r>
            <w:proofErr w:type="spellStart"/>
            <w:r w:rsidRPr="001945C4">
              <w:rPr>
                <w:rFonts w:hint="eastAsia"/>
              </w:rPr>
              <w:t>KeyID</w:t>
            </w:r>
            <w:proofErr w:type="spellEnd"/>
            <w:r w:rsidRPr="001945C4">
              <w:rPr>
                <w:rFonts w:hint="eastAsia"/>
              </w:rPr>
              <w:t>）</w:t>
            </w:r>
          </w:p>
        </w:tc>
      </w:tr>
      <w:tr w:rsidR="008C28B8" w14:paraId="6925FED6" w14:textId="77777777" w:rsidTr="0032557B">
        <w:tc>
          <w:tcPr>
            <w:tcW w:w="646" w:type="pct"/>
          </w:tcPr>
          <w:p w14:paraId="32AD0A27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7</w:t>
            </w:r>
          </w:p>
        </w:tc>
        <w:tc>
          <w:tcPr>
            <w:tcW w:w="1745" w:type="pct"/>
          </w:tcPr>
          <w:p w14:paraId="336B3F2E" w14:textId="77777777" w:rsidR="008C28B8" w:rsidRPr="001945C4" w:rsidRDefault="008C28B8" w:rsidP="009B202B">
            <w:pPr>
              <w:pStyle w:val="af6"/>
              <w:jc w:val="left"/>
            </w:pPr>
            <w:proofErr w:type="spellStart"/>
            <w:r w:rsidRPr="001945C4">
              <w:t>HWVersion</w:t>
            </w:r>
            <w:proofErr w:type="spellEnd"/>
          </w:p>
        </w:tc>
        <w:tc>
          <w:tcPr>
            <w:tcW w:w="2610" w:type="pct"/>
          </w:tcPr>
          <w:p w14:paraId="3463865A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设备硬件版本</w:t>
            </w:r>
          </w:p>
        </w:tc>
      </w:tr>
      <w:tr w:rsidR="008C28B8" w14:paraId="7A14115F" w14:textId="77777777" w:rsidTr="0032557B">
        <w:tc>
          <w:tcPr>
            <w:tcW w:w="646" w:type="pct"/>
          </w:tcPr>
          <w:p w14:paraId="71AE5744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8</w:t>
            </w:r>
          </w:p>
        </w:tc>
        <w:tc>
          <w:tcPr>
            <w:tcW w:w="1745" w:type="pct"/>
          </w:tcPr>
          <w:p w14:paraId="4856D1C0" w14:textId="77777777" w:rsidR="008C28B8" w:rsidRPr="001945C4" w:rsidRDefault="008C28B8" w:rsidP="009B202B">
            <w:pPr>
              <w:pStyle w:val="af6"/>
              <w:jc w:val="left"/>
            </w:pPr>
            <w:proofErr w:type="spellStart"/>
            <w:r w:rsidRPr="001945C4">
              <w:t>FirmwareVersion</w:t>
            </w:r>
            <w:proofErr w:type="spellEnd"/>
          </w:p>
        </w:tc>
        <w:tc>
          <w:tcPr>
            <w:tcW w:w="2610" w:type="pct"/>
          </w:tcPr>
          <w:p w14:paraId="45B98AF1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设备固件版本</w:t>
            </w:r>
          </w:p>
        </w:tc>
      </w:tr>
      <w:tr w:rsidR="008C28B8" w14:paraId="48838A9E" w14:textId="77777777" w:rsidTr="0032557B">
        <w:tc>
          <w:tcPr>
            <w:tcW w:w="646" w:type="pct"/>
          </w:tcPr>
          <w:p w14:paraId="6EEB50D6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9</w:t>
            </w:r>
          </w:p>
        </w:tc>
        <w:tc>
          <w:tcPr>
            <w:tcW w:w="1745" w:type="pct"/>
          </w:tcPr>
          <w:p w14:paraId="54890E2A" w14:textId="77777777" w:rsidR="008C28B8" w:rsidRPr="001945C4" w:rsidRDefault="008C28B8" w:rsidP="009B202B">
            <w:pPr>
              <w:pStyle w:val="af6"/>
              <w:jc w:val="left"/>
            </w:pPr>
            <w:proofErr w:type="spellStart"/>
            <w:r w:rsidRPr="001945C4">
              <w:t>AlgSymCap</w:t>
            </w:r>
            <w:proofErr w:type="spellEnd"/>
          </w:p>
        </w:tc>
        <w:tc>
          <w:tcPr>
            <w:tcW w:w="2610" w:type="pct"/>
          </w:tcPr>
          <w:p w14:paraId="28F134CE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分组密码算法标识</w:t>
            </w:r>
          </w:p>
        </w:tc>
      </w:tr>
      <w:tr w:rsidR="008C28B8" w14:paraId="2E861302" w14:textId="77777777" w:rsidTr="0032557B">
        <w:tc>
          <w:tcPr>
            <w:tcW w:w="646" w:type="pct"/>
          </w:tcPr>
          <w:p w14:paraId="7969A9AF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10</w:t>
            </w:r>
          </w:p>
        </w:tc>
        <w:tc>
          <w:tcPr>
            <w:tcW w:w="1745" w:type="pct"/>
          </w:tcPr>
          <w:p w14:paraId="659F9A0E" w14:textId="77777777" w:rsidR="008C28B8" w:rsidRPr="001945C4" w:rsidRDefault="008C28B8" w:rsidP="009B202B">
            <w:pPr>
              <w:pStyle w:val="af6"/>
              <w:jc w:val="left"/>
            </w:pPr>
            <w:proofErr w:type="spellStart"/>
            <w:r w:rsidRPr="001945C4">
              <w:t>AlgAsymCap</w:t>
            </w:r>
            <w:proofErr w:type="spellEnd"/>
          </w:p>
        </w:tc>
        <w:tc>
          <w:tcPr>
            <w:tcW w:w="2610" w:type="pct"/>
          </w:tcPr>
          <w:p w14:paraId="36E5F21D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非对称密码算法标识</w:t>
            </w:r>
          </w:p>
        </w:tc>
      </w:tr>
      <w:tr w:rsidR="008C28B8" w14:paraId="10B2EFF4" w14:textId="77777777" w:rsidTr="0032557B">
        <w:tc>
          <w:tcPr>
            <w:tcW w:w="646" w:type="pct"/>
          </w:tcPr>
          <w:p w14:paraId="689410B6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11</w:t>
            </w:r>
          </w:p>
        </w:tc>
        <w:tc>
          <w:tcPr>
            <w:tcW w:w="1745" w:type="pct"/>
          </w:tcPr>
          <w:p w14:paraId="1351FFEB" w14:textId="77777777" w:rsidR="008C28B8" w:rsidRPr="001945C4" w:rsidRDefault="008C28B8" w:rsidP="009B202B">
            <w:pPr>
              <w:pStyle w:val="af6"/>
              <w:jc w:val="left"/>
            </w:pPr>
            <w:proofErr w:type="spellStart"/>
            <w:r w:rsidRPr="001945C4">
              <w:t>AlgHashCap</w:t>
            </w:r>
            <w:proofErr w:type="spellEnd"/>
          </w:p>
        </w:tc>
        <w:tc>
          <w:tcPr>
            <w:tcW w:w="2610" w:type="pct"/>
          </w:tcPr>
          <w:p w14:paraId="4BD3A021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密码杂凑算法标识</w:t>
            </w:r>
          </w:p>
        </w:tc>
      </w:tr>
      <w:tr w:rsidR="008C28B8" w14:paraId="70576811" w14:textId="77777777" w:rsidTr="0032557B">
        <w:tc>
          <w:tcPr>
            <w:tcW w:w="646" w:type="pct"/>
          </w:tcPr>
          <w:p w14:paraId="3BAC0E93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12</w:t>
            </w:r>
          </w:p>
        </w:tc>
        <w:tc>
          <w:tcPr>
            <w:tcW w:w="1745" w:type="pct"/>
          </w:tcPr>
          <w:p w14:paraId="52B7FA50" w14:textId="77777777" w:rsidR="008C28B8" w:rsidRPr="001945C4" w:rsidRDefault="008C28B8" w:rsidP="009B202B">
            <w:pPr>
              <w:pStyle w:val="af6"/>
              <w:jc w:val="left"/>
            </w:pPr>
            <w:proofErr w:type="spellStart"/>
            <w:r w:rsidRPr="001945C4">
              <w:t>DevAuthAlgId</w:t>
            </w:r>
            <w:proofErr w:type="spellEnd"/>
          </w:p>
        </w:tc>
        <w:tc>
          <w:tcPr>
            <w:tcW w:w="2610" w:type="pct"/>
          </w:tcPr>
          <w:p w14:paraId="770AB1E4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设备认证分组密码算法标识</w:t>
            </w:r>
          </w:p>
        </w:tc>
      </w:tr>
      <w:tr w:rsidR="008C28B8" w14:paraId="3F145DEE" w14:textId="77777777" w:rsidTr="0032557B">
        <w:tc>
          <w:tcPr>
            <w:tcW w:w="646" w:type="pct"/>
          </w:tcPr>
          <w:p w14:paraId="64405846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13</w:t>
            </w:r>
          </w:p>
        </w:tc>
        <w:tc>
          <w:tcPr>
            <w:tcW w:w="1745" w:type="pct"/>
          </w:tcPr>
          <w:p w14:paraId="13875843" w14:textId="77777777" w:rsidR="008C28B8" w:rsidRPr="001945C4" w:rsidRDefault="008C28B8" w:rsidP="009B202B">
            <w:pPr>
              <w:pStyle w:val="af6"/>
              <w:jc w:val="left"/>
            </w:pPr>
            <w:proofErr w:type="spellStart"/>
            <w:r w:rsidRPr="001945C4">
              <w:t>TotalSpace</w:t>
            </w:r>
            <w:proofErr w:type="spellEnd"/>
          </w:p>
        </w:tc>
        <w:tc>
          <w:tcPr>
            <w:tcW w:w="2610" w:type="pct"/>
          </w:tcPr>
          <w:p w14:paraId="4A51CC38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设备总空间大小</w:t>
            </w:r>
          </w:p>
        </w:tc>
      </w:tr>
      <w:tr w:rsidR="008C28B8" w14:paraId="6104E884" w14:textId="77777777" w:rsidTr="0032557B">
        <w:tc>
          <w:tcPr>
            <w:tcW w:w="646" w:type="pct"/>
          </w:tcPr>
          <w:p w14:paraId="0B644849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14</w:t>
            </w:r>
          </w:p>
        </w:tc>
        <w:tc>
          <w:tcPr>
            <w:tcW w:w="1745" w:type="pct"/>
          </w:tcPr>
          <w:p w14:paraId="2135BD50" w14:textId="77777777" w:rsidR="008C28B8" w:rsidRPr="001945C4" w:rsidRDefault="008C28B8" w:rsidP="009B202B">
            <w:pPr>
              <w:pStyle w:val="af6"/>
              <w:jc w:val="left"/>
            </w:pPr>
            <w:proofErr w:type="spellStart"/>
            <w:r w:rsidRPr="001945C4">
              <w:t>FreeSpace</w:t>
            </w:r>
            <w:proofErr w:type="spellEnd"/>
          </w:p>
        </w:tc>
        <w:tc>
          <w:tcPr>
            <w:tcW w:w="2610" w:type="pct"/>
          </w:tcPr>
          <w:p w14:paraId="25AC60A9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用户可用空间大小</w:t>
            </w:r>
          </w:p>
        </w:tc>
      </w:tr>
      <w:tr w:rsidR="008C28B8" w14:paraId="136B05E1" w14:textId="77777777" w:rsidTr="0032557B">
        <w:tc>
          <w:tcPr>
            <w:tcW w:w="646" w:type="pct"/>
          </w:tcPr>
          <w:p w14:paraId="145907D7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15</w:t>
            </w:r>
          </w:p>
        </w:tc>
        <w:tc>
          <w:tcPr>
            <w:tcW w:w="1745" w:type="pct"/>
          </w:tcPr>
          <w:p w14:paraId="368E8E8F" w14:textId="77777777" w:rsidR="008C28B8" w:rsidRPr="001945C4" w:rsidRDefault="008C28B8" w:rsidP="009B202B">
            <w:pPr>
              <w:pStyle w:val="af6"/>
              <w:jc w:val="left"/>
            </w:pPr>
            <w:proofErr w:type="spellStart"/>
            <w:r w:rsidRPr="001945C4">
              <w:rPr>
                <w:rFonts w:hint="eastAsia"/>
              </w:rPr>
              <w:t>MaxApduDataLen</w:t>
            </w:r>
            <w:proofErr w:type="spellEnd"/>
          </w:p>
        </w:tc>
        <w:tc>
          <w:tcPr>
            <w:tcW w:w="2610" w:type="pct"/>
          </w:tcPr>
          <w:p w14:paraId="15FFDA6B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这边支持的</w:t>
            </w:r>
            <w:r w:rsidRPr="001945C4">
              <w:rPr>
                <w:rFonts w:hint="eastAsia"/>
              </w:rPr>
              <w:t>APDU</w:t>
            </w:r>
            <w:r w:rsidRPr="001945C4">
              <w:rPr>
                <w:rFonts w:hint="eastAsia"/>
              </w:rPr>
              <w:t>命令数据域最大长度</w:t>
            </w:r>
          </w:p>
        </w:tc>
      </w:tr>
      <w:tr w:rsidR="008C28B8" w14:paraId="716EDE38" w14:textId="77777777" w:rsidTr="0032557B">
        <w:tc>
          <w:tcPr>
            <w:tcW w:w="646" w:type="pct"/>
          </w:tcPr>
          <w:p w14:paraId="0BCD3566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16</w:t>
            </w:r>
          </w:p>
        </w:tc>
        <w:tc>
          <w:tcPr>
            <w:tcW w:w="1745" w:type="pct"/>
          </w:tcPr>
          <w:p w14:paraId="5A86476B" w14:textId="77777777" w:rsidR="008C28B8" w:rsidRPr="001945C4" w:rsidRDefault="008C28B8" w:rsidP="009B202B">
            <w:pPr>
              <w:pStyle w:val="af6"/>
              <w:jc w:val="left"/>
            </w:pPr>
            <w:proofErr w:type="spellStart"/>
            <w:r w:rsidRPr="001945C4">
              <w:rPr>
                <w:rFonts w:hint="eastAsia"/>
              </w:rPr>
              <w:t>UserAuthMethod</w:t>
            </w:r>
            <w:proofErr w:type="spellEnd"/>
          </w:p>
        </w:tc>
        <w:tc>
          <w:tcPr>
            <w:tcW w:w="2610" w:type="pct"/>
          </w:tcPr>
          <w:p w14:paraId="6C6ECB01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用户认证方式</w:t>
            </w:r>
          </w:p>
        </w:tc>
      </w:tr>
      <w:tr w:rsidR="008C28B8" w14:paraId="54DB5902" w14:textId="77777777" w:rsidTr="0032557B">
        <w:tc>
          <w:tcPr>
            <w:tcW w:w="646" w:type="pct"/>
          </w:tcPr>
          <w:p w14:paraId="45500A19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17</w:t>
            </w:r>
          </w:p>
        </w:tc>
        <w:tc>
          <w:tcPr>
            <w:tcW w:w="1745" w:type="pct"/>
          </w:tcPr>
          <w:p w14:paraId="2AA02F62" w14:textId="77777777" w:rsidR="008C28B8" w:rsidRPr="001945C4" w:rsidRDefault="008C28B8" w:rsidP="009B202B">
            <w:pPr>
              <w:pStyle w:val="af6"/>
              <w:jc w:val="left"/>
            </w:pPr>
            <w:proofErr w:type="spellStart"/>
            <w:r w:rsidRPr="001945C4">
              <w:rPr>
                <w:rFonts w:hint="eastAsia"/>
              </w:rPr>
              <w:t>DeviceType</w:t>
            </w:r>
            <w:proofErr w:type="spellEnd"/>
          </w:p>
        </w:tc>
        <w:tc>
          <w:tcPr>
            <w:tcW w:w="2610" w:type="pct"/>
          </w:tcPr>
          <w:p w14:paraId="5E469552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设备类型</w:t>
            </w:r>
          </w:p>
        </w:tc>
      </w:tr>
      <w:tr w:rsidR="008C28B8" w14:paraId="277BD161" w14:textId="77777777" w:rsidTr="0032557B">
        <w:tc>
          <w:tcPr>
            <w:tcW w:w="646" w:type="pct"/>
          </w:tcPr>
          <w:p w14:paraId="7DF282FB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18</w:t>
            </w:r>
          </w:p>
        </w:tc>
        <w:tc>
          <w:tcPr>
            <w:tcW w:w="1745" w:type="pct"/>
          </w:tcPr>
          <w:p w14:paraId="5B97CE8B" w14:textId="77777777" w:rsidR="008C28B8" w:rsidRPr="001945C4" w:rsidRDefault="008C28B8" w:rsidP="009B202B">
            <w:pPr>
              <w:pStyle w:val="af6"/>
              <w:jc w:val="left"/>
            </w:pPr>
            <w:proofErr w:type="spellStart"/>
            <w:r w:rsidRPr="001945C4">
              <w:rPr>
                <w:rFonts w:hint="eastAsia"/>
              </w:rPr>
              <w:t>MaxContainerNum</w:t>
            </w:r>
            <w:proofErr w:type="spellEnd"/>
          </w:p>
        </w:tc>
        <w:tc>
          <w:tcPr>
            <w:tcW w:w="2610" w:type="pct"/>
          </w:tcPr>
          <w:p w14:paraId="69DB91F8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应用支持的最大容器数量</w:t>
            </w:r>
          </w:p>
        </w:tc>
      </w:tr>
      <w:tr w:rsidR="008C28B8" w14:paraId="53EC3198" w14:textId="77777777" w:rsidTr="0032557B">
        <w:tc>
          <w:tcPr>
            <w:tcW w:w="646" w:type="pct"/>
          </w:tcPr>
          <w:p w14:paraId="541C3A7F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19</w:t>
            </w:r>
          </w:p>
        </w:tc>
        <w:tc>
          <w:tcPr>
            <w:tcW w:w="1745" w:type="pct"/>
          </w:tcPr>
          <w:p w14:paraId="59FD062F" w14:textId="77777777" w:rsidR="008C28B8" w:rsidRPr="001945C4" w:rsidRDefault="008C28B8" w:rsidP="009B202B">
            <w:pPr>
              <w:pStyle w:val="af6"/>
              <w:jc w:val="left"/>
            </w:pPr>
            <w:proofErr w:type="spellStart"/>
            <w:r w:rsidRPr="001945C4">
              <w:rPr>
                <w:rFonts w:hint="eastAsia"/>
              </w:rPr>
              <w:t>MaxCertNum</w:t>
            </w:r>
            <w:proofErr w:type="spellEnd"/>
          </w:p>
        </w:tc>
        <w:tc>
          <w:tcPr>
            <w:tcW w:w="2610" w:type="pct"/>
          </w:tcPr>
          <w:p w14:paraId="5AE31011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应用支持的最大证书数量</w:t>
            </w:r>
          </w:p>
        </w:tc>
      </w:tr>
      <w:tr w:rsidR="008C28B8" w14:paraId="49566131" w14:textId="77777777" w:rsidTr="0032557B">
        <w:tc>
          <w:tcPr>
            <w:tcW w:w="646" w:type="pct"/>
          </w:tcPr>
          <w:p w14:paraId="273770C2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20</w:t>
            </w:r>
          </w:p>
        </w:tc>
        <w:tc>
          <w:tcPr>
            <w:tcW w:w="1745" w:type="pct"/>
          </w:tcPr>
          <w:p w14:paraId="14ED8278" w14:textId="77777777" w:rsidR="008C28B8" w:rsidRPr="001945C4" w:rsidRDefault="008C28B8" w:rsidP="009B202B">
            <w:pPr>
              <w:pStyle w:val="af6"/>
              <w:jc w:val="left"/>
            </w:pPr>
            <w:proofErr w:type="spellStart"/>
            <w:r w:rsidRPr="001945C4">
              <w:rPr>
                <w:rFonts w:hint="eastAsia"/>
              </w:rPr>
              <w:t>MaxFileNum</w:t>
            </w:r>
            <w:proofErr w:type="spellEnd"/>
          </w:p>
        </w:tc>
        <w:tc>
          <w:tcPr>
            <w:tcW w:w="2610" w:type="pct"/>
          </w:tcPr>
          <w:p w14:paraId="76B2EDB6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应用支持的最大文件数</w:t>
            </w:r>
          </w:p>
        </w:tc>
      </w:tr>
      <w:tr w:rsidR="008C28B8" w14:paraId="292726DF" w14:textId="77777777" w:rsidTr="0032557B">
        <w:tc>
          <w:tcPr>
            <w:tcW w:w="646" w:type="pct"/>
          </w:tcPr>
          <w:p w14:paraId="11DB7B3B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21</w:t>
            </w:r>
          </w:p>
        </w:tc>
        <w:tc>
          <w:tcPr>
            <w:tcW w:w="1745" w:type="pct"/>
          </w:tcPr>
          <w:p w14:paraId="2C134586" w14:textId="77777777" w:rsidR="008C28B8" w:rsidRPr="001945C4" w:rsidRDefault="008C28B8" w:rsidP="009B202B">
            <w:pPr>
              <w:pStyle w:val="af6"/>
              <w:jc w:val="left"/>
            </w:pPr>
            <w:proofErr w:type="spellStart"/>
            <w:r w:rsidRPr="001945C4">
              <w:rPr>
                <w:rFonts w:hint="eastAsia"/>
              </w:rPr>
              <w:t>LifeStatus</w:t>
            </w:r>
            <w:proofErr w:type="spellEnd"/>
          </w:p>
        </w:tc>
        <w:tc>
          <w:tcPr>
            <w:tcW w:w="2610" w:type="pct"/>
          </w:tcPr>
          <w:p w14:paraId="7A5EFD45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当前生命周期状态</w:t>
            </w:r>
          </w:p>
        </w:tc>
      </w:tr>
      <w:tr w:rsidR="004B0494" w14:paraId="605E57F0" w14:textId="77777777" w:rsidTr="0032557B">
        <w:tc>
          <w:tcPr>
            <w:tcW w:w="646" w:type="pct"/>
          </w:tcPr>
          <w:p w14:paraId="5E0AF494" w14:textId="77777777" w:rsidR="004B0494" w:rsidRDefault="004B0494" w:rsidP="001945C4">
            <w:pPr>
              <w:pStyle w:val="af6"/>
            </w:pPr>
            <w:r>
              <w:rPr>
                <w:rFonts w:hint="eastAsia"/>
              </w:rPr>
              <w:t>22</w:t>
            </w:r>
          </w:p>
        </w:tc>
        <w:tc>
          <w:tcPr>
            <w:tcW w:w="1745" w:type="pct"/>
          </w:tcPr>
          <w:p w14:paraId="6555BB1D" w14:textId="77777777" w:rsidR="004B0494" w:rsidRPr="001945C4" w:rsidRDefault="004B0494" w:rsidP="009B202B">
            <w:pPr>
              <w:pStyle w:val="af6"/>
              <w:jc w:val="left"/>
            </w:pPr>
            <w:proofErr w:type="spellStart"/>
            <w:r>
              <w:t>CosHeader</w:t>
            </w:r>
            <w:proofErr w:type="spellEnd"/>
          </w:p>
        </w:tc>
        <w:tc>
          <w:tcPr>
            <w:tcW w:w="2610" w:type="pct"/>
          </w:tcPr>
          <w:p w14:paraId="24F83036" w14:textId="77777777" w:rsidR="004B0494" w:rsidRPr="001945C4" w:rsidRDefault="00A7388F" w:rsidP="009B202B">
            <w:pPr>
              <w:pStyle w:val="af6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4B0494" w14:paraId="5DED1A6E" w14:textId="77777777" w:rsidTr="0032557B">
        <w:tc>
          <w:tcPr>
            <w:tcW w:w="646" w:type="pct"/>
          </w:tcPr>
          <w:p w14:paraId="1E60879A" w14:textId="77777777" w:rsidR="004B0494" w:rsidRDefault="004B0494" w:rsidP="001945C4">
            <w:pPr>
              <w:pStyle w:val="af6"/>
            </w:pPr>
            <w:r>
              <w:rPr>
                <w:rFonts w:hint="eastAsia"/>
              </w:rPr>
              <w:t>23</w:t>
            </w:r>
          </w:p>
        </w:tc>
        <w:tc>
          <w:tcPr>
            <w:tcW w:w="1745" w:type="pct"/>
          </w:tcPr>
          <w:p w14:paraId="783EEA9F" w14:textId="77777777" w:rsidR="004B0494" w:rsidRPr="001945C4" w:rsidRDefault="004B0494" w:rsidP="009B202B">
            <w:pPr>
              <w:pStyle w:val="af6"/>
              <w:jc w:val="left"/>
            </w:pPr>
            <w:proofErr w:type="spellStart"/>
            <w:r>
              <w:t>UartCtrlFlag</w:t>
            </w:r>
            <w:proofErr w:type="spellEnd"/>
          </w:p>
        </w:tc>
        <w:tc>
          <w:tcPr>
            <w:tcW w:w="2610" w:type="pct"/>
          </w:tcPr>
          <w:p w14:paraId="20BBC123" w14:textId="77777777" w:rsidR="004B0494" w:rsidRPr="001945C4" w:rsidRDefault="0032557B" w:rsidP="0032557B">
            <w:pPr>
              <w:pStyle w:val="af6"/>
              <w:jc w:val="left"/>
            </w:pPr>
            <w:r>
              <w:t>Ulan</w:t>
            </w:r>
            <w:r>
              <w:t>（</w:t>
            </w:r>
            <w:r>
              <w:t>AS569+Q</w:t>
            </w:r>
            <w:r>
              <w:t>）</w:t>
            </w:r>
            <w:r w:rsidR="004B0494" w:rsidRPr="004B0494">
              <w:t>BLE</w:t>
            </w:r>
            <w:r>
              <w:t>下载状态</w:t>
            </w:r>
          </w:p>
        </w:tc>
      </w:tr>
      <w:tr w:rsidR="004B0494" w14:paraId="28DB7DED" w14:textId="77777777" w:rsidTr="0032557B">
        <w:tc>
          <w:tcPr>
            <w:tcW w:w="646" w:type="pct"/>
          </w:tcPr>
          <w:p w14:paraId="6C1BC912" w14:textId="77777777" w:rsidR="004B0494" w:rsidRDefault="004B0494" w:rsidP="001945C4">
            <w:pPr>
              <w:pStyle w:val="af6"/>
            </w:pPr>
            <w:r>
              <w:rPr>
                <w:rFonts w:hint="eastAsia"/>
              </w:rPr>
              <w:t>24</w:t>
            </w:r>
          </w:p>
        </w:tc>
        <w:tc>
          <w:tcPr>
            <w:tcW w:w="1745" w:type="pct"/>
          </w:tcPr>
          <w:p w14:paraId="00FDB2F3" w14:textId="77777777" w:rsidR="004B0494" w:rsidRDefault="004B0494" w:rsidP="009B202B">
            <w:pPr>
              <w:pStyle w:val="af6"/>
              <w:jc w:val="left"/>
            </w:pPr>
            <w:proofErr w:type="spellStart"/>
            <w:r>
              <w:t>ChipType</w:t>
            </w:r>
            <w:proofErr w:type="spellEnd"/>
          </w:p>
        </w:tc>
        <w:tc>
          <w:tcPr>
            <w:tcW w:w="2610" w:type="pct"/>
          </w:tcPr>
          <w:p w14:paraId="1FC6CE0D" w14:textId="77777777" w:rsidR="004B0494" w:rsidRPr="001945C4" w:rsidRDefault="004B0494" w:rsidP="009B202B">
            <w:pPr>
              <w:pStyle w:val="af6"/>
              <w:jc w:val="left"/>
            </w:pPr>
            <w:r>
              <w:rPr>
                <w:rFonts w:hint="eastAsia"/>
              </w:rPr>
              <w:t>芯片型号</w:t>
            </w:r>
          </w:p>
        </w:tc>
      </w:tr>
      <w:tr w:rsidR="004B0494" w14:paraId="0512A9F3" w14:textId="77777777" w:rsidTr="0032557B">
        <w:tc>
          <w:tcPr>
            <w:tcW w:w="646" w:type="pct"/>
          </w:tcPr>
          <w:p w14:paraId="077AAABB" w14:textId="77777777" w:rsidR="004B0494" w:rsidRDefault="004B0494" w:rsidP="001945C4">
            <w:pPr>
              <w:pStyle w:val="af6"/>
            </w:pPr>
            <w:r>
              <w:rPr>
                <w:rFonts w:hint="eastAsia"/>
              </w:rPr>
              <w:t>25</w:t>
            </w:r>
          </w:p>
        </w:tc>
        <w:tc>
          <w:tcPr>
            <w:tcW w:w="1745" w:type="pct"/>
          </w:tcPr>
          <w:p w14:paraId="07F4778E" w14:textId="77777777" w:rsidR="004B0494" w:rsidRDefault="004B0494" w:rsidP="009B202B">
            <w:pPr>
              <w:pStyle w:val="af6"/>
              <w:jc w:val="left"/>
            </w:pPr>
            <w:proofErr w:type="spellStart"/>
            <w:r>
              <w:t>DefaultPINChangeRule</w:t>
            </w:r>
            <w:proofErr w:type="spellEnd"/>
          </w:p>
        </w:tc>
        <w:tc>
          <w:tcPr>
            <w:tcW w:w="2610" w:type="pct"/>
          </w:tcPr>
          <w:p w14:paraId="489B337A" w14:textId="77777777" w:rsidR="004B0494" w:rsidRPr="001945C4" w:rsidRDefault="0032557B" w:rsidP="009B202B">
            <w:pPr>
              <w:pStyle w:val="af6"/>
              <w:jc w:val="left"/>
            </w:pPr>
            <w:proofErr w:type="spellStart"/>
            <w:r>
              <w:rPr>
                <w:rFonts w:hint="eastAsia"/>
              </w:rPr>
              <w:t>Ucan</w:t>
            </w:r>
            <w:proofErr w:type="spellEnd"/>
            <w:r w:rsidR="004B0494">
              <w:rPr>
                <w:rFonts w:hint="eastAsia"/>
              </w:rPr>
              <w:t>默认</w:t>
            </w:r>
            <w:r w:rsidR="004B0494">
              <w:rPr>
                <w:rFonts w:hint="eastAsia"/>
              </w:rPr>
              <w:t>PIN</w:t>
            </w:r>
            <w:r w:rsidR="004B0494">
              <w:rPr>
                <w:rFonts w:hint="eastAsia"/>
              </w:rPr>
              <w:t>修改策略</w:t>
            </w:r>
          </w:p>
        </w:tc>
      </w:tr>
      <w:tr w:rsidR="008C28B8" w14:paraId="5C329571" w14:textId="77777777" w:rsidTr="0032557B">
        <w:tc>
          <w:tcPr>
            <w:tcW w:w="646" w:type="pct"/>
          </w:tcPr>
          <w:p w14:paraId="380E8A2C" w14:textId="77777777" w:rsidR="008C28B8" w:rsidRPr="001945C4" w:rsidRDefault="009B202B" w:rsidP="001945C4">
            <w:pPr>
              <w:pStyle w:val="af6"/>
            </w:pPr>
            <w:r>
              <w:rPr>
                <w:rFonts w:hint="eastAsia"/>
              </w:rPr>
              <w:t>2</w:t>
            </w:r>
            <w:r w:rsidR="004B0494">
              <w:rPr>
                <w:rFonts w:hint="eastAsia"/>
              </w:rPr>
              <w:t>6</w:t>
            </w:r>
          </w:p>
        </w:tc>
        <w:tc>
          <w:tcPr>
            <w:tcW w:w="1745" w:type="pct"/>
          </w:tcPr>
          <w:p w14:paraId="20D78AFC" w14:textId="77777777" w:rsidR="008C28B8" w:rsidRPr="001945C4" w:rsidRDefault="008C28B8" w:rsidP="009B202B">
            <w:pPr>
              <w:pStyle w:val="af6"/>
              <w:jc w:val="left"/>
            </w:pPr>
            <w:r w:rsidRPr="001945C4">
              <w:rPr>
                <w:rFonts w:hint="eastAsia"/>
              </w:rPr>
              <w:t>Reserved</w:t>
            </w:r>
          </w:p>
        </w:tc>
        <w:tc>
          <w:tcPr>
            <w:tcW w:w="2610" w:type="pct"/>
          </w:tcPr>
          <w:p w14:paraId="07FBA697" w14:textId="77777777" w:rsidR="008C28B8" w:rsidRPr="001945C4" w:rsidRDefault="008C28B8" w:rsidP="0082162B">
            <w:pPr>
              <w:pStyle w:val="af6"/>
              <w:keepNext/>
              <w:jc w:val="left"/>
            </w:pPr>
            <w:r w:rsidRPr="001945C4">
              <w:rPr>
                <w:rFonts w:hint="eastAsia"/>
              </w:rPr>
              <w:t>保留字节</w:t>
            </w:r>
          </w:p>
        </w:tc>
      </w:tr>
    </w:tbl>
    <w:p w14:paraId="1B9BFECC" w14:textId="77777777" w:rsidR="008C28B8" w:rsidRPr="001945C4" w:rsidRDefault="008C28B8" w:rsidP="00650C54">
      <w:pPr>
        <w:pStyle w:val="a0"/>
        <w:ind w:firstLineChars="0" w:firstLine="420"/>
      </w:pPr>
      <w:r w:rsidRPr="001945C4">
        <w:rPr>
          <w:rFonts w:hint="eastAsia"/>
        </w:rPr>
        <w:t>以下数据项需要特别说明：</w:t>
      </w:r>
    </w:p>
    <w:p w14:paraId="4A8A9D6B" w14:textId="77777777" w:rsidR="008C28B8" w:rsidRPr="001945C4" w:rsidRDefault="008C28B8" w:rsidP="00650C54">
      <w:pPr>
        <w:pStyle w:val="a0"/>
        <w:ind w:firstLineChars="0" w:firstLine="420"/>
      </w:pPr>
      <w:r w:rsidRPr="001945C4">
        <w:rPr>
          <w:rFonts w:hint="eastAsia"/>
        </w:rPr>
        <w:t>（</w:t>
      </w:r>
      <w:r w:rsidRPr="001945C4">
        <w:rPr>
          <w:rFonts w:hint="eastAsia"/>
        </w:rPr>
        <w:t>1</w:t>
      </w:r>
      <w:r w:rsidRPr="001945C4">
        <w:rPr>
          <w:rFonts w:hint="eastAsia"/>
        </w:rPr>
        <w:t>）</w:t>
      </w:r>
      <w:r w:rsidRPr="001945C4">
        <w:rPr>
          <w:rFonts w:hint="eastAsia"/>
        </w:rPr>
        <w:t>Label</w:t>
      </w:r>
      <w:r w:rsidRPr="001945C4">
        <w:rPr>
          <w:rFonts w:hint="eastAsia"/>
        </w:rPr>
        <w:t>项，在出厂初始化时通过</w:t>
      </w:r>
      <w:r w:rsidRPr="001945C4">
        <w:rPr>
          <w:rFonts w:hint="eastAsia"/>
        </w:rPr>
        <w:t>APDU</w:t>
      </w:r>
      <w:r w:rsidRPr="001945C4">
        <w:rPr>
          <w:rFonts w:hint="eastAsia"/>
        </w:rPr>
        <w:t>指令设置</w:t>
      </w:r>
      <w:r w:rsidRPr="001945C4">
        <w:rPr>
          <w:rFonts w:hint="eastAsia"/>
        </w:rPr>
        <w:t>Label</w:t>
      </w:r>
      <w:r w:rsidRPr="001945C4">
        <w:rPr>
          <w:rFonts w:hint="eastAsia"/>
        </w:rPr>
        <w:t>项的默认值。</w:t>
      </w:r>
    </w:p>
    <w:p w14:paraId="42C5EC62" w14:textId="77777777" w:rsidR="00650C54" w:rsidRDefault="008C28B8" w:rsidP="00650C54">
      <w:pPr>
        <w:pStyle w:val="a0"/>
        <w:ind w:firstLineChars="0" w:firstLine="420"/>
      </w:pPr>
      <w:r w:rsidRPr="001945C4">
        <w:rPr>
          <w:rFonts w:hint="eastAsia"/>
        </w:rPr>
        <w:lastRenderedPageBreak/>
        <w:t>（</w:t>
      </w:r>
      <w:r w:rsidRPr="001945C4">
        <w:rPr>
          <w:rFonts w:hint="eastAsia"/>
        </w:rPr>
        <w:t>2</w:t>
      </w:r>
      <w:r w:rsidRPr="001945C4">
        <w:rPr>
          <w:rFonts w:hint="eastAsia"/>
        </w:rPr>
        <w:t>）</w:t>
      </w:r>
      <w:proofErr w:type="spellStart"/>
      <w:r w:rsidRPr="001945C4">
        <w:rPr>
          <w:rFonts w:hint="eastAsia"/>
        </w:rPr>
        <w:t>SerialNumber</w:t>
      </w:r>
      <w:proofErr w:type="spellEnd"/>
      <w:r w:rsidRPr="001945C4">
        <w:rPr>
          <w:rFonts w:hint="eastAsia"/>
        </w:rPr>
        <w:t>项，在出厂初始化时通过</w:t>
      </w:r>
      <w:r w:rsidRPr="001945C4">
        <w:rPr>
          <w:rFonts w:hint="eastAsia"/>
        </w:rPr>
        <w:t>APDU</w:t>
      </w:r>
      <w:r w:rsidRPr="001945C4">
        <w:rPr>
          <w:rFonts w:hint="eastAsia"/>
        </w:rPr>
        <w:t>指令设置，意义等同于</w:t>
      </w:r>
      <w:proofErr w:type="spellStart"/>
      <w:r w:rsidRPr="001945C4">
        <w:rPr>
          <w:rFonts w:hint="eastAsia"/>
        </w:rPr>
        <w:t>KeyID</w:t>
      </w:r>
      <w:proofErr w:type="spellEnd"/>
      <w:r w:rsidRPr="001945C4">
        <w:rPr>
          <w:rFonts w:hint="eastAsia"/>
        </w:rPr>
        <w:t>。</w:t>
      </w:r>
    </w:p>
    <w:p w14:paraId="3E0A55A0" w14:textId="77777777" w:rsidR="00650C54" w:rsidRDefault="008C28B8" w:rsidP="00650C54">
      <w:pPr>
        <w:pStyle w:val="a0"/>
        <w:ind w:firstLineChars="0" w:firstLine="420"/>
      </w:pPr>
      <w:r w:rsidRPr="001945C4">
        <w:rPr>
          <w:rFonts w:hint="eastAsia"/>
        </w:rPr>
        <w:t>（</w:t>
      </w:r>
      <w:r w:rsidRPr="001945C4">
        <w:rPr>
          <w:rFonts w:hint="eastAsia"/>
        </w:rPr>
        <w:t>3</w:t>
      </w:r>
      <w:r w:rsidRPr="001945C4">
        <w:rPr>
          <w:rFonts w:hint="eastAsia"/>
        </w:rPr>
        <w:t>）</w:t>
      </w:r>
      <w:proofErr w:type="spellStart"/>
      <w:r w:rsidRPr="001945C4">
        <w:rPr>
          <w:rFonts w:hint="eastAsia"/>
        </w:rPr>
        <w:t>DevAuthAlgId</w:t>
      </w:r>
      <w:proofErr w:type="spellEnd"/>
      <w:r w:rsidRPr="001945C4">
        <w:rPr>
          <w:rFonts w:hint="eastAsia"/>
        </w:rPr>
        <w:t>项在原有意义的基础上扩展为设备认证、通信加密过程使用的分组密码算法标识。如果设置为</w:t>
      </w:r>
      <w:r w:rsidRPr="001945C4">
        <w:rPr>
          <w:rFonts w:hint="eastAsia"/>
        </w:rPr>
        <w:t>SM4</w:t>
      </w:r>
      <w:r w:rsidRPr="001945C4">
        <w:rPr>
          <w:rFonts w:hint="eastAsia"/>
        </w:rPr>
        <w:t>算法，通信加密过程使用</w:t>
      </w:r>
      <w:r w:rsidRPr="001945C4">
        <w:rPr>
          <w:rFonts w:hint="eastAsia"/>
        </w:rPr>
        <w:t>SM2</w:t>
      </w:r>
      <w:r w:rsidRPr="001945C4">
        <w:rPr>
          <w:rFonts w:hint="eastAsia"/>
        </w:rPr>
        <w:t>算法协商消息密钥；如果设置为</w:t>
      </w:r>
      <w:r w:rsidRPr="001945C4">
        <w:rPr>
          <w:rFonts w:hint="eastAsia"/>
        </w:rPr>
        <w:t>TDES</w:t>
      </w:r>
      <w:r w:rsidRPr="001945C4">
        <w:rPr>
          <w:rFonts w:hint="eastAsia"/>
        </w:rPr>
        <w:t>，通信加密过程使用</w:t>
      </w:r>
      <w:r w:rsidRPr="001945C4">
        <w:rPr>
          <w:rFonts w:hint="eastAsia"/>
        </w:rPr>
        <w:t>RSA1024</w:t>
      </w:r>
      <w:r w:rsidRPr="001945C4">
        <w:rPr>
          <w:rFonts w:hint="eastAsia"/>
        </w:rPr>
        <w:t>算法协商消息密钥。</w:t>
      </w:r>
    </w:p>
    <w:p w14:paraId="2D83B5CA" w14:textId="77777777" w:rsidR="008C28B8" w:rsidRDefault="008C28B8" w:rsidP="00650C54">
      <w:pPr>
        <w:pStyle w:val="a0"/>
        <w:ind w:firstLineChars="0" w:firstLine="420"/>
      </w:pPr>
      <w:r w:rsidRPr="001945C4">
        <w:rPr>
          <w:rFonts w:hint="eastAsia"/>
        </w:rPr>
        <w:t>（</w:t>
      </w:r>
      <w:r w:rsidRPr="001945C4">
        <w:rPr>
          <w:rFonts w:hint="eastAsia"/>
        </w:rPr>
        <w:t>4</w:t>
      </w:r>
      <w:r w:rsidRPr="001945C4">
        <w:rPr>
          <w:rFonts w:hint="eastAsia"/>
        </w:rPr>
        <w:t>）</w:t>
      </w:r>
      <w:proofErr w:type="spellStart"/>
      <w:r w:rsidRPr="001945C4">
        <w:rPr>
          <w:rFonts w:hint="eastAsia"/>
        </w:rPr>
        <w:t>HWVersion</w:t>
      </w:r>
      <w:proofErr w:type="spellEnd"/>
      <w:r w:rsidRPr="001945C4">
        <w:rPr>
          <w:rFonts w:hint="eastAsia"/>
        </w:rPr>
        <w:t>和</w:t>
      </w:r>
      <w:proofErr w:type="spellStart"/>
      <w:r w:rsidRPr="001945C4">
        <w:rPr>
          <w:rFonts w:hint="eastAsia"/>
        </w:rPr>
        <w:t>FirmwareVersion</w:t>
      </w:r>
      <w:proofErr w:type="spellEnd"/>
      <w:r w:rsidRPr="001945C4">
        <w:rPr>
          <w:rFonts w:hint="eastAsia"/>
        </w:rPr>
        <w:t>，</w:t>
      </w:r>
      <w:r w:rsidRPr="001945C4">
        <w:rPr>
          <w:rFonts w:hint="eastAsia"/>
        </w:rPr>
        <w:t>major</w:t>
      </w:r>
      <w:r w:rsidRPr="001945C4">
        <w:rPr>
          <w:rFonts w:hint="eastAsia"/>
        </w:rPr>
        <w:t>表示公司</w:t>
      </w:r>
      <w:r w:rsidRPr="001945C4">
        <w:rPr>
          <w:rFonts w:hint="eastAsia"/>
        </w:rPr>
        <w:t>4</w:t>
      </w:r>
      <w:r w:rsidRPr="001945C4">
        <w:rPr>
          <w:rFonts w:hint="eastAsia"/>
        </w:rPr>
        <w:t>位版本号中的前两位，</w:t>
      </w:r>
      <w:r w:rsidRPr="001945C4">
        <w:rPr>
          <w:rFonts w:hint="eastAsia"/>
        </w:rPr>
        <w:t>minor</w:t>
      </w:r>
      <w:r w:rsidRPr="001945C4">
        <w:rPr>
          <w:rFonts w:hint="eastAsia"/>
        </w:rPr>
        <w:t>表示公司</w:t>
      </w:r>
      <w:r w:rsidRPr="001945C4">
        <w:rPr>
          <w:rFonts w:hint="eastAsia"/>
        </w:rPr>
        <w:t>4</w:t>
      </w:r>
      <w:r w:rsidRPr="001945C4">
        <w:rPr>
          <w:rFonts w:hint="eastAsia"/>
        </w:rPr>
        <w:t>位版本号中的后两位。</w:t>
      </w:r>
    </w:p>
    <w:p w14:paraId="30E1D7FB" w14:textId="77777777" w:rsidR="008F2F4B" w:rsidRPr="001945C4" w:rsidRDefault="008F2F4B" w:rsidP="00650C54">
      <w:pPr>
        <w:pStyle w:val="a0"/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proofErr w:type="spellStart"/>
      <w:r>
        <w:t>ChipType</w:t>
      </w:r>
      <w:proofErr w:type="spellEnd"/>
      <w:r>
        <w:t>指示芯片类型</w:t>
      </w:r>
      <w:r>
        <w:rPr>
          <w:rFonts w:hint="eastAsia"/>
        </w:rPr>
        <w:t>，</w:t>
      </w:r>
      <w:r>
        <w:t>’H’</w:t>
      </w:r>
      <w:r>
        <w:t>为华大</w:t>
      </w:r>
      <w:r>
        <w:t>IS32U512A</w:t>
      </w:r>
      <w:r>
        <w:t>芯片</w:t>
      </w:r>
      <w:r>
        <w:rPr>
          <w:rFonts w:hint="eastAsia"/>
        </w:rPr>
        <w:t>，</w:t>
      </w:r>
      <w:r>
        <w:t>’S’</w:t>
      </w:r>
      <w:r>
        <w:t>为晟元</w:t>
      </w:r>
      <w:r>
        <w:t>AS569</w:t>
      </w:r>
      <w:r>
        <w:t>芯片</w:t>
      </w:r>
      <w:r>
        <w:rPr>
          <w:rFonts w:hint="eastAsia"/>
        </w:rPr>
        <w:t>。</w:t>
      </w:r>
    </w:p>
    <w:p w14:paraId="63278A9A" w14:textId="77777777" w:rsidR="008C28B8" w:rsidRPr="00273574" w:rsidRDefault="008C28B8" w:rsidP="008C28B8">
      <w:pPr>
        <w:pStyle w:val="4"/>
      </w:pPr>
      <w:r w:rsidRPr="00273574">
        <w:rPr>
          <w:rFonts w:hint="eastAsia"/>
        </w:rPr>
        <w:t>生产</w:t>
      </w:r>
      <w:r w:rsidRPr="00273574">
        <w:rPr>
          <w:rFonts w:hint="eastAsia"/>
        </w:rPr>
        <w:t>Key</w:t>
      </w:r>
      <w:r w:rsidRPr="00273574">
        <w:rPr>
          <w:rFonts w:hint="eastAsia"/>
        </w:rPr>
        <w:t>和管理</w:t>
      </w:r>
      <w:r w:rsidRPr="00273574">
        <w:rPr>
          <w:rFonts w:hint="eastAsia"/>
        </w:rPr>
        <w:t>Key</w:t>
      </w:r>
    </w:p>
    <w:p w14:paraId="7EFD2EA7" w14:textId="77777777" w:rsidR="008C28B8" w:rsidRPr="001945C4" w:rsidRDefault="008C28B8" w:rsidP="00B30B32">
      <w:pPr>
        <w:pStyle w:val="a0"/>
        <w:ind w:firstLineChars="0" w:firstLine="420"/>
      </w:pPr>
      <w:r w:rsidRPr="001945C4">
        <w:rPr>
          <w:rFonts w:hint="eastAsia"/>
        </w:rPr>
        <w:t>在生产</w:t>
      </w:r>
      <w:proofErr w:type="spellStart"/>
      <w:r w:rsidR="00182751">
        <w:rPr>
          <w:rFonts w:hint="eastAsia"/>
        </w:rPr>
        <w:t>Utap</w:t>
      </w:r>
      <w:proofErr w:type="spellEnd"/>
      <w:r w:rsidRPr="001945C4">
        <w:rPr>
          <w:rFonts w:hint="eastAsia"/>
        </w:rPr>
        <w:t>前，需要制作生产</w:t>
      </w:r>
      <w:r w:rsidRPr="001945C4">
        <w:rPr>
          <w:rFonts w:hint="eastAsia"/>
        </w:rPr>
        <w:t>Key</w:t>
      </w:r>
      <w:r w:rsidRPr="001945C4">
        <w:rPr>
          <w:rFonts w:hint="eastAsia"/>
        </w:rPr>
        <w:t>和管理</w:t>
      </w:r>
      <w:r w:rsidRPr="001945C4">
        <w:rPr>
          <w:rFonts w:hint="eastAsia"/>
        </w:rPr>
        <w:t>Key</w:t>
      </w:r>
      <w:r w:rsidRPr="001945C4">
        <w:rPr>
          <w:rFonts w:hint="eastAsia"/>
        </w:rPr>
        <w:t>（根据客户需求选择使用）。通过行政管理机制保证生产</w:t>
      </w:r>
      <w:r w:rsidRPr="001945C4">
        <w:rPr>
          <w:rFonts w:hint="eastAsia"/>
        </w:rPr>
        <w:t>Key</w:t>
      </w:r>
      <w:r w:rsidRPr="001945C4">
        <w:rPr>
          <w:rFonts w:hint="eastAsia"/>
        </w:rPr>
        <w:t>和管理</w:t>
      </w:r>
      <w:r w:rsidRPr="001945C4">
        <w:rPr>
          <w:rFonts w:hint="eastAsia"/>
        </w:rPr>
        <w:t>Key</w:t>
      </w:r>
      <w:r w:rsidRPr="001945C4">
        <w:rPr>
          <w:rFonts w:hint="eastAsia"/>
        </w:rPr>
        <w:t>安全可控。</w:t>
      </w:r>
    </w:p>
    <w:p w14:paraId="51F3AE69" w14:textId="77777777" w:rsidR="008C28B8" w:rsidRPr="001945C4" w:rsidRDefault="008C28B8" w:rsidP="00B30B32">
      <w:pPr>
        <w:pStyle w:val="a0"/>
        <w:ind w:firstLineChars="0" w:firstLine="420"/>
      </w:pPr>
      <w:r w:rsidRPr="001945C4">
        <w:rPr>
          <w:rFonts w:hint="eastAsia"/>
        </w:rPr>
        <w:t>生产</w:t>
      </w:r>
      <w:r w:rsidRPr="001945C4">
        <w:rPr>
          <w:rFonts w:hint="eastAsia"/>
        </w:rPr>
        <w:t>Key</w:t>
      </w:r>
      <w:r w:rsidRPr="001945C4">
        <w:rPr>
          <w:rFonts w:hint="eastAsia"/>
        </w:rPr>
        <w:t>内部保存</w:t>
      </w:r>
      <w:r w:rsidRPr="001945C4">
        <w:rPr>
          <w:rFonts w:hint="eastAsia"/>
        </w:rPr>
        <w:t>2</w:t>
      </w:r>
      <w:r w:rsidRPr="001945C4">
        <w:rPr>
          <w:rFonts w:hint="eastAsia"/>
        </w:rPr>
        <w:t>对设备生产密钥对（</w:t>
      </w:r>
      <w:r w:rsidRPr="001945C4">
        <w:rPr>
          <w:rFonts w:hint="eastAsia"/>
        </w:rPr>
        <w:t>RSA1024</w:t>
      </w:r>
      <w:r w:rsidRPr="001945C4">
        <w:rPr>
          <w:rFonts w:hint="eastAsia"/>
        </w:rPr>
        <w:t>和</w:t>
      </w:r>
      <w:r w:rsidRPr="001945C4">
        <w:rPr>
          <w:rFonts w:hint="eastAsia"/>
        </w:rPr>
        <w:t>SM2</w:t>
      </w:r>
      <w:r w:rsidRPr="001945C4">
        <w:rPr>
          <w:rFonts w:hint="eastAsia"/>
        </w:rPr>
        <w:t>密钥对各一对），</w:t>
      </w:r>
      <w:r w:rsidRPr="001945C4">
        <w:rPr>
          <w:rFonts w:hint="eastAsia"/>
        </w:rPr>
        <w:t>2</w:t>
      </w:r>
      <w:r w:rsidRPr="001945C4">
        <w:rPr>
          <w:rFonts w:hint="eastAsia"/>
        </w:rPr>
        <w:t>对设备管理密钥对（</w:t>
      </w:r>
      <w:r w:rsidRPr="001945C4">
        <w:rPr>
          <w:rFonts w:hint="eastAsia"/>
        </w:rPr>
        <w:t>RSA1024</w:t>
      </w:r>
      <w:r w:rsidRPr="001945C4">
        <w:rPr>
          <w:rFonts w:hint="eastAsia"/>
        </w:rPr>
        <w:t>和</w:t>
      </w:r>
      <w:r w:rsidRPr="001945C4">
        <w:rPr>
          <w:rFonts w:hint="eastAsia"/>
        </w:rPr>
        <w:t>SM2</w:t>
      </w:r>
      <w:r w:rsidRPr="001945C4">
        <w:rPr>
          <w:rFonts w:hint="eastAsia"/>
        </w:rPr>
        <w:t>密钥对各一对）。生产</w:t>
      </w:r>
      <w:r w:rsidRPr="001945C4">
        <w:rPr>
          <w:rFonts w:hint="eastAsia"/>
        </w:rPr>
        <w:t>Key</w:t>
      </w:r>
      <w:r w:rsidRPr="001945C4">
        <w:rPr>
          <w:rFonts w:hint="eastAsia"/>
        </w:rPr>
        <w:t>可通过密钥导入与导出接口复制生产或制作管理</w:t>
      </w:r>
      <w:r w:rsidRPr="001945C4">
        <w:rPr>
          <w:rFonts w:hint="eastAsia"/>
        </w:rPr>
        <w:t>Key</w:t>
      </w:r>
      <w:r w:rsidRPr="001945C4">
        <w:rPr>
          <w:rFonts w:hint="eastAsia"/>
        </w:rPr>
        <w:t>。生产初始化工具根据</w:t>
      </w:r>
      <w:proofErr w:type="spellStart"/>
      <w:r w:rsidR="00605DDE">
        <w:rPr>
          <w:rFonts w:hint="eastAsia"/>
        </w:rPr>
        <w:t>Utap</w:t>
      </w:r>
      <w:proofErr w:type="spellEnd"/>
      <w:r w:rsidRPr="001945C4">
        <w:rPr>
          <w:rFonts w:hint="eastAsia"/>
        </w:rPr>
        <w:t>设备信息描述中的</w:t>
      </w:r>
      <w:proofErr w:type="spellStart"/>
      <w:r w:rsidRPr="001945C4">
        <w:rPr>
          <w:rFonts w:hint="eastAsia"/>
        </w:rPr>
        <w:t>DevAuthAlgId</w:t>
      </w:r>
      <w:proofErr w:type="spellEnd"/>
      <w:r w:rsidRPr="001945C4">
        <w:rPr>
          <w:rFonts w:hint="eastAsia"/>
        </w:rPr>
        <w:t>项，选择使用相应算法的设备生产密钥对</w:t>
      </w:r>
      <w:proofErr w:type="spellStart"/>
      <w:r w:rsidR="00616FFD">
        <w:rPr>
          <w:rFonts w:hint="eastAsia"/>
        </w:rPr>
        <w:t>Utap</w:t>
      </w:r>
      <w:proofErr w:type="spellEnd"/>
      <w:r w:rsidRPr="001945C4">
        <w:rPr>
          <w:rFonts w:hint="eastAsia"/>
        </w:rPr>
        <w:t>设备密钥对（</w:t>
      </w:r>
      <w:proofErr w:type="spellStart"/>
      <w:r w:rsidRPr="001945C4">
        <w:rPr>
          <w:rFonts w:hint="eastAsia"/>
        </w:rPr>
        <w:t>DevKeyPair</w:t>
      </w:r>
      <w:proofErr w:type="spellEnd"/>
      <w:r w:rsidRPr="001945C4">
        <w:rPr>
          <w:rFonts w:hint="eastAsia"/>
        </w:rPr>
        <w:t>）公钥的</w:t>
      </w:r>
      <w:r w:rsidRPr="001945C4">
        <w:rPr>
          <w:rFonts w:hint="eastAsia"/>
        </w:rPr>
        <w:t>HASH</w:t>
      </w:r>
      <w:r w:rsidRPr="001945C4">
        <w:rPr>
          <w:rFonts w:hint="eastAsia"/>
        </w:rPr>
        <w:t>（</w:t>
      </w:r>
      <w:r w:rsidRPr="001945C4">
        <w:rPr>
          <w:rFonts w:hint="eastAsia"/>
        </w:rPr>
        <w:t>RSA</w:t>
      </w:r>
      <w:r w:rsidRPr="001945C4">
        <w:rPr>
          <w:rFonts w:hint="eastAsia"/>
        </w:rPr>
        <w:t>密钥对，使用</w:t>
      </w:r>
      <w:r w:rsidRPr="001945C4">
        <w:rPr>
          <w:rFonts w:hint="eastAsia"/>
        </w:rPr>
        <w:t>SHA1</w:t>
      </w:r>
      <w:r w:rsidRPr="001945C4">
        <w:rPr>
          <w:rFonts w:hint="eastAsia"/>
        </w:rPr>
        <w:t>对数据进行</w:t>
      </w:r>
      <w:r w:rsidRPr="001945C4">
        <w:rPr>
          <w:rFonts w:hint="eastAsia"/>
        </w:rPr>
        <w:t>HASH</w:t>
      </w:r>
      <w:r w:rsidRPr="001945C4">
        <w:rPr>
          <w:rFonts w:hint="eastAsia"/>
        </w:rPr>
        <w:t>；</w:t>
      </w:r>
      <w:r w:rsidRPr="001945C4">
        <w:rPr>
          <w:rFonts w:hint="eastAsia"/>
        </w:rPr>
        <w:t>SM2</w:t>
      </w:r>
      <w:r w:rsidRPr="001945C4">
        <w:rPr>
          <w:rFonts w:hint="eastAsia"/>
        </w:rPr>
        <w:t>密钥对，使用</w:t>
      </w:r>
      <w:r w:rsidRPr="001945C4">
        <w:rPr>
          <w:rFonts w:hint="eastAsia"/>
        </w:rPr>
        <w:t>SM3</w:t>
      </w:r>
      <w:r w:rsidRPr="001945C4">
        <w:rPr>
          <w:rFonts w:hint="eastAsia"/>
        </w:rPr>
        <w:t>对数据进行</w:t>
      </w:r>
      <w:r w:rsidRPr="001945C4">
        <w:rPr>
          <w:rFonts w:hint="eastAsia"/>
        </w:rPr>
        <w:t>HASH</w:t>
      </w:r>
      <w:r w:rsidRPr="001945C4">
        <w:rPr>
          <w:rFonts w:hint="eastAsia"/>
        </w:rPr>
        <w:t>）结果进行签名，将签名结果、对应的设备生产密钥对公钥，以及对应算法的设备管理密钥对公钥保存到</w:t>
      </w:r>
      <w:proofErr w:type="spellStart"/>
      <w:r w:rsidR="003045F8">
        <w:rPr>
          <w:rFonts w:hint="eastAsia"/>
        </w:rPr>
        <w:t>Utap</w:t>
      </w:r>
      <w:proofErr w:type="spellEnd"/>
      <w:r w:rsidRPr="001945C4">
        <w:rPr>
          <w:rFonts w:hint="eastAsia"/>
        </w:rPr>
        <w:t>设备。在出厂初始化完成后，使用阶段前，可使用生产</w:t>
      </w:r>
      <w:r w:rsidRPr="001945C4">
        <w:rPr>
          <w:rFonts w:hint="eastAsia"/>
        </w:rPr>
        <w:lastRenderedPageBreak/>
        <w:t>Key</w:t>
      </w:r>
      <w:r w:rsidRPr="001945C4">
        <w:rPr>
          <w:rFonts w:hint="eastAsia"/>
        </w:rPr>
        <w:t>通过挑战应答方式对</w:t>
      </w:r>
      <w:proofErr w:type="spellStart"/>
      <w:r w:rsidR="007062F8">
        <w:rPr>
          <w:rFonts w:hint="eastAsia"/>
        </w:rPr>
        <w:t>Utap</w:t>
      </w:r>
      <w:proofErr w:type="spellEnd"/>
      <w:r w:rsidRPr="001945C4">
        <w:rPr>
          <w:rFonts w:hint="eastAsia"/>
        </w:rPr>
        <w:t>执行擦除</w:t>
      </w:r>
      <w:r w:rsidRPr="001945C4">
        <w:rPr>
          <w:rFonts w:hint="eastAsia"/>
        </w:rPr>
        <w:t>COS</w:t>
      </w:r>
      <w:r w:rsidRPr="001945C4">
        <w:rPr>
          <w:rFonts w:hint="eastAsia"/>
        </w:rPr>
        <w:t>和清空</w:t>
      </w:r>
      <w:r w:rsidRPr="001945C4">
        <w:rPr>
          <w:rFonts w:hint="eastAsia"/>
        </w:rPr>
        <w:t>MF</w:t>
      </w:r>
      <w:r w:rsidRPr="001945C4">
        <w:rPr>
          <w:rFonts w:hint="eastAsia"/>
        </w:rPr>
        <w:t>。</w:t>
      </w:r>
    </w:p>
    <w:p w14:paraId="0C76C1CC" w14:textId="77777777" w:rsidR="008C28B8" w:rsidRPr="00122DC2" w:rsidRDefault="008C28B8" w:rsidP="00D50934">
      <w:pPr>
        <w:pStyle w:val="a0"/>
        <w:ind w:firstLineChars="0" w:firstLine="420"/>
      </w:pPr>
      <w:r w:rsidRPr="001945C4">
        <w:rPr>
          <w:rFonts w:hint="eastAsia"/>
        </w:rPr>
        <w:t>管理</w:t>
      </w:r>
      <w:r w:rsidRPr="001945C4">
        <w:rPr>
          <w:rFonts w:hint="eastAsia"/>
        </w:rPr>
        <w:t>Key</w:t>
      </w:r>
      <w:r w:rsidRPr="001945C4">
        <w:rPr>
          <w:rFonts w:hint="eastAsia"/>
        </w:rPr>
        <w:t>内部保存设备管理密钥对。管理</w:t>
      </w:r>
      <w:r w:rsidRPr="001945C4">
        <w:rPr>
          <w:rFonts w:hint="eastAsia"/>
        </w:rPr>
        <w:t>Key</w:t>
      </w:r>
      <w:r w:rsidRPr="001945C4">
        <w:rPr>
          <w:rFonts w:hint="eastAsia"/>
        </w:rPr>
        <w:t>为选配产品，用户可选择使用管理</w:t>
      </w:r>
      <w:r w:rsidRPr="001945C4">
        <w:rPr>
          <w:rFonts w:hint="eastAsia"/>
        </w:rPr>
        <w:t>Key</w:t>
      </w:r>
      <w:r w:rsidRPr="001945C4">
        <w:rPr>
          <w:rFonts w:hint="eastAsia"/>
        </w:rPr>
        <w:t>实现用户</w:t>
      </w:r>
      <w:r w:rsidRPr="001945C4">
        <w:rPr>
          <w:rFonts w:hint="eastAsia"/>
        </w:rPr>
        <w:t>PIN</w:t>
      </w:r>
      <w:r w:rsidRPr="001945C4">
        <w:rPr>
          <w:rFonts w:hint="eastAsia"/>
        </w:rPr>
        <w:t>本地</w:t>
      </w:r>
      <w:r w:rsidRPr="001945C4">
        <w:rPr>
          <w:rFonts w:hint="eastAsia"/>
        </w:rPr>
        <w:t>/</w:t>
      </w:r>
      <w:r w:rsidRPr="001945C4">
        <w:rPr>
          <w:rFonts w:hint="eastAsia"/>
        </w:rPr>
        <w:t>远程解锁功能。客户只能选择管理</w:t>
      </w:r>
      <w:r w:rsidRPr="001945C4">
        <w:rPr>
          <w:rFonts w:hint="eastAsia"/>
        </w:rPr>
        <w:t>Key</w:t>
      </w:r>
      <w:r w:rsidRPr="001945C4">
        <w:rPr>
          <w:rFonts w:hint="eastAsia"/>
        </w:rPr>
        <w:t>和管理员</w:t>
      </w:r>
      <w:r w:rsidRPr="001945C4">
        <w:rPr>
          <w:rFonts w:hint="eastAsia"/>
        </w:rPr>
        <w:t>PIN</w:t>
      </w:r>
      <w:r w:rsidRPr="001945C4">
        <w:rPr>
          <w:rFonts w:hint="eastAsia"/>
        </w:rPr>
        <w:t>中的一种方式对</w:t>
      </w:r>
      <w:proofErr w:type="spellStart"/>
      <w:r w:rsidR="00A72D15">
        <w:rPr>
          <w:rFonts w:hint="eastAsia"/>
        </w:rPr>
        <w:t>Utap</w:t>
      </w:r>
      <w:proofErr w:type="spellEnd"/>
      <w:r w:rsidRPr="001945C4">
        <w:rPr>
          <w:rFonts w:hint="eastAsia"/>
        </w:rPr>
        <w:t>进行管理。管理员通过</w:t>
      </w:r>
      <w:r w:rsidRPr="001945C4">
        <w:rPr>
          <w:rFonts w:hint="eastAsia"/>
        </w:rPr>
        <w:t>PIN</w:t>
      </w:r>
      <w:r w:rsidRPr="001945C4">
        <w:rPr>
          <w:rFonts w:hint="eastAsia"/>
        </w:rPr>
        <w:t>码对管理</w:t>
      </w:r>
      <w:r w:rsidRPr="001945C4">
        <w:rPr>
          <w:rFonts w:hint="eastAsia"/>
        </w:rPr>
        <w:t>Key</w:t>
      </w:r>
      <w:r w:rsidRPr="001945C4">
        <w:rPr>
          <w:rFonts w:hint="eastAsia"/>
        </w:rPr>
        <w:t>进行操作。</w:t>
      </w:r>
    </w:p>
    <w:p w14:paraId="42F565CF" w14:textId="77777777" w:rsidR="005B3149" w:rsidRDefault="00063753" w:rsidP="00107E75">
      <w:pPr>
        <w:pStyle w:val="20"/>
      </w:pPr>
      <w:bookmarkStart w:id="807" w:name="_Toc96509656"/>
      <w:r>
        <w:rPr>
          <w:rFonts w:hint="eastAsia"/>
        </w:rPr>
        <w:t>文件管理</w:t>
      </w:r>
      <w:bookmarkEnd w:id="807"/>
    </w:p>
    <w:p w14:paraId="5B4F809A" w14:textId="75E7CEE0" w:rsidR="00004C74" w:rsidRPr="00004C74" w:rsidRDefault="00004C74" w:rsidP="00004C74">
      <w:pPr>
        <w:pStyle w:val="a0"/>
        <w:ind w:firstLine="560"/>
      </w:pPr>
      <w:r w:rsidRPr="00004C74">
        <w:rPr>
          <w:rFonts w:hint="eastAsia"/>
        </w:rPr>
        <w:t>COS</w:t>
      </w:r>
      <w:r w:rsidRPr="00004C74">
        <w:rPr>
          <w:rFonts w:hint="eastAsia"/>
        </w:rPr>
        <w:t>采用树型文件结构对文件进行管理，在文件系统初始化时，创建如</w:t>
      </w:r>
      <w:r w:rsidR="00930942">
        <w:fldChar w:fldCharType="begin"/>
      </w:r>
      <w:r w:rsidR="00930942">
        <w:instrText xml:space="preserve"> </w:instrText>
      </w:r>
      <w:r w:rsidR="00930942">
        <w:rPr>
          <w:rFonts w:hint="eastAsia"/>
        </w:rPr>
        <w:instrText>REF _Ref472410072 \h</w:instrText>
      </w:r>
      <w:r w:rsidR="00930942">
        <w:instrText xml:space="preserve"> </w:instrText>
      </w:r>
      <w:r w:rsidR="00930942">
        <w:fldChar w:fldCharType="separate"/>
      </w:r>
      <w:ins w:id="808" w:author="wangxu" w:date="2022-02-23T11:53:00Z">
        <w:r w:rsidR="00000064">
          <w:rPr>
            <w:rFonts w:hint="eastAsia"/>
          </w:rPr>
          <w:t>图</w:t>
        </w:r>
        <w:r w:rsidR="00000064">
          <w:rPr>
            <w:noProof/>
          </w:rPr>
          <w:t>2</w:t>
        </w:r>
        <w:r w:rsidR="00000064">
          <w:noBreakHyphen/>
        </w:r>
        <w:r w:rsidR="00000064">
          <w:rPr>
            <w:noProof/>
          </w:rPr>
          <w:t>1</w:t>
        </w:r>
      </w:ins>
      <w:del w:id="809" w:author="wangxu" w:date="2022-02-23T11:53:00Z">
        <w:r w:rsidR="006A0BD4" w:rsidDel="00000064">
          <w:rPr>
            <w:rFonts w:hint="eastAsia"/>
          </w:rPr>
          <w:delText>图</w:delText>
        </w:r>
        <w:r w:rsidR="006A0BD4" w:rsidDel="00000064">
          <w:rPr>
            <w:noProof/>
          </w:rPr>
          <w:delText>2</w:delText>
        </w:r>
        <w:r w:rsidR="006A0BD4" w:rsidDel="00000064">
          <w:noBreakHyphen/>
        </w:r>
        <w:r w:rsidR="006A0BD4" w:rsidDel="00000064">
          <w:rPr>
            <w:noProof/>
          </w:rPr>
          <w:delText>1</w:delText>
        </w:r>
      </w:del>
      <w:r w:rsidR="00930942">
        <w:fldChar w:fldCharType="end"/>
      </w:r>
      <w:r w:rsidRPr="00004C74">
        <w:rPr>
          <w:rFonts w:hint="eastAsia"/>
        </w:rPr>
        <w:t>所示的文件结构。虚线部分为图章数据文件，由</w:t>
      </w:r>
      <w:r w:rsidRPr="00004C74">
        <w:rPr>
          <w:rFonts w:hint="eastAsia"/>
        </w:rPr>
        <w:t>PKCS11</w:t>
      </w:r>
      <w:r w:rsidRPr="00004C74">
        <w:rPr>
          <w:rFonts w:hint="eastAsia"/>
        </w:rPr>
        <w:t>库随时创建。</w:t>
      </w:r>
    </w:p>
    <w:p w14:paraId="14057BF3" w14:textId="420B9C40" w:rsidR="00004C74" w:rsidRDefault="00004C74" w:rsidP="00004C74">
      <w:pPr>
        <w:pStyle w:val="a0"/>
        <w:ind w:firstLine="560"/>
      </w:pPr>
      <w:r w:rsidRPr="00004C74">
        <w:rPr>
          <w:rFonts w:hint="eastAsia"/>
        </w:rPr>
        <w:t>COS</w:t>
      </w:r>
      <w:r w:rsidRPr="00004C74">
        <w:rPr>
          <w:rFonts w:hint="eastAsia"/>
        </w:rPr>
        <w:t>内部通过文件属性进行访问控制，文件属性定义见</w:t>
      </w:r>
      <w:r w:rsidR="00930942">
        <w:fldChar w:fldCharType="begin"/>
      </w:r>
      <w:r w:rsidR="00930942">
        <w:instrText xml:space="preserve"> </w:instrText>
      </w:r>
      <w:r w:rsidR="00930942">
        <w:rPr>
          <w:rFonts w:hint="eastAsia"/>
        </w:rPr>
        <w:instrText>REF _Ref472410072 \h</w:instrText>
      </w:r>
      <w:r w:rsidR="00930942">
        <w:instrText xml:space="preserve"> </w:instrText>
      </w:r>
      <w:r w:rsidR="00930942">
        <w:fldChar w:fldCharType="separate"/>
      </w:r>
      <w:ins w:id="810" w:author="wangxu" w:date="2022-02-23T11:53:00Z">
        <w:r w:rsidR="00000064">
          <w:rPr>
            <w:rFonts w:hint="eastAsia"/>
          </w:rPr>
          <w:t>图</w:t>
        </w:r>
        <w:r w:rsidR="00000064">
          <w:rPr>
            <w:noProof/>
          </w:rPr>
          <w:t>2</w:t>
        </w:r>
        <w:r w:rsidR="00000064">
          <w:noBreakHyphen/>
        </w:r>
        <w:r w:rsidR="00000064">
          <w:rPr>
            <w:noProof/>
          </w:rPr>
          <w:t>1</w:t>
        </w:r>
      </w:ins>
      <w:del w:id="811" w:author="wangxu" w:date="2022-02-23T11:53:00Z">
        <w:r w:rsidR="006A0BD4" w:rsidDel="00000064">
          <w:rPr>
            <w:rFonts w:hint="eastAsia"/>
          </w:rPr>
          <w:delText>图</w:delText>
        </w:r>
        <w:r w:rsidR="006A0BD4" w:rsidDel="00000064">
          <w:rPr>
            <w:noProof/>
          </w:rPr>
          <w:delText>2</w:delText>
        </w:r>
        <w:r w:rsidR="006A0BD4" w:rsidDel="00000064">
          <w:noBreakHyphen/>
        </w:r>
        <w:r w:rsidR="006A0BD4" w:rsidDel="00000064">
          <w:rPr>
            <w:noProof/>
          </w:rPr>
          <w:delText>1</w:delText>
        </w:r>
      </w:del>
      <w:r w:rsidR="00930942">
        <w:fldChar w:fldCharType="end"/>
      </w:r>
      <w:r w:rsidR="00930942">
        <w:rPr>
          <w:rFonts w:hint="eastAsia"/>
        </w:rPr>
        <w:t>：</w:t>
      </w:r>
    </w:p>
    <w:p w14:paraId="3170D140" w14:textId="77777777" w:rsidR="00C92F64" w:rsidRDefault="00C92F64" w:rsidP="0032557B">
      <w:pPr>
        <w:jc w:val="center"/>
      </w:pPr>
      <w:r>
        <w:object w:dxaOrig="5867" w:dyaOrig="5375" w14:anchorId="230411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62.25pt" o:ole="">
            <v:imagedata r:id="rId16" o:title=""/>
          </v:shape>
          <o:OLEObject Type="Embed" ProgID="Visio.Drawing.11" ShapeID="_x0000_i1025" DrawAspect="Content" ObjectID="_1727707067" r:id="rId17"/>
        </w:object>
      </w:r>
    </w:p>
    <w:p w14:paraId="50185206" w14:textId="7FAA1F98" w:rsidR="00C92F64" w:rsidRDefault="00C92F64" w:rsidP="00944CD4">
      <w:pPr>
        <w:pStyle w:val="a0"/>
        <w:ind w:firstLineChars="0" w:firstLine="0"/>
        <w:jc w:val="center"/>
      </w:pPr>
      <w:bookmarkStart w:id="812" w:name="_Ref472410072"/>
      <w:bookmarkStart w:id="813" w:name="_Ref472413776"/>
      <w:r>
        <w:rPr>
          <w:rFonts w:hint="eastAsia"/>
        </w:rPr>
        <w:t>图</w:t>
      </w:r>
      <w:r w:rsidR="008A67F2">
        <w:fldChar w:fldCharType="begin"/>
      </w:r>
      <w:r w:rsidR="008A67F2">
        <w:instrText xml:space="preserve"> </w:instrText>
      </w:r>
      <w:r w:rsidR="008A67F2">
        <w:rPr>
          <w:rFonts w:hint="eastAsia"/>
        </w:rPr>
        <w:instrText>STYLEREF 1 \s</w:instrText>
      </w:r>
      <w:r w:rsidR="008A67F2">
        <w:instrText xml:space="preserve"> </w:instrText>
      </w:r>
      <w:r w:rsidR="008A67F2">
        <w:fldChar w:fldCharType="separate"/>
      </w:r>
      <w:r w:rsidR="00000064">
        <w:rPr>
          <w:noProof/>
        </w:rPr>
        <w:t>2</w:t>
      </w:r>
      <w:r w:rsidR="008A67F2">
        <w:fldChar w:fldCharType="end"/>
      </w:r>
      <w:r w:rsidR="008A67F2">
        <w:noBreakHyphen/>
      </w:r>
      <w:r w:rsidR="008A67F2">
        <w:fldChar w:fldCharType="begin"/>
      </w:r>
      <w:r w:rsidR="008A67F2">
        <w:instrText xml:space="preserve"> </w:instrText>
      </w:r>
      <w:r w:rsidR="008A67F2">
        <w:rPr>
          <w:rFonts w:hint="eastAsia"/>
        </w:rPr>
        <w:instrText xml:space="preserve">SEQ </w:instrText>
      </w:r>
      <w:r w:rsidR="008A67F2">
        <w:rPr>
          <w:rFonts w:hint="eastAsia"/>
        </w:rPr>
        <w:instrText>图</w:instrText>
      </w:r>
      <w:r w:rsidR="008A67F2">
        <w:rPr>
          <w:rFonts w:hint="eastAsia"/>
        </w:rPr>
        <w:instrText xml:space="preserve"> \* ARABIC \s 1</w:instrText>
      </w:r>
      <w:r w:rsidR="008A67F2">
        <w:instrText xml:space="preserve"> </w:instrText>
      </w:r>
      <w:r w:rsidR="008A67F2">
        <w:fldChar w:fldCharType="separate"/>
      </w:r>
      <w:r w:rsidR="00000064">
        <w:rPr>
          <w:noProof/>
        </w:rPr>
        <w:t>1</w:t>
      </w:r>
      <w:r w:rsidR="008A67F2">
        <w:fldChar w:fldCharType="end"/>
      </w:r>
      <w:bookmarkEnd w:id="812"/>
      <w:r>
        <w:rPr>
          <w:rFonts w:hint="eastAsia"/>
        </w:rPr>
        <w:t xml:space="preserve"> </w:t>
      </w:r>
      <w:proofErr w:type="spellStart"/>
      <w:r w:rsidR="00AE4E3D">
        <w:rPr>
          <w:rFonts w:hint="eastAsia"/>
        </w:rPr>
        <w:t>Utap</w:t>
      </w:r>
      <w:proofErr w:type="spellEnd"/>
      <w:r>
        <w:rPr>
          <w:rFonts w:hint="eastAsia"/>
        </w:rPr>
        <w:t>初始文件结构</w:t>
      </w:r>
      <w:bookmarkEnd w:id="813"/>
    </w:p>
    <w:p w14:paraId="500F9ED9" w14:textId="52CE1F13" w:rsidR="0032557B" w:rsidRPr="0032557B" w:rsidRDefault="0032557B" w:rsidP="00944CD4">
      <w:pPr>
        <w:pStyle w:val="a0"/>
        <w:ind w:firstLineChars="0" w:firstLine="0"/>
        <w:jc w:val="center"/>
      </w:pPr>
      <w:r>
        <w:rPr>
          <w:rFonts w:hint="eastAsia"/>
        </w:rPr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3</w:t>
      </w:r>
      <w:r>
        <w:fldChar w:fldCharType="end"/>
      </w:r>
      <w:r w:rsidR="00944CD4">
        <w:rPr>
          <w:rFonts w:hint="eastAsia"/>
        </w:rPr>
        <w:t xml:space="preserve"> </w:t>
      </w:r>
      <w:r>
        <w:rPr>
          <w:rFonts w:hint="eastAsia"/>
        </w:rPr>
        <w:t>文件属性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5"/>
        <w:gridCol w:w="1081"/>
        <w:gridCol w:w="2006"/>
        <w:gridCol w:w="2732"/>
        <w:gridCol w:w="2732"/>
      </w:tblGrid>
      <w:tr w:rsidR="007557DC" w:rsidRPr="004A0950" w14:paraId="1C0267CB" w14:textId="77777777" w:rsidTr="0032557B">
        <w:trPr>
          <w:cantSplit/>
          <w:trHeight w:val="652"/>
        </w:trPr>
        <w:tc>
          <w:tcPr>
            <w:tcW w:w="396" w:type="pct"/>
            <w:shd w:val="clear" w:color="auto" w:fill="auto"/>
            <w:vAlign w:val="center"/>
          </w:tcPr>
          <w:p w14:paraId="024DCF8A" w14:textId="77777777" w:rsidR="007557DC" w:rsidRPr="007557DC" w:rsidRDefault="007557DC" w:rsidP="007557DC">
            <w:pPr>
              <w:pStyle w:val="af6"/>
            </w:pPr>
            <w:r w:rsidRPr="007557DC">
              <w:rPr>
                <w:rFonts w:hint="eastAsia"/>
              </w:rPr>
              <w:t>序号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7E1F9967" w14:textId="77777777" w:rsidR="007557DC" w:rsidRPr="007557DC" w:rsidRDefault="007557DC" w:rsidP="007557DC">
            <w:pPr>
              <w:pStyle w:val="af6"/>
            </w:pPr>
            <w:r w:rsidRPr="007557DC">
              <w:rPr>
                <w:rFonts w:hint="eastAsia"/>
              </w:rPr>
              <w:t>类型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1D4CEE12" w14:textId="77777777" w:rsidR="007557DC" w:rsidRPr="007557DC" w:rsidRDefault="007557DC" w:rsidP="007557DC">
            <w:pPr>
              <w:pStyle w:val="af6"/>
            </w:pPr>
            <w:r w:rsidRPr="007557DC">
              <w:rPr>
                <w:rFonts w:hint="eastAsia"/>
              </w:rPr>
              <w:t>名称</w:t>
            </w:r>
          </w:p>
        </w:tc>
        <w:tc>
          <w:tcPr>
            <w:tcW w:w="2942" w:type="pct"/>
            <w:gridSpan w:val="2"/>
            <w:shd w:val="clear" w:color="auto" w:fill="auto"/>
            <w:vAlign w:val="center"/>
          </w:tcPr>
          <w:p w14:paraId="2B55F771" w14:textId="77777777" w:rsidR="007557DC" w:rsidRPr="007557DC" w:rsidRDefault="007557DC" w:rsidP="007557DC">
            <w:pPr>
              <w:pStyle w:val="af6"/>
            </w:pPr>
            <w:r w:rsidRPr="007557DC">
              <w:rPr>
                <w:rFonts w:hint="eastAsia"/>
              </w:rPr>
              <w:t>备注</w:t>
            </w:r>
          </w:p>
        </w:tc>
      </w:tr>
      <w:tr w:rsidR="007557DC" w:rsidRPr="004A0950" w14:paraId="1FB788A2" w14:textId="77777777" w:rsidTr="0032557B">
        <w:trPr>
          <w:cantSplit/>
          <w:trHeight w:val="652"/>
        </w:trPr>
        <w:tc>
          <w:tcPr>
            <w:tcW w:w="396" w:type="pct"/>
            <w:shd w:val="clear" w:color="auto" w:fill="auto"/>
            <w:vAlign w:val="center"/>
          </w:tcPr>
          <w:p w14:paraId="2354A400" w14:textId="77777777" w:rsidR="007557DC" w:rsidRPr="007557DC" w:rsidRDefault="007557DC" w:rsidP="007557DC">
            <w:pPr>
              <w:pStyle w:val="af6"/>
            </w:pPr>
            <w:r>
              <w:rPr>
                <w:rFonts w:hint="eastAsia"/>
              </w:rPr>
              <w:t>1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12451E5" w14:textId="77777777" w:rsidR="007557DC" w:rsidRPr="007557DC" w:rsidRDefault="007557DC" w:rsidP="007557DC">
            <w:pPr>
              <w:pStyle w:val="af6"/>
            </w:pPr>
            <w:r w:rsidRPr="007557DC">
              <w:rPr>
                <w:rFonts w:hint="eastAsia"/>
              </w:rPr>
              <w:t>UINT16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69667303" w14:textId="77777777" w:rsidR="007557DC" w:rsidRPr="007557DC" w:rsidRDefault="007557DC" w:rsidP="004A4D5A">
            <w:pPr>
              <w:pStyle w:val="af6"/>
              <w:jc w:val="left"/>
            </w:pPr>
            <w:proofErr w:type="spellStart"/>
            <w:r w:rsidRPr="007557DC">
              <w:rPr>
                <w:rFonts w:hint="eastAsia"/>
              </w:rPr>
              <w:t>wFileId</w:t>
            </w:r>
            <w:proofErr w:type="spellEnd"/>
          </w:p>
        </w:tc>
        <w:tc>
          <w:tcPr>
            <w:tcW w:w="2942" w:type="pct"/>
            <w:gridSpan w:val="2"/>
            <w:shd w:val="clear" w:color="auto" w:fill="auto"/>
            <w:vAlign w:val="center"/>
          </w:tcPr>
          <w:p w14:paraId="1A573C78" w14:textId="77777777" w:rsidR="007557DC" w:rsidRPr="007557DC" w:rsidRDefault="007557DC" w:rsidP="004A4D5A">
            <w:pPr>
              <w:pStyle w:val="af6"/>
              <w:jc w:val="left"/>
            </w:pPr>
            <w:r w:rsidRPr="007557DC">
              <w:rPr>
                <w:rFonts w:hint="eastAsia"/>
              </w:rPr>
              <w:t>文件</w:t>
            </w:r>
            <w:r w:rsidRPr="007557DC">
              <w:rPr>
                <w:rFonts w:hint="eastAsia"/>
              </w:rPr>
              <w:t>ID</w:t>
            </w:r>
            <w:r w:rsidRPr="007557DC">
              <w:rPr>
                <w:rFonts w:hint="eastAsia"/>
              </w:rPr>
              <w:t>，</w:t>
            </w:r>
            <w:r w:rsidRPr="007557DC">
              <w:rPr>
                <w:rFonts w:hint="eastAsia"/>
              </w:rPr>
              <w:t>0x3F00</w:t>
            </w:r>
            <w:r w:rsidRPr="007557DC">
              <w:rPr>
                <w:rFonts w:hint="eastAsia"/>
              </w:rPr>
              <w:t>为</w:t>
            </w:r>
            <w:r w:rsidRPr="007557DC">
              <w:rPr>
                <w:rFonts w:hint="eastAsia"/>
              </w:rPr>
              <w:t>MF</w:t>
            </w:r>
            <w:r w:rsidRPr="007557DC">
              <w:rPr>
                <w:rFonts w:hint="eastAsia"/>
              </w:rPr>
              <w:t>专有</w:t>
            </w:r>
            <w:r w:rsidRPr="007557DC">
              <w:rPr>
                <w:rFonts w:hint="eastAsia"/>
              </w:rPr>
              <w:t>ID</w:t>
            </w:r>
            <w:r w:rsidRPr="007557DC">
              <w:rPr>
                <w:rFonts w:hint="eastAsia"/>
              </w:rPr>
              <w:t>。</w:t>
            </w:r>
            <w:r w:rsidRPr="007557DC">
              <w:t xml:space="preserve"> </w:t>
            </w:r>
          </w:p>
        </w:tc>
      </w:tr>
      <w:tr w:rsidR="007557DC" w:rsidRPr="004A0950" w14:paraId="61236ABC" w14:textId="77777777" w:rsidTr="0032557B">
        <w:trPr>
          <w:cantSplit/>
          <w:trHeight w:val="652"/>
        </w:trPr>
        <w:tc>
          <w:tcPr>
            <w:tcW w:w="396" w:type="pct"/>
            <w:shd w:val="clear" w:color="auto" w:fill="auto"/>
            <w:vAlign w:val="center"/>
          </w:tcPr>
          <w:p w14:paraId="5F017BCD" w14:textId="77777777" w:rsidR="007557DC" w:rsidRPr="007557DC" w:rsidRDefault="007557DC" w:rsidP="007557DC">
            <w:pPr>
              <w:pStyle w:val="af6"/>
            </w:pPr>
            <w:r>
              <w:rPr>
                <w:rFonts w:hint="eastAsia"/>
              </w:rPr>
              <w:t>2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6F75637" w14:textId="77777777" w:rsidR="007557DC" w:rsidRPr="007557DC" w:rsidRDefault="007557DC" w:rsidP="007557DC">
            <w:pPr>
              <w:pStyle w:val="af6"/>
            </w:pPr>
            <w:r w:rsidRPr="007557DC">
              <w:rPr>
                <w:rFonts w:hint="eastAsia"/>
              </w:rPr>
              <w:t>UINT16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69B367A6" w14:textId="77777777" w:rsidR="007557DC" w:rsidRPr="007557DC" w:rsidRDefault="007557DC" w:rsidP="004A4D5A">
            <w:pPr>
              <w:pStyle w:val="af6"/>
              <w:jc w:val="left"/>
            </w:pPr>
            <w:proofErr w:type="spellStart"/>
            <w:r w:rsidRPr="007557DC">
              <w:t>wFileLen</w:t>
            </w:r>
            <w:proofErr w:type="spellEnd"/>
          </w:p>
        </w:tc>
        <w:tc>
          <w:tcPr>
            <w:tcW w:w="2942" w:type="pct"/>
            <w:gridSpan w:val="2"/>
            <w:shd w:val="clear" w:color="auto" w:fill="auto"/>
            <w:vAlign w:val="center"/>
          </w:tcPr>
          <w:p w14:paraId="229C4C2F" w14:textId="77777777" w:rsidR="007557DC" w:rsidRPr="007557DC" w:rsidRDefault="007557DC" w:rsidP="004A4D5A">
            <w:pPr>
              <w:pStyle w:val="af6"/>
              <w:jc w:val="left"/>
            </w:pPr>
            <w:r w:rsidRPr="007557DC">
              <w:rPr>
                <w:rFonts w:hint="eastAsia"/>
              </w:rPr>
              <w:t>文件长度，单位为字节，创建的文件长度不得超过</w:t>
            </w:r>
            <w:r w:rsidRPr="007557DC">
              <w:rPr>
                <w:rFonts w:hint="eastAsia"/>
              </w:rPr>
              <w:t>24KB</w:t>
            </w:r>
            <w:r w:rsidRPr="007557DC">
              <w:rPr>
                <w:rFonts w:hint="eastAsia"/>
              </w:rPr>
              <w:t>，不得超过剩余空间</w:t>
            </w:r>
          </w:p>
        </w:tc>
      </w:tr>
      <w:tr w:rsidR="007557DC" w:rsidRPr="004A0950" w14:paraId="30B4C955" w14:textId="77777777" w:rsidTr="0032557B">
        <w:trPr>
          <w:cantSplit/>
          <w:trHeight w:val="652"/>
        </w:trPr>
        <w:tc>
          <w:tcPr>
            <w:tcW w:w="396" w:type="pct"/>
            <w:shd w:val="clear" w:color="auto" w:fill="auto"/>
            <w:vAlign w:val="center"/>
          </w:tcPr>
          <w:p w14:paraId="26C288F6" w14:textId="77777777" w:rsidR="007557DC" w:rsidRPr="007557DC" w:rsidRDefault="007557DC" w:rsidP="007557DC">
            <w:pPr>
              <w:pStyle w:val="af6"/>
            </w:pPr>
            <w:r>
              <w:rPr>
                <w:rFonts w:hint="eastAsia"/>
              </w:rPr>
              <w:t>3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00D16F8" w14:textId="77777777" w:rsidR="007557DC" w:rsidRPr="007557DC" w:rsidRDefault="007557DC" w:rsidP="007557DC">
            <w:pPr>
              <w:pStyle w:val="af6"/>
            </w:pPr>
            <w:r w:rsidRPr="007557DC">
              <w:t>UINT8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6136D426" w14:textId="77777777" w:rsidR="007557DC" w:rsidRPr="007557DC" w:rsidRDefault="007557DC" w:rsidP="004A4D5A">
            <w:pPr>
              <w:pStyle w:val="af6"/>
              <w:jc w:val="left"/>
            </w:pPr>
            <w:proofErr w:type="spellStart"/>
            <w:r w:rsidRPr="007557DC">
              <w:t>bFileType</w:t>
            </w:r>
            <w:proofErr w:type="spellEnd"/>
          </w:p>
        </w:tc>
        <w:tc>
          <w:tcPr>
            <w:tcW w:w="2942" w:type="pct"/>
            <w:gridSpan w:val="2"/>
            <w:shd w:val="clear" w:color="auto" w:fill="auto"/>
            <w:vAlign w:val="center"/>
          </w:tcPr>
          <w:p w14:paraId="0F75AE84" w14:textId="77777777" w:rsidR="007557DC" w:rsidRPr="007557DC" w:rsidRDefault="007557DC" w:rsidP="004A4D5A">
            <w:pPr>
              <w:pStyle w:val="af6"/>
              <w:jc w:val="left"/>
            </w:pPr>
            <w:r w:rsidRPr="007557DC">
              <w:rPr>
                <w:rFonts w:hint="eastAsia"/>
              </w:rPr>
              <w:t>文件类型，</w:t>
            </w:r>
            <w:r w:rsidRPr="007557DC">
              <w:rPr>
                <w:rFonts w:hint="eastAsia"/>
              </w:rPr>
              <w:t>MF/DF</w:t>
            </w:r>
            <w:r w:rsidRPr="007557DC">
              <w:rPr>
                <w:rFonts w:hint="eastAsia"/>
              </w:rPr>
              <w:t>文件：</w:t>
            </w:r>
            <w:r w:rsidRPr="007557DC">
              <w:rPr>
                <w:rFonts w:hint="eastAsia"/>
              </w:rPr>
              <w:t>0x10</w:t>
            </w:r>
            <w:r w:rsidRPr="007557DC">
              <w:rPr>
                <w:rFonts w:hint="eastAsia"/>
              </w:rPr>
              <w:t>；</w:t>
            </w:r>
            <w:r w:rsidRPr="007557DC">
              <w:rPr>
                <w:rFonts w:hint="eastAsia"/>
              </w:rPr>
              <w:t>EF</w:t>
            </w:r>
            <w:r w:rsidRPr="007557DC">
              <w:rPr>
                <w:rFonts w:hint="eastAsia"/>
              </w:rPr>
              <w:t>文件：</w:t>
            </w:r>
            <w:r w:rsidRPr="007557DC">
              <w:rPr>
                <w:rFonts w:hint="eastAsia"/>
              </w:rPr>
              <w:t>0x20</w:t>
            </w:r>
          </w:p>
        </w:tc>
      </w:tr>
      <w:tr w:rsidR="007557DC" w:rsidRPr="004A0950" w14:paraId="65253EF0" w14:textId="77777777" w:rsidTr="0032557B">
        <w:trPr>
          <w:cantSplit/>
          <w:trHeight w:val="652"/>
        </w:trPr>
        <w:tc>
          <w:tcPr>
            <w:tcW w:w="396" w:type="pct"/>
            <w:shd w:val="clear" w:color="auto" w:fill="auto"/>
            <w:vAlign w:val="center"/>
          </w:tcPr>
          <w:p w14:paraId="229C9161" w14:textId="77777777" w:rsidR="007557DC" w:rsidRPr="007557DC" w:rsidRDefault="007557DC" w:rsidP="007557DC">
            <w:pPr>
              <w:pStyle w:val="af6"/>
            </w:pPr>
            <w:r>
              <w:rPr>
                <w:rFonts w:hint="eastAsia"/>
              </w:rPr>
              <w:t>4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6B82055C" w14:textId="77777777" w:rsidR="007557DC" w:rsidRPr="007557DC" w:rsidRDefault="007557DC" w:rsidP="007557DC">
            <w:pPr>
              <w:pStyle w:val="af6"/>
            </w:pPr>
            <w:r w:rsidRPr="007557DC">
              <w:t>UINT8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7614936E" w14:textId="77777777" w:rsidR="007557DC" w:rsidRPr="007557DC" w:rsidRDefault="007557DC" w:rsidP="004A4D5A">
            <w:pPr>
              <w:pStyle w:val="af6"/>
              <w:jc w:val="left"/>
            </w:pPr>
            <w:proofErr w:type="spellStart"/>
            <w:r w:rsidRPr="007557DC">
              <w:t>bFDTIndex</w:t>
            </w:r>
            <w:proofErr w:type="spellEnd"/>
          </w:p>
        </w:tc>
        <w:tc>
          <w:tcPr>
            <w:tcW w:w="2942" w:type="pct"/>
            <w:gridSpan w:val="2"/>
            <w:shd w:val="clear" w:color="auto" w:fill="auto"/>
            <w:vAlign w:val="center"/>
          </w:tcPr>
          <w:p w14:paraId="0E68CA4A" w14:textId="77777777" w:rsidR="007557DC" w:rsidRPr="007557DC" w:rsidRDefault="007557DC" w:rsidP="004A4D5A">
            <w:pPr>
              <w:pStyle w:val="af6"/>
              <w:jc w:val="left"/>
            </w:pPr>
            <w:r w:rsidRPr="007557DC">
              <w:rPr>
                <w:rFonts w:hint="eastAsia"/>
              </w:rPr>
              <w:t>文件属性在</w:t>
            </w:r>
            <w:r w:rsidRPr="007557DC">
              <w:rPr>
                <w:rFonts w:hint="eastAsia"/>
              </w:rPr>
              <w:t>FDT</w:t>
            </w:r>
            <w:r w:rsidRPr="007557DC">
              <w:rPr>
                <w:rFonts w:hint="eastAsia"/>
              </w:rPr>
              <w:t>表中的序号（内部使用）</w:t>
            </w:r>
          </w:p>
        </w:tc>
      </w:tr>
      <w:tr w:rsidR="007557DC" w:rsidRPr="004A0950" w14:paraId="72F2670C" w14:textId="77777777" w:rsidTr="0032557B">
        <w:trPr>
          <w:cantSplit/>
          <w:trHeight w:val="652"/>
        </w:trPr>
        <w:tc>
          <w:tcPr>
            <w:tcW w:w="396" w:type="pct"/>
            <w:shd w:val="clear" w:color="auto" w:fill="auto"/>
            <w:vAlign w:val="center"/>
          </w:tcPr>
          <w:p w14:paraId="60EC7705" w14:textId="77777777" w:rsidR="007557DC" w:rsidRPr="007557DC" w:rsidRDefault="007557DC" w:rsidP="007557DC">
            <w:pPr>
              <w:pStyle w:val="af6"/>
            </w:pPr>
            <w:r>
              <w:rPr>
                <w:rFonts w:hint="eastAsia"/>
              </w:rPr>
              <w:t>5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6A9EE1FE" w14:textId="77777777" w:rsidR="007557DC" w:rsidRPr="007557DC" w:rsidRDefault="007557DC" w:rsidP="007557DC">
            <w:pPr>
              <w:pStyle w:val="af6"/>
            </w:pPr>
            <w:r w:rsidRPr="007557DC">
              <w:rPr>
                <w:rFonts w:hint="eastAsia"/>
              </w:rPr>
              <w:t>UINT8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6C50ABAE" w14:textId="77777777" w:rsidR="007557DC" w:rsidRPr="007557DC" w:rsidRDefault="007557DC" w:rsidP="004A4D5A">
            <w:pPr>
              <w:pStyle w:val="af6"/>
              <w:jc w:val="left"/>
            </w:pPr>
            <w:proofErr w:type="spellStart"/>
            <w:r w:rsidRPr="007557DC">
              <w:t>bSecTrans</w:t>
            </w:r>
            <w:proofErr w:type="spellEnd"/>
          </w:p>
        </w:tc>
        <w:tc>
          <w:tcPr>
            <w:tcW w:w="2942" w:type="pct"/>
            <w:gridSpan w:val="2"/>
            <w:shd w:val="clear" w:color="auto" w:fill="auto"/>
            <w:vAlign w:val="center"/>
          </w:tcPr>
          <w:p w14:paraId="6DD72D51" w14:textId="77777777" w:rsidR="007557DC" w:rsidRPr="007557DC" w:rsidRDefault="007557DC" w:rsidP="004A4D5A">
            <w:pPr>
              <w:pStyle w:val="af6"/>
              <w:jc w:val="left"/>
            </w:pPr>
            <w:r w:rsidRPr="007557DC">
              <w:rPr>
                <w:rFonts w:hint="eastAsia"/>
              </w:rPr>
              <w:t>APDU</w:t>
            </w:r>
            <w:r w:rsidRPr="007557DC">
              <w:rPr>
                <w:rFonts w:hint="eastAsia"/>
              </w:rPr>
              <w:t>数据加密传输控制，</w:t>
            </w:r>
            <w:r w:rsidRPr="007557DC">
              <w:rPr>
                <w:rFonts w:hint="eastAsia"/>
              </w:rPr>
              <w:t>0xB4</w:t>
            </w:r>
            <w:r w:rsidRPr="007557DC">
              <w:rPr>
                <w:rFonts w:hint="eastAsia"/>
              </w:rPr>
              <w:t>，密文传输；其它值，明文传输</w:t>
            </w:r>
          </w:p>
        </w:tc>
      </w:tr>
      <w:tr w:rsidR="007557DC" w:rsidRPr="004A0950" w14:paraId="08AF7493" w14:textId="77777777" w:rsidTr="0032557B">
        <w:trPr>
          <w:cantSplit/>
          <w:trHeight w:val="652"/>
        </w:trPr>
        <w:tc>
          <w:tcPr>
            <w:tcW w:w="396" w:type="pct"/>
            <w:shd w:val="clear" w:color="auto" w:fill="auto"/>
            <w:vAlign w:val="center"/>
          </w:tcPr>
          <w:p w14:paraId="5868237B" w14:textId="77777777" w:rsidR="007557DC" w:rsidRPr="007557DC" w:rsidRDefault="007557DC" w:rsidP="007557DC">
            <w:pPr>
              <w:pStyle w:val="af6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2E2603B8" w14:textId="77777777" w:rsidR="007557DC" w:rsidRPr="007557DC" w:rsidRDefault="007557DC" w:rsidP="007557DC">
            <w:pPr>
              <w:pStyle w:val="af6"/>
            </w:pPr>
            <w:r w:rsidRPr="007557DC">
              <w:rPr>
                <w:rFonts w:hint="eastAsia"/>
              </w:rPr>
              <w:t>UINT8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0369821D" w14:textId="77777777" w:rsidR="007557DC" w:rsidRPr="007557DC" w:rsidRDefault="007557DC" w:rsidP="004A4D5A">
            <w:pPr>
              <w:pStyle w:val="af6"/>
              <w:jc w:val="left"/>
            </w:pPr>
            <w:proofErr w:type="spellStart"/>
            <w:r w:rsidRPr="007557DC">
              <w:rPr>
                <w:rFonts w:hint="eastAsia"/>
              </w:rPr>
              <w:t>bRFU</w:t>
            </w:r>
            <w:proofErr w:type="spellEnd"/>
          </w:p>
        </w:tc>
        <w:tc>
          <w:tcPr>
            <w:tcW w:w="2942" w:type="pct"/>
            <w:gridSpan w:val="2"/>
            <w:shd w:val="clear" w:color="auto" w:fill="auto"/>
            <w:vAlign w:val="center"/>
          </w:tcPr>
          <w:p w14:paraId="01B144F7" w14:textId="77777777" w:rsidR="007557DC" w:rsidRPr="007557DC" w:rsidRDefault="007557DC" w:rsidP="004A4D5A">
            <w:pPr>
              <w:pStyle w:val="af6"/>
              <w:jc w:val="left"/>
            </w:pPr>
            <w:r w:rsidRPr="007557DC">
              <w:rPr>
                <w:rFonts w:hint="eastAsia"/>
              </w:rPr>
              <w:t>预留</w:t>
            </w:r>
          </w:p>
        </w:tc>
      </w:tr>
      <w:tr w:rsidR="007557DC" w:rsidRPr="004A0950" w14:paraId="615F35C7" w14:textId="77777777" w:rsidTr="0032557B">
        <w:trPr>
          <w:cantSplit/>
          <w:trHeight w:val="652"/>
        </w:trPr>
        <w:tc>
          <w:tcPr>
            <w:tcW w:w="396" w:type="pct"/>
            <w:shd w:val="clear" w:color="auto" w:fill="auto"/>
            <w:vAlign w:val="center"/>
          </w:tcPr>
          <w:p w14:paraId="4E17F1C3" w14:textId="77777777" w:rsidR="007557DC" w:rsidRPr="007557DC" w:rsidRDefault="007557DC" w:rsidP="007557DC">
            <w:pPr>
              <w:pStyle w:val="af6"/>
            </w:pPr>
            <w:r>
              <w:rPr>
                <w:rFonts w:hint="eastAsia"/>
              </w:rPr>
              <w:t>7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7A2A5D1" w14:textId="77777777" w:rsidR="007557DC" w:rsidRPr="007557DC" w:rsidRDefault="007557DC" w:rsidP="007557DC">
            <w:pPr>
              <w:pStyle w:val="af6"/>
            </w:pPr>
            <w:r w:rsidRPr="007557DC">
              <w:t>UINT8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05C00145" w14:textId="77777777" w:rsidR="007557DC" w:rsidRPr="007557DC" w:rsidRDefault="007557DC" w:rsidP="004A4D5A">
            <w:pPr>
              <w:pStyle w:val="af6"/>
              <w:jc w:val="left"/>
            </w:pPr>
            <w:proofErr w:type="spellStart"/>
            <w:r w:rsidRPr="007557DC">
              <w:rPr>
                <w:rFonts w:hint="eastAsia"/>
              </w:rPr>
              <w:t>b</w:t>
            </w:r>
            <w:r w:rsidRPr="007557DC">
              <w:t>ReadControl</w:t>
            </w:r>
            <w:proofErr w:type="spellEnd"/>
          </w:p>
        </w:tc>
        <w:tc>
          <w:tcPr>
            <w:tcW w:w="1471" w:type="pct"/>
            <w:shd w:val="clear" w:color="auto" w:fill="auto"/>
            <w:vAlign w:val="center"/>
          </w:tcPr>
          <w:p w14:paraId="31FD6C57" w14:textId="77777777" w:rsidR="007557DC" w:rsidRPr="007557DC" w:rsidRDefault="007557DC" w:rsidP="004A4D5A">
            <w:pPr>
              <w:pStyle w:val="af6"/>
              <w:jc w:val="left"/>
            </w:pPr>
            <w:r w:rsidRPr="007557DC">
              <w:rPr>
                <w:rFonts w:hint="eastAsia"/>
              </w:rPr>
              <w:t>读权限控制字段</w:t>
            </w:r>
          </w:p>
        </w:tc>
        <w:tc>
          <w:tcPr>
            <w:tcW w:w="1471" w:type="pct"/>
            <w:vMerge w:val="restart"/>
            <w:shd w:val="clear" w:color="auto" w:fill="auto"/>
            <w:vAlign w:val="center"/>
          </w:tcPr>
          <w:p w14:paraId="623208E4" w14:textId="77777777" w:rsidR="007557DC" w:rsidRPr="007557DC" w:rsidRDefault="007557DC" w:rsidP="004A4D5A">
            <w:pPr>
              <w:pStyle w:val="af6"/>
              <w:jc w:val="left"/>
            </w:pPr>
            <w:r w:rsidRPr="007557DC">
              <w:rPr>
                <w:rFonts w:hint="eastAsia"/>
              </w:rPr>
              <w:t>自由权限：</w:t>
            </w:r>
            <w:r w:rsidRPr="007557DC">
              <w:rPr>
                <w:rFonts w:hint="eastAsia"/>
              </w:rPr>
              <w:t>0x00</w:t>
            </w:r>
          </w:p>
          <w:p w14:paraId="348BF104" w14:textId="77777777" w:rsidR="007557DC" w:rsidRPr="007557DC" w:rsidRDefault="007557DC" w:rsidP="004A4D5A">
            <w:pPr>
              <w:pStyle w:val="af6"/>
              <w:jc w:val="left"/>
            </w:pPr>
            <w:r w:rsidRPr="007557DC">
              <w:rPr>
                <w:rFonts w:hint="eastAsia"/>
              </w:rPr>
              <w:t>外部认证：</w:t>
            </w:r>
            <w:r w:rsidRPr="007557DC">
              <w:rPr>
                <w:rFonts w:hint="eastAsia"/>
              </w:rPr>
              <w:t>0x01</w:t>
            </w:r>
          </w:p>
          <w:p w14:paraId="77A9E64A" w14:textId="77777777" w:rsidR="007557DC" w:rsidRPr="007557DC" w:rsidRDefault="007557DC" w:rsidP="004A4D5A">
            <w:pPr>
              <w:pStyle w:val="af6"/>
              <w:jc w:val="left"/>
            </w:pPr>
            <w:r w:rsidRPr="007557DC">
              <w:rPr>
                <w:rFonts w:hint="eastAsia"/>
              </w:rPr>
              <w:t>管理员权限：</w:t>
            </w:r>
            <w:r w:rsidRPr="007557DC">
              <w:rPr>
                <w:rFonts w:hint="eastAsia"/>
              </w:rPr>
              <w:t>0x10</w:t>
            </w:r>
          </w:p>
          <w:p w14:paraId="4BF49BCB" w14:textId="77777777" w:rsidR="007557DC" w:rsidRPr="007557DC" w:rsidRDefault="007557DC" w:rsidP="004A4D5A">
            <w:pPr>
              <w:pStyle w:val="af6"/>
              <w:jc w:val="left"/>
            </w:pPr>
            <w:r w:rsidRPr="007557DC">
              <w:rPr>
                <w:rFonts w:hint="eastAsia"/>
              </w:rPr>
              <w:t>用户权限：</w:t>
            </w:r>
            <w:r w:rsidRPr="007557DC">
              <w:rPr>
                <w:rFonts w:hint="eastAsia"/>
              </w:rPr>
              <w:t>0x11</w:t>
            </w:r>
          </w:p>
          <w:p w14:paraId="02099EC8" w14:textId="77777777" w:rsidR="007557DC" w:rsidRPr="007557DC" w:rsidRDefault="007557DC" w:rsidP="004A4D5A">
            <w:pPr>
              <w:pStyle w:val="af6"/>
              <w:jc w:val="left"/>
            </w:pPr>
            <w:r w:rsidRPr="007557DC">
              <w:rPr>
                <w:rFonts w:hint="eastAsia"/>
              </w:rPr>
              <w:t>配置权限：</w:t>
            </w:r>
            <w:r w:rsidRPr="007557DC">
              <w:rPr>
                <w:rFonts w:hint="eastAsia"/>
              </w:rPr>
              <w:t>0x20</w:t>
            </w:r>
          </w:p>
          <w:p w14:paraId="461CFE93" w14:textId="77777777" w:rsidR="007557DC" w:rsidRPr="007557DC" w:rsidRDefault="007557DC" w:rsidP="004A4D5A">
            <w:pPr>
              <w:pStyle w:val="af6"/>
              <w:jc w:val="left"/>
            </w:pPr>
            <w:r w:rsidRPr="007557DC">
              <w:rPr>
                <w:rFonts w:hint="eastAsia"/>
              </w:rPr>
              <w:t>禁止权限：</w:t>
            </w:r>
            <w:r w:rsidRPr="007557DC">
              <w:rPr>
                <w:rFonts w:hint="eastAsia"/>
              </w:rPr>
              <w:t>0xFF</w:t>
            </w:r>
          </w:p>
        </w:tc>
      </w:tr>
      <w:tr w:rsidR="007557DC" w:rsidRPr="004A0950" w14:paraId="6192178A" w14:textId="77777777" w:rsidTr="0032557B">
        <w:trPr>
          <w:cantSplit/>
          <w:trHeight w:val="652"/>
        </w:trPr>
        <w:tc>
          <w:tcPr>
            <w:tcW w:w="396" w:type="pct"/>
            <w:shd w:val="clear" w:color="auto" w:fill="auto"/>
            <w:vAlign w:val="center"/>
          </w:tcPr>
          <w:p w14:paraId="1C9F051D" w14:textId="77777777" w:rsidR="007557DC" w:rsidRPr="007557DC" w:rsidRDefault="007557DC" w:rsidP="007557DC">
            <w:pPr>
              <w:pStyle w:val="af6"/>
            </w:pPr>
            <w:r>
              <w:rPr>
                <w:rFonts w:hint="eastAsia"/>
              </w:rPr>
              <w:t>8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B93D9A4" w14:textId="77777777" w:rsidR="007557DC" w:rsidRPr="007557DC" w:rsidRDefault="007557DC" w:rsidP="007557DC">
            <w:pPr>
              <w:pStyle w:val="af6"/>
            </w:pPr>
            <w:r w:rsidRPr="007557DC">
              <w:t>UINT8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12113396" w14:textId="77777777" w:rsidR="007557DC" w:rsidRPr="007557DC" w:rsidRDefault="007557DC" w:rsidP="004A4D5A">
            <w:pPr>
              <w:pStyle w:val="af6"/>
              <w:jc w:val="left"/>
            </w:pPr>
            <w:proofErr w:type="spellStart"/>
            <w:r w:rsidRPr="007557DC">
              <w:rPr>
                <w:rFonts w:hint="eastAsia"/>
              </w:rPr>
              <w:t>b</w:t>
            </w:r>
            <w:r w:rsidRPr="007557DC">
              <w:t>WriteControl</w:t>
            </w:r>
            <w:proofErr w:type="spellEnd"/>
          </w:p>
        </w:tc>
        <w:tc>
          <w:tcPr>
            <w:tcW w:w="1471" w:type="pct"/>
            <w:shd w:val="clear" w:color="auto" w:fill="auto"/>
            <w:vAlign w:val="center"/>
          </w:tcPr>
          <w:p w14:paraId="38F4AE26" w14:textId="77777777" w:rsidR="007557DC" w:rsidRPr="007557DC" w:rsidRDefault="007557DC" w:rsidP="004A4D5A">
            <w:pPr>
              <w:pStyle w:val="af6"/>
              <w:jc w:val="left"/>
            </w:pPr>
            <w:r w:rsidRPr="007557DC">
              <w:rPr>
                <w:rFonts w:hint="eastAsia"/>
              </w:rPr>
              <w:t>写权限控制字段</w:t>
            </w:r>
          </w:p>
        </w:tc>
        <w:tc>
          <w:tcPr>
            <w:tcW w:w="1471" w:type="pct"/>
            <w:vMerge/>
            <w:shd w:val="clear" w:color="auto" w:fill="auto"/>
            <w:vAlign w:val="center"/>
          </w:tcPr>
          <w:p w14:paraId="1DC9CB89" w14:textId="77777777" w:rsidR="007557DC" w:rsidRPr="007557DC" w:rsidRDefault="007557DC" w:rsidP="004A4D5A">
            <w:pPr>
              <w:pStyle w:val="af6"/>
              <w:jc w:val="left"/>
            </w:pPr>
          </w:p>
        </w:tc>
      </w:tr>
      <w:tr w:rsidR="007557DC" w:rsidRPr="004A0950" w14:paraId="01D424DF" w14:textId="77777777" w:rsidTr="0032557B">
        <w:trPr>
          <w:cantSplit/>
          <w:trHeight w:val="652"/>
        </w:trPr>
        <w:tc>
          <w:tcPr>
            <w:tcW w:w="396" w:type="pct"/>
            <w:shd w:val="clear" w:color="auto" w:fill="auto"/>
            <w:vAlign w:val="center"/>
          </w:tcPr>
          <w:p w14:paraId="3C9E01FE" w14:textId="77777777" w:rsidR="007557DC" w:rsidRPr="007557DC" w:rsidRDefault="007557DC" w:rsidP="007557DC">
            <w:pPr>
              <w:pStyle w:val="af6"/>
            </w:pPr>
            <w:r>
              <w:rPr>
                <w:rFonts w:hint="eastAsia"/>
              </w:rPr>
              <w:t>9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4BF4697" w14:textId="77777777" w:rsidR="007557DC" w:rsidRPr="007557DC" w:rsidRDefault="007557DC" w:rsidP="007557DC">
            <w:pPr>
              <w:pStyle w:val="af6"/>
            </w:pPr>
            <w:r w:rsidRPr="007557DC">
              <w:t>UINT8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0903D61E" w14:textId="77777777" w:rsidR="007557DC" w:rsidRPr="007557DC" w:rsidRDefault="007557DC" w:rsidP="004A4D5A">
            <w:pPr>
              <w:pStyle w:val="af6"/>
              <w:jc w:val="left"/>
            </w:pPr>
            <w:proofErr w:type="spellStart"/>
            <w:r w:rsidRPr="007557DC">
              <w:rPr>
                <w:rFonts w:hint="eastAsia"/>
              </w:rPr>
              <w:t>b</w:t>
            </w:r>
            <w:r w:rsidRPr="007557DC">
              <w:t>DelControl</w:t>
            </w:r>
            <w:proofErr w:type="spellEnd"/>
          </w:p>
        </w:tc>
        <w:tc>
          <w:tcPr>
            <w:tcW w:w="1471" w:type="pct"/>
            <w:shd w:val="clear" w:color="auto" w:fill="auto"/>
            <w:vAlign w:val="center"/>
          </w:tcPr>
          <w:p w14:paraId="7339E668" w14:textId="77777777" w:rsidR="007557DC" w:rsidRPr="007557DC" w:rsidRDefault="007557DC" w:rsidP="004A4D5A">
            <w:pPr>
              <w:pStyle w:val="af6"/>
              <w:jc w:val="left"/>
            </w:pPr>
            <w:r w:rsidRPr="007557DC">
              <w:rPr>
                <w:rFonts w:hint="eastAsia"/>
              </w:rPr>
              <w:t>删除权限控制字段</w:t>
            </w:r>
          </w:p>
        </w:tc>
        <w:tc>
          <w:tcPr>
            <w:tcW w:w="1471" w:type="pct"/>
            <w:vMerge/>
            <w:shd w:val="clear" w:color="auto" w:fill="auto"/>
            <w:vAlign w:val="center"/>
          </w:tcPr>
          <w:p w14:paraId="0F4915C0" w14:textId="77777777" w:rsidR="007557DC" w:rsidRPr="007557DC" w:rsidRDefault="007557DC" w:rsidP="004A4D5A">
            <w:pPr>
              <w:pStyle w:val="af6"/>
              <w:jc w:val="left"/>
            </w:pPr>
          </w:p>
        </w:tc>
      </w:tr>
      <w:tr w:rsidR="007557DC" w:rsidRPr="004A0950" w14:paraId="41017C2B" w14:textId="77777777" w:rsidTr="0032557B">
        <w:trPr>
          <w:cantSplit/>
          <w:trHeight w:val="652"/>
        </w:trPr>
        <w:tc>
          <w:tcPr>
            <w:tcW w:w="396" w:type="pct"/>
            <w:shd w:val="clear" w:color="auto" w:fill="auto"/>
            <w:vAlign w:val="center"/>
          </w:tcPr>
          <w:p w14:paraId="42972261" w14:textId="77777777" w:rsidR="007557DC" w:rsidRPr="007557DC" w:rsidRDefault="007557DC" w:rsidP="007557DC">
            <w:pPr>
              <w:pStyle w:val="af6"/>
            </w:pPr>
            <w:r>
              <w:rPr>
                <w:rFonts w:hint="eastAsia"/>
              </w:rPr>
              <w:t>10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3B0EB2E4" w14:textId="77777777" w:rsidR="007557DC" w:rsidRPr="007557DC" w:rsidRDefault="007557DC" w:rsidP="007557DC">
            <w:pPr>
              <w:pStyle w:val="af6"/>
            </w:pPr>
            <w:r w:rsidRPr="007557DC">
              <w:t>UINT8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3DF1A287" w14:textId="77777777" w:rsidR="007557DC" w:rsidRPr="007557DC" w:rsidRDefault="007557DC" w:rsidP="004A4D5A">
            <w:pPr>
              <w:pStyle w:val="af6"/>
              <w:jc w:val="left"/>
            </w:pPr>
            <w:bookmarkStart w:id="814" w:name="OLE_LINK9"/>
            <w:bookmarkStart w:id="815" w:name="OLE_LINK10"/>
            <w:proofErr w:type="spellStart"/>
            <w:r w:rsidRPr="007557DC">
              <w:rPr>
                <w:rFonts w:hint="eastAsia"/>
              </w:rPr>
              <w:t>b</w:t>
            </w:r>
            <w:r w:rsidRPr="007557DC">
              <w:t>UseControl</w:t>
            </w:r>
            <w:bookmarkEnd w:id="814"/>
            <w:bookmarkEnd w:id="815"/>
            <w:proofErr w:type="spellEnd"/>
          </w:p>
        </w:tc>
        <w:tc>
          <w:tcPr>
            <w:tcW w:w="1471" w:type="pct"/>
            <w:shd w:val="clear" w:color="auto" w:fill="auto"/>
            <w:vAlign w:val="center"/>
          </w:tcPr>
          <w:p w14:paraId="79F4FCBE" w14:textId="77777777" w:rsidR="007557DC" w:rsidRPr="007557DC" w:rsidRDefault="007557DC" w:rsidP="004A4D5A">
            <w:pPr>
              <w:pStyle w:val="af6"/>
              <w:jc w:val="left"/>
            </w:pPr>
            <w:r w:rsidRPr="007557DC">
              <w:rPr>
                <w:rFonts w:hint="eastAsia"/>
              </w:rPr>
              <w:t>使用权限控制字段</w:t>
            </w:r>
          </w:p>
        </w:tc>
        <w:tc>
          <w:tcPr>
            <w:tcW w:w="1471" w:type="pct"/>
            <w:vMerge/>
            <w:shd w:val="clear" w:color="auto" w:fill="auto"/>
            <w:vAlign w:val="center"/>
          </w:tcPr>
          <w:p w14:paraId="4690EDD9" w14:textId="77777777" w:rsidR="007557DC" w:rsidRPr="007557DC" w:rsidRDefault="007557DC" w:rsidP="004A4D5A">
            <w:pPr>
              <w:pStyle w:val="af6"/>
              <w:jc w:val="left"/>
            </w:pPr>
          </w:p>
        </w:tc>
      </w:tr>
      <w:tr w:rsidR="007557DC" w:rsidRPr="004A0950" w14:paraId="08C30764" w14:textId="77777777" w:rsidTr="0032557B">
        <w:trPr>
          <w:cantSplit/>
          <w:trHeight w:val="652"/>
        </w:trPr>
        <w:tc>
          <w:tcPr>
            <w:tcW w:w="396" w:type="pct"/>
            <w:shd w:val="clear" w:color="auto" w:fill="auto"/>
            <w:vAlign w:val="center"/>
          </w:tcPr>
          <w:p w14:paraId="71054B65" w14:textId="77777777" w:rsidR="007557DC" w:rsidRPr="007557DC" w:rsidRDefault="007557DC" w:rsidP="007557DC">
            <w:pPr>
              <w:pStyle w:val="af6"/>
            </w:pPr>
            <w:r>
              <w:rPr>
                <w:rFonts w:hint="eastAsia"/>
              </w:rPr>
              <w:t>11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732A505C" w14:textId="77777777" w:rsidR="007557DC" w:rsidRPr="007557DC" w:rsidRDefault="007557DC" w:rsidP="007557DC">
            <w:pPr>
              <w:pStyle w:val="af6"/>
            </w:pPr>
            <w:r w:rsidRPr="007557DC">
              <w:t>UINT8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3959BE33" w14:textId="77777777" w:rsidR="007557DC" w:rsidRPr="007557DC" w:rsidRDefault="007557DC" w:rsidP="004A4D5A">
            <w:pPr>
              <w:pStyle w:val="af6"/>
              <w:jc w:val="left"/>
            </w:pPr>
            <w:proofErr w:type="spellStart"/>
            <w:r w:rsidRPr="007557DC">
              <w:t>bFleClass</w:t>
            </w:r>
            <w:proofErr w:type="spellEnd"/>
          </w:p>
        </w:tc>
        <w:tc>
          <w:tcPr>
            <w:tcW w:w="2942" w:type="pct"/>
            <w:gridSpan w:val="2"/>
            <w:shd w:val="clear" w:color="auto" w:fill="auto"/>
            <w:vAlign w:val="center"/>
          </w:tcPr>
          <w:p w14:paraId="42E29035" w14:textId="77777777" w:rsidR="007557DC" w:rsidRPr="007557DC" w:rsidRDefault="007557DC" w:rsidP="004A4D5A">
            <w:pPr>
              <w:pStyle w:val="af6"/>
              <w:jc w:val="left"/>
            </w:pPr>
            <w:r w:rsidRPr="007557DC">
              <w:rPr>
                <w:rFonts w:hint="eastAsia"/>
              </w:rPr>
              <w:t>EF</w:t>
            </w:r>
            <w:r w:rsidRPr="007557DC">
              <w:rPr>
                <w:rFonts w:hint="eastAsia"/>
              </w:rPr>
              <w:t>文件种类，应用配置文件，</w:t>
            </w:r>
            <w:r w:rsidRPr="007557DC">
              <w:rPr>
                <w:rFonts w:hint="eastAsia"/>
              </w:rPr>
              <w:t>0x01</w:t>
            </w:r>
            <w:r w:rsidRPr="007557DC">
              <w:rPr>
                <w:rFonts w:hint="eastAsia"/>
              </w:rPr>
              <w:t>；容器文件，</w:t>
            </w:r>
            <w:r w:rsidRPr="007557DC">
              <w:rPr>
                <w:rFonts w:hint="eastAsia"/>
              </w:rPr>
              <w:t>0x11</w:t>
            </w:r>
            <w:r w:rsidRPr="007557DC">
              <w:rPr>
                <w:rFonts w:hint="eastAsia"/>
              </w:rPr>
              <w:t>；数据文件，</w:t>
            </w:r>
            <w:r w:rsidRPr="007557DC">
              <w:rPr>
                <w:rFonts w:hint="eastAsia"/>
              </w:rPr>
              <w:t>0x21</w:t>
            </w:r>
          </w:p>
        </w:tc>
      </w:tr>
      <w:tr w:rsidR="007557DC" w:rsidRPr="004A0950" w14:paraId="6322EDD4" w14:textId="77777777" w:rsidTr="0032557B">
        <w:trPr>
          <w:cantSplit/>
          <w:trHeight w:val="652"/>
        </w:trPr>
        <w:tc>
          <w:tcPr>
            <w:tcW w:w="396" w:type="pct"/>
            <w:shd w:val="clear" w:color="auto" w:fill="auto"/>
            <w:vAlign w:val="center"/>
          </w:tcPr>
          <w:p w14:paraId="3CFF3B67" w14:textId="77777777" w:rsidR="007557DC" w:rsidRPr="007557DC" w:rsidRDefault="007557DC" w:rsidP="007557DC">
            <w:pPr>
              <w:pStyle w:val="af6"/>
            </w:pPr>
            <w:r>
              <w:rPr>
                <w:rFonts w:hint="eastAsia"/>
              </w:rPr>
              <w:t>12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2696C17A" w14:textId="77777777" w:rsidR="007557DC" w:rsidRPr="007557DC" w:rsidRDefault="007557DC" w:rsidP="007557DC">
            <w:pPr>
              <w:pStyle w:val="af6"/>
            </w:pPr>
            <w:r w:rsidRPr="007557DC">
              <w:t>UINT8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00891DBF" w14:textId="77777777" w:rsidR="007557DC" w:rsidRPr="007557DC" w:rsidRDefault="007557DC" w:rsidP="004A4D5A">
            <w:pPr>
              <w:pStyle w:val="af6"/>
              <w:jc w:val="left"/>
            </w:pPr>
            <w:proofErr w:type="spellStart"/>
            <w:r w:rsidRPr="007557DC">
              <w:t>baRFU</w:t>
            </w:r>
            <w:proofErr w:type="spellEnd"/>
            <w:r w:rsidRPr="007557DC">
              <w:rPr>
                <w:rFonts w:hint="eastAsia"/>
              </w:rPr>
              <w:t>[3]</w:t>
            </w:r>
          </w:p>
        </w:tc>
        <w:tc>
          <w:tcPr>
            <w:tcW w:w="2942" w:type="pct"/>
            <w:gridSpan w:val="2"/>
            <w:shd w:val="clear" w:color="auto" w:fill="auto"/>
            <w:vAlign w:val="center"/>
          </w:tcPr>
          <w:p w14:paraId="2746D33F" w14:textId="77777777" w:rsidR="007557DC" w:rsidRPr="007557DC" w:rsidRDefault="007557DC" w:rsidP="00BB5AE4">
            <w:pPr>
              <w:pStyle w:val="af6"/>
              <w:keepNext/>
              <w:jc w:val="left"/>
            </w:pPr>
            <w:r w:rsidRPr="007557DC">
              <w:rPr>
                <w:rFonts w:hint="eastAsia"/>
              </w:rPr>
              <w:t>预留</w:t>
            </w:r>
          </w:p>
        </w:tc>
      </w:tr>
    </w:tbl>
    <w:p w14:paraId="4E0AD078" w14:textId="77777777" w:rsidR="004A32D7" w:rsidRDefault="004A32D7" w:rsidP="00827518">
      <w:pPr>
        <w:pStyle w:val="20"/>
      </w:pPr>
      <w:bookmarkStart w:id="816" w:name="_Toc466906165"/>
      <w:bookmarkStart w:id="817" w:name="_Toc96509657"/>
      <w:r>
        <w:rPr>
          <w:rFonts w:hint="eastAsia"/>
        </w:rPr>
        <w:t>应用管理</w:t>
      </w:r>
      <w:bookmarkEnd w:id="816"/>
      <w:bookmarkEnd w:id="817"/>
    </w:p>
    <w:p w14:paraId="0FEC63B6" w14:textId="77777777" w:rsidR="004A32D7" w:rsidRPr="00C23A68" w:rsidRDefault="004A32D7" w:rsidP="00C23A68">
      <w:pPr>
        <w:pStyle w:val="a0"/>
        <w:ind w:firstLine="560"/>
      </w:pPr>
      <w:r w:rsidRPr="00C23A68">
        <w:rPr>
          <w:rFonts w:hint="eastAsia"/>
        </w:rPr>
        <w:t>应用参数的数据结构在</w:t>
      </w:r>
      <w:r w:rsidRPr="00C23A68">
        <w:rPr>
          <w:rFonts w:hint="eastAsia"/>
        </w:rPr>
        <w:t>GM/T 0017-2012</w:t>
      </w:r>
      <w:r w:rsidRPr="00C23A68">
        <w:rPr>
          <w:rFonts w:hint="eastAsia"/>
        </w:rPr>
        <w:t>中定义的数据结构基础上进行扩展。支持创建应用和获取应用配置信息功能。</w:t>
      </w:r>
    </w:p>
    <w:p w14:paraId="7ABA07F8" w14:textId="77777777" w:rsidR="004A32D7" w:rsidRPr="00C23A68" w:rsidRDefault="004A32D7" w:rsidP="00C23A68">
      <w:pPr>
        <w:pStyle w:val="a0"/>
        <w:ind w:firstLineChars="0" w:firstLine="420"/>
      </w:pPr>
      <w:r w:rsidRPr="00C23A68">
        <w:rPr>
          <w:rFonts w:hint="eastAsia"/>
        </w:rPr>
        <w:t>（</w:t>
      </w:r>
      <w:r w:rsidRPr="00C23A68">
        <w:rPr>
          <w:rFonts w:hint="eastAsia"/>
        </w:rPr>
        <w:t>1</w:t>
      </w:r>
      <w:r w:rsidRPr="00C23A68">
        <w:rPr>
          <w:rFonts w:hint="eastAsia"/>
        </w:rPr>
        <w:t>）创建应用，仅在生产阶段进行应用初始化时可用。创建应用的过程就是在应用配置文件中写入应用参数。</w:t>
      </w:r>
    </w:p>
    <w:p w14:paraId="4DD0A08A" w14:textId="77777777" w:rsidR="004A32D7" w:rsidRPr="00C23A68" w:rsidRDefault="004A32D7" w:rsidP="00F864F9">
      <w:pPr>
        <w:pStyle w:val="a0"/>
        <w:ind w:firstLineChars="0" w:firstLine="420"/>
      </w:pPr>
      <w:r w:rsidRPr="00C23A68">
        <w:rPr>
          <w:rFonts w:hint="eastAsia"/>
        </w:rPr>
        <w:t>（</w:t>
      </w:r>
      <w:r w:rsidRPr="00C23A68">
        <w:rPr>
          <w:rFonts w:hint="eastAsia"/>
        </w:rPr>
        <w:t>2</w:t>
      </w:r>
      <w:r w:rsidRPr="00C23A68">
        <w:rPr>
          <w:rFonts w:hint="eastAsia"/>
        </w:rPr>
        <w:t>）获取应用配置信息，返回除用户敏感信息外的其它配置信息，主要用于检验应用配置信息的正确性。</w:t>
      </w:r>
    </w:p>
    <w:p w14:paraId="57ABBA41" w14:textId="77777777" w:rsidR="004A32D7" w:rsidRDefault="004A32D7" w:rsidP="005D49B7">
      <w:pPr>
        <w:pStyle w:val="a0"/>
        <w:ind w:firstLine="560"/>
      </w:pPr>
      <w:r w:rsidRPr="00C23A68">
        <w:rPr>
          <w:rFonts w:hint="eastAsia"/>
        </w:rPr>
        <w:t>应用配置文件</w:t>
      </w:r>
      <w:r w:rsidRPr="00C23A68">
        <w:rPr>
          <w:rFonts w:hint="eastAsia"/>
        </w:rPr>
        <w:t>ID</w:t>
      </w:r>
      <w:r w:rsidRPr="00C23A68">
        <w:rPr>
          <w:rFonts w:hint="eastAsia"/>
        </w:rPr>
        <w:t>为</w:t>
      </w:r>
      <w:r w:rsidRPr="00C23A68">
        <w:rPr>
          <w:rFonts w:hint="eastAsia"/>
        </w:rPr>
        <w:t>0x0000</w:t>
      </w:r>
      <w:r w:rsidRPr="00C23A68">
        <w:rPr>
          <w:rFonts w:hint="eastAsia"/>
        </w:rPr>
        <w:t>，采用单应用方式，应用配置文件在</w:t>
      </w:r>
      <w:r w:rsidRPr="00C23A68">
        <w:rPr>
          <w:rFonts w:hint="eastAsia"/>
        </w:rPr>
        <w:t>MF</w:t>
      </w:r>
      <w:r w:rsidRPr="00C23A68">
        <w:rPr>
          <w:rFonts w:hint="eastAsia"/>
        </w:rPr>
        <w:t>文件夹内。</w:t>
      </w:r>
    </w:p>
    <w:p w14:paraId="72152D92" w14:textId="44707265" w:rsidR="0032557B" w:rsidRPr="00944CD4" w:rsidRDefault="0032557B" w:rsidP="00944CD4">
      <w:pPr>
        <w:pStyle w:val="a0"/>
        <w:ind w:firstLineChars="0" w:firstLine="0"/>
        <w:jc w:val="center"/>
      </w:pPr>
      <w:r>
        <w:rPr>
          <w:rFonts w:hint="eastAsia"/>
        </w:rPr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4</w:t>
      </w:r>
      <w:r>
        <w:fldChar w:fldCharType="end"/>
      </w:r>
      <w:r w:rsidR="00944CD4">
        <w:rPr>
          <w:rFonts w:hint="eastAsia"/>
        </w:rPr>
        <w:t xml:space="preserve"> </w:t>
      </w:r>
      <w:r>
        <w:rPr>
          <w:rFonts w:hint="eastAsia"/>
        </w:rPr>
        <w:t>应用信息数据结构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073"/>
        <w:gridCol w:w="4155"/>
        <w:gridCol w:w="4058"/>
      </w:tblGrid>
      <w:tr w:rsidR="004A32D7" w14:paraId="6AB97D03" w14:textId="77777777" w:rsidTr="0032557B">
        <w:tc>
          <w:tcPr>
            <w:tcW w:w="5000" w:type="pct"/>
            <w:gridSpan w:val="3"/>
          </w:tcPr>
          <w:p w14:paraId="318231B3" w14:textId="77777777" w:rsidR="004A32D7" w:rsidRPr="003E2090" w:rsidRDefault="004A32D7" w:rsidP="003E2090">
            <w:pPr>
              <w:pStyle w:val="af6"/>
            </w:pPr>
            <w:r w:rsidRPr="003E2090">
              <w:rPr>
                <w:rFonts w:hint="eastAsia"/>
              </w:rPr>
              <w:t>应用信息描述数据结构定义</w:t>
            </w:r>
          </w:p>
        </w:tc>
      </w:tr>
      <w:tr w:rsidR="004A32D7" w14:paraId="2194CD81" w14:textId="77777777" w:rsidTr="0032557B">
        <w:tc>
          <w:tcPr>
            <w:tcW w:w="5000" w:type="pct"/>
            <w:gridSpan w:val="3"/>
          </w:tcPr>
          <w:p w14:paraId="68FDC5E3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>typedef struct</w:t>
            </w:r>
            <w:r w:rsidRPr="003E2090">
              <w:rPr>
                <w:rFonts w:hint="eastAsia"/>
              </w:rPr>
              <w:t xml:space="preserve"> </w:t>
            </w:r>
            <w:proofErr w:type="spellStart"/>
            <w:r w:rsidRPr="003E2090">
              <w:rPr>
                <w:rFonts w:hint="eastAsia"/>
              </w:rPr>
              <w:t>StruAppInfoPin</w:t>
            </w:r>
            <w:proofErr w:type="spellEnd"/>
          </w:p>
          <w:p w14:paraId="6A9D8196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>{</w:t>
            </w:r>
          </w:p>
          <w:p w14:paraId="37813574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lastRenderedPageBreak/>
              <w:t xml:space="preserve">    UINT8  </w:t>
            </w:r>
            <w:proofErr w:type="spellStart"/>
            <w:r w:rsidRPr="003E2090">
              <w:rPr>
                <w:rFonts w:hint="eastAsia"/>
              </w:rPr>
              <w:t>PinType</w:t>
            </w:r>
            <w:proofErr w:type="spellEnd"/>
            <w:r w:rsidRPr="003E2090">
              <w:t>;</w:t>
            </w:r>
          </w:p>
          <w:p w14:paraId="72EC746F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 xml:space="preserve">    UINT8  </w:t>
            </w:r>
            <w:proofErr w:type="spellStart"/>
            <w:r w:rsidRPr="003E2090">
              <w:rPr>
                <w:rFonts w:hint="eastAsia"/>
              </w:rPr>
              <w:t>ModifiedFlag</w:t>
            </w:r>
            <w:proofErr w:type="spellEnd"/>
            <w:r w:rsidRPr="003E2090">
              <w:t>;</w:t>
            </w:r>
          </w:p>
          <w:p w14:paraId="743BC999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 xml:space="preserve">    UINT8  </w:t>
            </w:r>
            <w:proofErr w:type="spellStart"/>
            <w:r w:rsidRPr="003E2090">
              <w:rPr>
                <w:rFonts w:hint="eastAsia"/>
              </w:rPr>
              <w:t>IniRetryCount</w:t>
            </w:r>
            <w:proofErr w:type="spellEnd"/>
            <w:r w:rsidRPr="003E2090">
              <w:t>;</w:t>
            </w:r>
          </w:p>
          <w:p w14:paraId="34B1D56A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 xml:space="preserve">    UINT8  </w:t>
            </w:r>
            <w:proofErr w:type="spellStart"/>
            <w:r w:rsidRPr="003E2090">
              <w:rPr>
                <w:rFonts w:hint="eastAsia"/>
              </w:rPr>
              <w:t>CurrRetryCount</w:t>
            </w:r>
            <w:proofErr w:type="spellEnd"/>
            <w:r w:rsidRPr="003E2090">
              <w:t>;</w:t>
            </w:r>
          </w:p>
          <w:p w14:paraId="25550D77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 xml:space="preserve">    UINT8  </w:t>
            </w:r>
            <w:proofErr w:type="spellStart"/>
            <w:r w:rsidRPr="003E2090">
              <w:rPr>
                <w:rFonts w:hint="eastAsia"/>
              </w:rPr>
              <w:t>IniPin</w:t>
            </w:r>
            <w:proofErr w:type="spellEnd"/>
            <w:r w:rsidRPr="003E2090">
              <w:rPr>
                <w:rFonts w:hint="eastAsia"/>
              </w:rPr>
              <w:t>[32]</w:t>
            </w:r>
            <w:r w:rsidRPr="003E2090">
              <w:t>;</w:t>
            </w:r>
          </w:p>
          <w:p w14:paraId="4AF24C6C" w14:textId="77777777" w:rsidR="004A32D7" w:rsidRPr="003E2090" w:rsidRDefault="004A32D7" w:rsidP="003E2090">
            <w:pPr>
              <w:pStyle w:val="af6"/>
              <w:jc w:val="left"/>
            </w:pPr>
            <w:bookmarkStart w:id="818" w:name="OLE_LINK24"/>
            <w:bookmarkStart w:id="819" w:name="OLE_LINK25"/>
            <w:r w:rsidRPr="003E2090">
              <w:t xml:space="preserve">    </w:t>
            </w:r>
            <w:bookmarkEnd w:id="818"/>
            <w:bookmarkEnd w:id="819"/>
            <w:r w:rsidRPr="003E2090">
              <w:t xml:space="preserve">UINT8  </w:t>
            </w:r>
            <w:proofErr w:type="spellStart"/>
            <w:r w:rsidRPr="003E2090">
              <w:rPr>
                <w:rFonts w:hint="eastAsia"/>
              </w:rPr>
              <w:t>ModifiedPin</w:t>
            </w:r>
            <w:proofErr w:type="spellEnd"/>
            <w:r w:rsidRPr="003E2090">
              <w:rPr>
                <w:rFonts w:hint="eastAsia"/>
              </w:rPr>
              <w:t>[32]</w:t>
            </w:r>
            <w:r w:rsidRPr="003E2090">
              <w:t>;</w:t>
            </w:r>
          </w:p>
          <w:p w14:paraId="4C6A9BEF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rPr>
                <w:rFonts w:hint="eastAsia"/>
              </w:rPr>
              <w:t>}</w:t>
            </w:r>
          </w:p>
          <w:p w14:paraId="30ECEB5A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>typedef struct</w:t>
            </w:r>
            <w:r w:rsidRPr="003E2090">
              <w:rPr>
                <w:rFonts w:hint="eastAsia"/>
              </w:rPr>
              <w:t xml:space="preserve"> </w:t>
            </w:r>
            <w:proofErr w:type="spellStart"/>
            <w:r w:rsidRPr="003E2090">
              <w:rPr>
                <w:rFonts w:hint="eastAsia"/>
              </w:rPr>
              <w:t>StruAppInfoSys</w:t>
            </w:r>
            <w:proofErr w:type="spellEnd"/>
          </w:p>
          <w:p w14:paraId="0C0DB922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>{</w:t>
            </w:r>
          </w:p>
          <w:p w14:paraId="0584143D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 xml:space="preserve">    UINT8  </w:t>
            </w:r>
            <w:proofErr w:type="spellStart"/>
            <w:r w:rsidRPr="003E2090">
              <w:rPr>
                <w:rFonts w:hint="eastAsia"/>
              </w:rPr>
              <w:t>PID</w:t>
            </w:r>
            <w:r w:rsidRPr="003E2090">
              <w:t>h</w:t>
            </w:r>
            <w:proofErr w:type="spellEnd"/>
            <w:r w:rsidRPr="003E2090">
              <w:t>;</w:t>
            </w:r>
          </w:p>
          <w:p w14:paraId="37091531" w14:textId="77777777" w:rsidR="004A32D7" w:rsidRPr="003E2090" w:rsidRDefault="004A32D7" w:rsidP="00530FF4">
            <w:pPr>
              <w:pStyle w:val="af6"/>
              <w:jc w:val="left"/>
            </w:pPr>
            <w:r w:rsidRPr="003E2090">
              <w:t xml:space="preserve">    UINT8  </w:t>
            </w:r>
            <w:proofErr w:type="spellStart"/>
            <w:r w:rsidRPr="003E2090">
              <w:rPr>
                <w:rFonts w:hint="eastAsia"/>
              </w:rPr>
              <w:t>PID</w:t>
            </w:r>
            <w:r w:rsidRPr="003E2090">
              <w:t>l</w:t>
            </w:r>
            <w:proofErr w:type="spellEnd"/>
            <w:r w:rsidRPr="003E2090">
              <w:t>;</w:t>
            </w:r>
          </w:p>
          <w:p w14:paraId="727ED902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 xml:space="preserve">    UINT8 </w:t>
            </w:r>
            <w:r w:rsidRPr="003E2090">
              <w:rPr>
                <w:rFonts w:hint="eastAsia"/>
              </w:rPr>
              <w:t xml:space="preserve"> </w:t>
            </w:r>
            <w:proofErr w:type="spellStart"/>
            <w:r w:rsidR="00530FF4" w:rsidRPr="003123FA">
              <w:t>Button</w:t>
            </w:r>
            <w:r w:rsidR="00530FF4" w:rsidRPr="003E2090">
              <w:rPr>
                <w:rFonts w:hint="eastAsia"/>
              </w:rPr>
              <w:t>T</w:t>
            </w:r>
            <w:r w:rsidR="00530FF4" w:rsidRPr="003E2090">
              <w:t>imeout</w:t>
            </w:r>
            <w:proofErr w:type="spellEnd"/>
            <w:r w:rsidRPr="003E2090">
              <w:t>;</w:t>
            </w:r>
          </w:p>
          <w:p w14:paraId="07580443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 xml:space="preserve">    UINT8  </w:t>
            </w:r>
            <w:proofErr w:type="spellStart"/>
            <w:r w:rsidR="00641827">
              <w:rPr>
                <w:rFonts w:hint="eastAsia"/>
              </w:rPr>
              <w:t>HashButtonContr</w:t>
            </w:r>
            <w:proofErr w:type="spellEnd"/>
            <w:r w:rsidRPr="003E2090">
              <w:t>;</w:t>
            </w:r>
          </w:p>
          <w:p w14:paraId="56A82C6B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 xml:space="preserve">    UINT8  </w:t>
            </w:r>
            <w:proofErr w:type="spellStart"/>
            <w:r w:rsidR="00C20CE3">
              <w:rPr>
                <w:rFonts w:hint="eastAsia"/>
              </w:rPr>
              <w:t>InsButtonContr</w:t>
            </w:r>
            <w:proofErr w:type="spellEnd"/>
            <w:r w:rsidRPr="003E2090">
              <w:t>;</w:t>
            </w:r>
          </w:p>
          <w:p w14:paraId="0CBCF9EA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 xml:space="preserve">    UINT8  </w:t>
            </w:r>
            <w:proofErr w:type="spellStart"/>
            <w:r w:rsidRPr="003E2090">
              <w:t>WorkPettern</w:t>
            </w:r>
            <w:proofErr w:type="spellEnd"/>
            <w:r w:rsidRPr="003E2090">
              <w:t>;</w:t>
            </w:r>
          </w:p>
          <w:p w14:paraId="48CC2ED8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 xml:space="preserve">    UINT8  </w:t>
            </w:r>
            <w:proofErr w:type="spellStart"/>
            <w:r w:rsidRPr="003E2090">
              <w:rPr>
                <w:rFonts w:hint="eastAsia"/>
              </w:rPr>
              <w:t>S</w:t>
            </w:r>
            <w:r w:rsidRPr="003E2090">
              <w:t>ec</w:t>
            </w:r>
            <w:r w:rsidRPr="003E2090">
              <w:rPr>
                <w:rFonts w:hint="eastAsia"/>
              </w:rPr>
              <w:t>KeepTime</w:t>
            </w:r>
            <w:proofErr w:type="spellEnd"/>
            <w:r w:rsidRPr="003E2090">
              <w:t>;</w:t>
            </w:r>
          </w:p>
          <w:p w14:paraId="5C2DEE15" w14:textId="77777777" w:rsidR="004A32D7" w:rsidRDefault="004A32D7" w:rsidP="00180904">
            <w:pPr>
              <w:pStyle w:val="af6"/>
              <w:ind w:firstLine="480"/>
              <w:jc w:val="left"/>
            </w:pPr>
            <w:r w:rsidRPr="003E2090">
              <w:t xml:space="preserve">UINT8  </w:t>
            </w:r>
            <w:proofErr w:type="spellStart"/>
            <w:r w:rsidRPr="003E2090">
              <w:rPr>
                <w:rFonts w:hint="eastAsia"/>
              </w:rPr>
              <w:t>ContainerPolicy</w:t>
            </w:r>
            <w:proofErr w:type="spellEnd"/>
            <w:r w:rsidRPr="003E2090">
              <w:t>;</w:t>
            </w:r>
          </w:p>
          <w:p w14:paraId="69137EC2" w14:textId="77777777" w:rsidR="00E77B7C" w:rsidRPr="003E2090" w:rsidRDefault="00E77B7C" w:rsidP="00180904">
            <w:pPr>
              <w:pStyle w:val="af6"/>
              <w:ind w:firstLine="480"/>
              <w:jc w:val="left"/>
            </w:pPr>
            <w:r w:rsidRPr="003E2090">
              <w:t xml:space="preserve">UINT8  </w:t>
            </w:r>
            <w:proofErr w:type="spellStart"/>
            <w:r w:rsidRPr="00E77B7C">
              <w:t>UnlockMode</w:t>
            </w:r>
            <w:proofErr w:type="spellEnd"/>
            <w:r>
              <w:rPr>
                <w:rFonts w:hint="eastAsia"/>
              </w:rPr>
              <w:t>;</w:t>
            </w:r>
          </w:p>
          <w:p w14:paraId="2BF2BE3B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 xml:space="preserve">    UINT8  </w:t>
            </w:r>
            <w:proofErr w:type="spellStart"/>
            <w:r w:rsidRPr="003E2090">
              <w:t>bRFU</w:t>
            </w:r>
            <w:proofErr w:type="spellEnd"/>
            <w:r w:rsidRPr="003E2090">
              <w:t>[</w:t>
            </w:r>
            <w:r w:rsidR="00973828">
              <w:rPr>
                <w:rFonts w:hint="eastAsia"/>
              </w:rPr>
              <w:t>7</w:t>
            </w:r>
            <w:r w:rsidRPr="003E2090">
              <w:t>];</w:t>
            </w:r>
          </w:p>
          <w:p w14:paraId="1A78AA8A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 xml:space="preserve">    UINT8  </w:t>
            </w:r>
            <w:proofErr w:type="spellStart"/>
            <w:r w:rsidRPr="003E2090">
              <w:rPr>
                <w:rFonts w:hint="eastAsia"/>
              </w:rPr>
              <w:t>APDUB</w:t>
            </w:r>
            <w:r w:rsidRPr="003E2090">
              <w:t>it</w:t>
            </w:r>
            <w:r w:rsidRPr="003E2090">
              <w:rPr>
                <w:rFonts w:hint="eastAsia"/>
              </w:rPr>
              <w:t>M</w:t>
            </w:r>
            <w:r w:rsidRPr="003E2090">
              <w:t>ap</w:t>
            </w:r>
            <w:proofErr w:type="spellEnd"/>
            <w:r w:rsidRPr="003E2090">
              <w:t>[</w:t>
            </w:r>
            <w:r w:rsidRPr="003E2090">
              <w:rPr>
                <w:rFonts w:hint="eastAsia"/>
              </w:rPr>
              <w:t>16</w:t>
            </w:r>
            <w:r w:rsidRPr="003E2090">
              <w:t>];</w:t>
            </w:r>
          </w:p>
          <w:p w14:paraId="22332017" w14:textId="77777777" w:rsidR="004A32D7" w:rsidRPr="003E2090" w:rsidRDefault="004A32D7" w:rsidP="00180904">
            <w:pPr>
              <w:pStyle w:val="af6"/>
              <w:ind w:firstLineChars="200" w:firstLine="480"/>
              <w:jc w:val="left"/>
            </w:pPr>
            <w:r w:rsidRPr="003E2090">
              <w:t>UINT8</w:t>
            </w:r>
            <w:r w:rsidRPr="003E2090">
              <w:rPr>
                <w:rFonts w:hint="eastAsia"/>
              </w:rPr>
              <w:t xml:space="preserve">  </w:t>
            </w:r>
            <w:r w:rsidRPr="003E2090">
              <w:t>Descriptor[8];</w:t>
            </w:r>
          </w:p>
          <w:p w14:paraId="1E62CF6D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rPr>
                <w:rFonts w:hint="eastAsia"/>
              </w:rPr>
              <w:t>}</w:t>
            </w:r>
          </w:p>
          <w:p w14:paraId="4FBC3D7F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>typedef struct</w:t>
            </w:r>
            <w:r w:rsidRPr="003E2090">
              <w:rPr>
                <w:rFonts w:hint="eastAsia"/>
              </w:rPr>
              <w:t xml:space="preserve"> </w:t>
            </w:r>
            <w:proofErr w:type="spellStart"/>
            <w:r w:rsidRPr="003E2090">
              <w:rPr>
                <w:rFonts w:hint="eastAsia"/>
              </w:rPr>
              <w:t>StruAppInfo</w:t>
            </w:r>
            <w:proofErr w:type="spellEnd"/>
          </w:p>
          <w:p w14:paraId="0390141F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>{</w:t>
            </w:r>
          </w:p>
          <w:p w14:paraId="49609AB7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 xml:space="preserve">    UINT8  </w:t>
            </w:r>
            <w:r w:rsidR="00E95440">
              <w:rPr>
                <w:rFonts w:hint="eastAsia"/>
              </w:rPr>
              <w:t xml:space="preserve">       </w:t>
            </w:r>
            <w:proofErr w:type="spellStart"/>
            <w:r w:rsidRPr="003E2090">
              <w:rPr>
                <w:rFonts w:hint="eastAsia"/>
              </w:rPr>
              <w:t>AppName</w:t>
            </w:r>
            <w:proofErr w:type="spellEnd"/>
            <w:r w:rsidRPr="003E2090">
              <w:rPr>
                <w:rFonts w:hint="eastAsia"/>
              </w:rPr>
              <w:t>[32]</w:t>
            </w:r>
            <w:r w:rsidRPr="003E2090">
              <w:t>;</w:t>
            </w:r>
          </w:p>
          <w:p w14:paraId="1A1C33D4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 xml:space="preserve">    </w:t>
            </w:r>
            <w:proofErr w:type="spellStart"/>
            <w:r w:rsidRPr="003E2090">
              <w:rPr>
                <w:rFonts w:hint="eastAsia"/>
              </w:rPr>
              <w:t>StruAPPInfoPIN</w:t>
            </w:r>
            <w:proofErr w:type="spellEnd"/>
            <w:r w:rsidRPr="003E2090">
              <w:rPr>
                <w:rFonts w:hint="eastAsia"/>
              </w:rPr>
              <w:t xml:space="preserve">  </w:t>
            </w:r>
            <w:proofErr w:type="spellStart"/>
            <w:r w:rsidRPr="003E2090">
              <w:rPr>
                <w:rFonts w:hint="eastAsia"/>
              </w:rPr>
              <w:t>AdminPin</w:t>
            </w:r>
            <w:proofErr w:type="spellEnd"/>
            <w:r w:rsidRPr="003E2090">
              <w:t>;</w:t>
            </w:r>
          </w:p>
          <w:p w14:paraId="46FCFB38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 xml:space="preserve">    </w:t>
            </w:r>
            <w:proofErr w:type="spellStart"/>
            <w:r w:rsidRPr="003E2090">
              <w:rPr>
                <w:rFonts w:hint="eastAsia"/>
              </w:rPr>
              <w:t>StruAPPInfoPIN</w:t>
            </w:r>
            <w:proofErr w:type="spellEnd"/>
            <w:r w:rsidRPr="003E2090">
              <w:rPr>
                <w:rFonts w:hint="eastAsia"/>
              </w:rPr>
              <w:t xml:space="preserve">  </w:t>
            </w:r>
            <w:proofErr w:type="spellStart"/>
            <w:r w:rsidRPr="003E2090">
              <w:rPr>
                <w:rFonts w:hint="eastAsia"/>
              </w:rPr>
              <w:t>UserPin</w:t>
            </w:r>
            <w:proofErr w:type="spellEnd"/>
            <w:r w:rsidRPr="003E2090">
              <w:t>;</w:t>
            </w:r>
          </w:p>
          <w:p w14:paraId="723E7DD0" w14:textId="77777777" w:rsidR="004A32D7" w:rsidRPr="003E2090" w:rsidRDefault="001256DE" w:rsidP="003E2090">
            <w:pPr>
              <w:pStyle w:val="af6"/>
              <w:jc w:val="left"/>
            </w:pPr>
            <w:r w:rsidRPr="003E2090">
              <w:t xml:space="preserve">    </w:t>
            </w:r>
            <w:proofErr w:type="spellStart"/>
            <w:r w:rsidR="004A32D7" w:rsidRPr="003E2090">
              <w:rPr>
                <w:rFonts w:hint="eastAsia"/>
              </w:rPr>
              <w:t>StruAppInfoSys</w:t>
            </w:r>
            <w:proofErr w:type="spellEnd"/>
            <w:r w:rsidR="004A32D7" w:rsidRPr="003E2090">
              <w:rPr>
                <w:rFonts w:hint="eastAsia"/>
              </w:rPr>
              <w:t xml:space="preserve">  </w:t>
            </w:r>
            <w:proofErr w:type="spellStart"/>
            <w:r w:rsidR="004A32D7" w:rsidRPr="003E2090">
              <w:rPr>
                <w:rFonts w:hint="eastAsia"/>
              </w:rPr>
              <w:t>AppSysConfig</w:t>
            </w:r>
            <w:proofErr w:type="spellEnd"/>
            <w:r w:rsidR="004A32D7" w:rsidRPr="003E2090">
              <w:rPr>
                <w:rFonts w:hint="eastAsia"/>
              </w:rPr>
              <w:t>;</w:t>
            </w:r>
          </w:p>
          <w:p w14:paraId="626D9909" w14:textId="77777777" w:rsidR="004A32D7" w:rsidRPr="003E2090" w:rsidRDefault="004A32D7" w:rsidP="003E2090">
            <w:pPr>
              <w:pStyle w:val="af6"/>
              <w:jc w:val="left"/>
            </w:pPr>
            <w:r w:rsidRPr="003E2090">
              <w:t>}</w:t>
            </w:r>
          </w:p>
        </w:tc>
      </w:tr>
      <w:tr w:rsidR="004A32D7" w14:paraId="760B841F" w14:textId="77777777" w:rsidTr="0032557B">
        <w:tc>
          <w:tcPr>
            <w:tcW w:w="578" w:type="pct"/>
            <w:vAlign w:val="center"/>
          </w:tcPr>
          <w:p w14:paraId="649CA288" w14:textId="77777777" w:rsidR="004A32D7" w:rsidRPr="003E2090" w:rsidRDefault="004A32D7" w:rsidP="003E2090">
            <w:pPr>
              <w:pStyle w:val="af6"/>
            </w:pPr>
            <w:r w:rsidRPr="003E2090">
              <w:rPr>
                <w:rFonts w:hint="eastAsia"/>
              </w:rPr>
              <w:lastRenderedPageBreak/>
              <w:t>序号</w:t>
            </w:r>
          </w:p>
        </w:tc>
        <w:tc>
          <w:tcPr>
            <w:tcW w:w="2237" w:type="pct"/>
            <w:vAlign w:val="center"/>
          </w:tcPr>
          <w:p w14:paraId="68141EFC" w14:textId="77777777" w:rsidR="004A32D7" w:rsidRPr="003E2090" w:rsidRDefault="004A32D7" w:rsidP="003E2090">
            <w:pPr>
              <w:pStyle w:val="af6"/>
            </w:pPr>
            <w:r w:rsidRPr="003E2090">
              <w:rPr>
                <w:rFonts w:hint="eastAsia"/>
              </w:rPr>
              <w:t>数据项</w:t>
            </w:r>
          </w:p>
        </w:tc>
        <w:tc>
          <w:tcPr>
            <w:tcW w:w="2185" w:type="pct"/>
            <w:vAlign w:val="center"/>
          </w:tcPr>
          <w:p w14:paraId="66F592BF" w14:textId="77777777" w:rsidR="004A32D7" w:rsidRPr="003E2090" w:rsidRDefault="004A32D7" w:rsidP="003E2090">
            <w:pPr>
              <w:pStyle w:val="af6"/>
            </w:pPr>
            <w:r w:rsidRPr="003E2090">
              <w:rPr>
                <w:rFonts w:hint="eastAsia"/>
              </w:rPr>
              <w:t>意义</w:t>
            </w:r>
          </w:p>
        </w:tc>
      </w:tr>
      <w:tr w:rsidR="004A32D7" w14:paraId="41DDB342" w14:textId="77777777" w:rsidTr="0032557B">
        <w:tc>
          <w:tcPr>
            <w:tcW w:w="578" w:type="pct"/>
          </w:tcPr>
          <w:p w14:paraId="32D89831" w14:textId="77777777" w:rsidR="004A32D7" w:rsidRPr="003E2090" w:rsidRDefault="00BD6342" w:rsidP="003E2090">
            <w:pPr>
              <w:pStyle w:val="af6"/>
            </w:pPr>
            <w:r>
              <w:rPr>
                <w:rFonts w:hint="eastAsia"/>
              </w:rPr>
              <w:t>1</w:t>
            </w:r>
          </w:p>
        </w:tc>
        <w:tc>
          <w:tcPr>
            <w:tcW w:w="2237" w:type="pct"/>
          </w:tcPr>
          <w:p w14:paraId="3A535E40" w14:textId="77777777" w:rsidR="004A32D7" w:rsidRPr="003E2090" w:rsidRDefault="004A32D7" w:rsidP="00BD6342">
            <w:pPr>
              <w:pStyle w:val="af6"/>
              <w:jc w:val="left"/>
            </w:pPr>
            <w:proofErr w:type="spellStart"/>
            <w:r w:rsidRPr="003E2090">
              <w:rPr>
                <w:rFonts w:hint="eastAsia"/>
              </w:rPr>
              <w:t>PinType</w:t>
            </w:r>
            <w:proofErr w:type="spellEnd"/>
          </w:p>
        </w:tc>
        <w:tc>
          <w:tcPr>
            <w:tcW w:w="2185" w:type="pct"/>
          </w:tcPr>
          <w:p w14:paraId="2B539DE9" w14:textId="77777777" w:rsidR="004A32D7" w:rsidRPr="003E2090" w:rsidRDefault="004A32D7" w:rsidP="00BD6342">
            <w:pPr>
              <w:pStyle w:val="af6"/>
              <w:jc w:val="left"/>
            </w:pPr>
            <w:r w:rsidRPr="003E2090">
              <w:rPr>
                <w:rFonts w:hint="eastAsia"/>
              </w:rPr>
              <w:t>PIN</w:t>
            </w:r>
            <w:r w:rsidRPr="003E2090">
              <w:rPr>
                <w:rFonts w:hint="eastAsia"/>
              </w:rPr>
              <w:t>类型</w:t>
            </w:r>
          </w:p>
        </w:tc>
      </w:tr>
      <w:tr w:rsidR="004A32D7" w14:paraId="21B261A8" w14:textId="77777777" w:rsidTr="0032557B">
        <w:tc>
          <w:tcPr>
            <w:tcW w:w="578" w:type="pct"/>
          </w:tcPr>
          <w:p w14:paraId="7132CCFB" w14:textId="77777777" w:rsidR="004A32D7" w:rsidRPr="003E2090" w:rsidRDefault="00BD6342" w:rsidP="003E2090">
            <w:pPr>
              <w:pStyle w:val="af6"/>
            </w:pPr>
            <w:r>
              <w:rPr>
                <w:rFonts w:hint="eastAsia"/>
              </w:rPr>
              <w:t>2</w:t>
            </w:r>
          </w:p>
        </w:tc>
        <w:tc>
          <w:tcPr>
            <w:tcW w:w="2237" w:type="pct"/>
          </w:tcPr>
          <w:p w14:paraId="44EEA980" w14:textId="77777777" w:rsidR="004A32D7" w:rsidRPr="003E2090" w:rsidRDefault="004A32D7" w:rsidP="00BD6342">
            <w:pPr>
              <w:pStyle w:val="af6"/>
              <w:jc w:val="left"/>
            </w:pPr>
            <w:proofErr w:type="spellStart"/>
            <w:r w:rsidRPr="003E2090">
              <w:rPr>
                <w:rFonts w:hint="eastAsia"/>
              </w:rPr>
              <w:t>ModifiedFlag</w:t>
            </w:r>
            <w:proofErr w:type="spellEnd"/>
          </w:p>
        </w:tc>
        <w:tc>
          <w:tcPr>
            <w:tcW w:w="2185" w:type="pct"/>
          </w:tcPr>
          <w:p w14:paraId="12E97822" w14:textId="77777777" w:rsidR="004A32D7" w:rsidRPr="003E2090" w:rsidRDefault="004A32D7" w:rsidP="00BD6342">
            <w:pPr>
              <w:pStyle w:val="af6"/>
              <w:jc w:val="left"/>
            </w:pPr>
            <w:r w:rsidRPr="003E2090">
              <w:rPr>
                <w:rFonts w:hint="eastAsia"/>
              </w:rPr>
              <w:t>PIN</w:t>
            </w:r>
            <w:r w:rsidRPr="003E2090">
              <w:rPr>
                <w:rFonts w:hint="eastAsia"/>
              </w:rPr>
              <w:t>修改标识</w:t>
            </w:r>
          </w:p>
        </w:tc>
      </w:tr>
      <w:tr w:rsidR="004A32D7" w14:paraId="6D69B513" w14:textId="77777777" w:rsidTr="0032557B">
        <w:tc>
          <w:tcPr>
            <w:tcW w:w="578" w:type="pct"/>
          </w:tcPr>
          <w:p w14:paraId="53593170" w14:textId="77777777" w:rsidR="004A32D7" w:rsidRPr="003E2090" w:rsidRDefault="00BD6342" w:rsidP="003E2090">
            <w:pPr>
              <w:pStyle w:val="af6"/>
            </w:pPr>
            <w:r>
              <w:rPr>
                <w:rFonts w:hint="eastAsia"/>
              </w:rPr>
              <w:t>3</w:t>
            </w:r>
          </w:p>
        </w:tc>
        <w:tc>
          <w:tcPr>
            <w:tcW w:w="2237" w:type="pct"/>
          </w:tcPr>
          <w:p w14:paraId="1FCA7380" w14:textId="77777777" w:rsidR="004A32D7" w:rsidRPr="003E2090" w:rsidRDefault="004A32D7" w:rsidP="00BD6342">
            <w:pPr>
              <w:pStyle w:val="af6"/>
              <w:jc w:val="left"/>
            </w:pPr>
            <w:proofErr w:type="spellStart"/>
            <w:r w:rsidRPr="003E2090">
              <w:rPr>
                <w:rFonts w:hint="eastAsia"/>
              </w:rPr>
              <w:t>IniRetryCount</w:t>
            </w:r>
            <w:proofErr w:type="spellEnd"/>
          </w:p>
        </w:tc>
        <w:tc>
          <w:tcPr>
            <w:tcW w:w="2185" w:type="pct"/>
          </w:tcPr>
          <w:p w14:paraId="34BDB8DD" w14:textId="77777777" w:rsidR="004A32D7" w:rsidRPr="003E2090" w:rsidRDefault="004A32D7" w:rsidP="00BD6342">
            <w:pPr>
              <w:pStyle w:val="af6"/>
              <w:jc w:val="left"/>
            </w:pPr>
            <w:r w:rsidRPr="003E2090">
              <w:rPr>
                <w:rFonts w:hint="eastAsia"/>
              </w:rPr>
              <w:t>初始重试次数</w:t>
            </w:r>
          </w:p>
        </w:tc>
      </w:tr>
      <w:tr w:rsidR="004A32D7" w14:paraId="2FEACE82" w14:textId="77777777" w:rsidTr="0032557B">
        <w:tc>
          <w:tcPr>
            <w:tcW w:w="578" w:type="pct"/>
          </w:tcPr>
          <w:p w14:paraId="0B547BFD" w14:textId="77777777" w:rsidR="004A32D7" w:rsidRPr="003E2090" w:rsidRDefault="00BD6342" w:rsidP="003E2090">
            <w:pPr>
              <w:pStyle w:val="af6"/>
            </w:pPr>
            <w:r>
              <w:rPr>
                <w:rFonts w:hint="eastAsia"/>
              </w:rPr>
              <w:t>4</w:t>
            </w:r>
          </w:p>
        </w:tc>
        <w:tc>
          <w:tcPr>
            <w:tcW w:w="2237" w:type="pct"/>
          </w:tcPr>
          <w:p w14:paraId="4325438B" w14:textId="77777777" w:rsidR="004A32D7" w:rsidRPr="003E2090" w:rsidRDefault="004A32D7" w:rsidP="00BD6342">
            <w:pPr>
              <w:pStyle w:val="af6"/>
              <w:jc w:val="left"/>
            </w:pPr>
            <w:proofErr w:type="spellStart"/>
            <w:r w:rsidRPr="003E2090">
              <w:rPr>
                <w:rFonts w:hint="eastAsia"/>
              </w:rPr>
              <w:t>CurrRetryCount</w:t>
            </w:r>
            <w:proofErr w:type="spellEnd"/>
          </w:p>
        </w:tc>
        <w:tc>
          <w:tcPr>
            <w:tcW w:w="2185" w:type="pct"/>
          </w:tcPr>
          <w:p w14:paraId="079D12E7" w14:textId="77777777" w:rsidR="004A32D7" w:rsidRPr="003E2090" w:rsidRDefault="004A32D7" w:rsidP="00BD6342">
            <w:pPr>
              <w:pStyle w:val="af6"/>
              <w:jc w:val="left"/>
            </w:pPr>
            <w:r w:rsidRPr="003E2090">
              <w:rPr>
                <w:rFonts w:hint="eastAsia"/>
              </w:rPr>
              <w:t>当前重试次数</w:t>
            </w:r>
          </w:p>
        </w:tc>
      </w:tr>
      <w:tr w:rsidR="004A32D7" w14:paraId="60665BB0" w14:textId="77777777" w:rsidTr="0032557B">
        <w:tc>
          <w:tcPr>
            <w:tcW w:w="578" w:type="pct"/>
          </w:tcPr>
          <w:p w14:paraId="5E01199B" w14:textId="77777777" w:rsidR="004A32D7" w:rsidRPr="003E2090" w:rsidRDefault="00BD6342" w:rsidP="003E2090">
            <w:pPr>
              <w:pStyle w:val="af6"/>
            </w:pPr>
            <w:r>
              <w:rPr>
                <w:rFonts w:hint="eastAsia"/>
              </w:rPr>
              <w:t>5</w:t>
            </w:r>
          </w:p>
        </w:tc>
        <w:tc>
          <w:tcPr>
            <w:tcW w:w="2237" w:type="pct"/>
          </w:tcPr>
          <w:p w14:paraId="6B403AFA" w14:textId="77777777" w:rsidR="004A32D7" w:rsidRPr="003E2090" w:rsidRDefault="004A32D7" w:rsidP="00BD6342">
            <w:pPr>
              <w:pStyle w:val="af6"/>
              <w:jc w:val="left"/>
            </w:pPr>
            <w:proofErr w:type="spellStart"/>
            <w:r w:rsidRPr="003E2090">
              <w:rPr>
                <w:rFonts w:hint="eastAsia"/>
              </w:rPr>
              <w:t>IniPin</w:t>
            </w:r>
            <w:proofErr w:type="spellEnd"/>
          </w:p>
        </w:tc>
        <w:tc>
          <w:tcPr>
            <w:tcW w:w="2185" w:type="pct"/>
          </w:tcPr>
          <w:p w14:paraId="1A2389B3" w14:textId="77777777" w:rsidR="004A32D7" w:rsidRPr="003E2090" w:rsidRDefault="004A32D7" w:rsidP="00BD6342">
            <w:pPr>
              <w:pStyle w:val="af6"/>
              <w:jc w:val="left"/>
            </w:pPr>
            <w:r w:rsidRPr="003E2090">
              <w:rPr>
                <w:rFonts w:hint="eastAsia"/>
              </w:rPr>
              <w:t>初始</w:t>
            </w:r>
            <w:r w:rsidRPr="003E2090">
              <w:rPr>
                <w:rFonts w:hint="eastAsia"/>
              </w:rPr>
              <w:t>PIN</w:t>
            </w:r>
          </w:p>
        </w:tc>
      </w:tr>
      <w:tr w:rsidR="004A32D7" w14:paraId="5C8E91B7" w14:textId="77777777" w:rsidTr="0032557B">
        <w:tc>
          <w:tcPr>
            <w:tcW w:w="578" w:type="pct"/>
          </w:tcPr>
          <w:p w14:paraId="51D8499A" w14:textId="77777777" w:rsidR="004A32D7" w:rsidRPr="003E2090" w:rsidRDefault="00BD6342" w:rsidP="003E2090">
            <w:pPr>
              <w:pStyle w:val="af6"/>
            </w:pPr>
            <w:r>
              <w:rPr>
                <w:rFonts w:hint="eastAsia"/>
              </w:rPr>
              <w:t>6</w:t>
            </w:r>
          </w:p>
        </w:tc>
        <w:tc>
          <w:tcPr>
            <w:tcW w:w="2237" w:type="pct"/>
          </w:tcPr>
          <w:p w14:paraId="718C6A8A" w14:textId="77777777" w:rsidR="004A32D7" w:rsidRPr="003E2090" w:rsidRDefault="004A32D7" w:rsidP="00BD6342">
            <w:pPr>
              <w:pStyle w:val="af6"/>
              <w:jc w:val="left"/>
            </w:pPr>
            <w:proofErr w:type="spellStart"/>
            <w:r w:rsidRPr="003E2090">
              <w:rPr>
                <w:rFonts w:hint="eastAsia"/>
              </w:rPr>
              <w:t>ModifiedPin</w:t>
            </w:r>
            <w:proofErr w:type="spellEnd"/>
          </w:p>
        </w:tc>
        <w:tc>
          <w:tcPr>
            <w:tcW w:w="2185" w:type="pct"/>
          </w:tcPr>
          <w:p w14:paraId="32E028EB" w14:textId="77777777" w:rsidR="004A32D7" w:rsidRPr="003E2090" w:rsidRDefault="004A32D7" w:rsidP="00BD6342">
            <w:pPr>
              <w:pStyle w:val="af6"/>
              <w:jc w:val="left"/>
            </w:pPr>
            <w:r w:rsidRPr="003E2090">
              <w:rPr>
                <w:rFonts w:hint="eastAsia"/>
              </w:rPr>
              <w:t>修改</w:t>
            </w:r>
            <w:r w:rsidRPr="003E2090">
              <w:rPr>
                <w:rFonts w:hint="eastAsia"/>
              </w:rPr>
              <w:t>PIN</w:t>
            </w:r>
          </w:p>
        </w:tc>
      </w:tr>
      <w:tr w:rsidR="004A32D7" w14:paraId="4B4FFCE2" w14:textId="77777777" w:rsidTr="0032557B">
        <w:tc>
          <w:tcPr>
            <w:tcW w:w="578" w:type="pct"/>
          </w:tcPr>
          <w:p w14:paraId="64790B38" w14:textId="77777777" w:rsidR="004A32D7" w:rsidRPr="003E2090" w:rsidRDefault="00BD6342" w:rsidP="003E2090">
            <w:pPr>
              <w:pStyle w:val="af6"/>
            </w:pPr>
            <w:r>
              <w:rPr>
                <w:rFonts w:hint="eastAsia"/>
              </w:rPr>
              <w:t>7</w:t>
            </w:r>
          </w:p>
        </w:tc>
        <w:tc>
          <w:tcPr>
            <w:tcW w:w="2237" w:type="pct"/>
          </w:tcPr>
          <w:p w14:paraId="12B05936" w14:textId="77777777" w:rsidR="004A32D7" w:rsidRPr="003E2090" w:rsidRDefault="004A32D7" w:rsidP="00BD6342">
            <w:pPr>
              <w:pStyle w:val="af6"/>
              <w:jc w:val="left"/>
            </w:pPr>
            <w:proofErr w:type="spellStart"/>
            <w:r w:rsidRPr="003E2090">
              <w:rPr>
                <w:rFonts w:hint="eastAsia"/>
              </w:rPr>
              <w:t>PID</w:t>
            </w:r>
            <w:r w:rsidRPr="003E2090">
              <w:t>h</w:t>
            </w:r>
            <w:proofErr w:type="spellEnd"/>
          </w:p>
        </w:tc>
        <w:tc>
          <w:tcPr>
            <w:tcW w:w="2185" w:type="pct"/>
          </w:tcPr>
          <w:p w14:paraId="125B1562" w14:textId="77777777" w:rsidR="004A32D7" w:rsidRPr="003E2090" w:rsidRDefault="004A32D7" w:rsidP="00BD6342">
            <w:pPr>
              <w:pStyle w:val="af6"/>
              <w:jc w:val="left"/>
            </w:pPr>
            <w:r w:rsidRPr="003E2090">
              <w:rPr>
                <w:rFonts w:hint="eastAsia"/>
              </w:rPr>
              <w:t>USB</w:t>
            </w:r>
            <w:r w:rsidRPr="003E2090">
              <w:rPr>
                <w:rFonts w:hint="eastAsia"/>
              </w:rPr>
              <w:t>接口</w:t>
            </w:r>
            <w:r w:rsidRPr="003E2090">
              <w:rPr>
                <w:rFonts w:hint="eastAsia"/>
              </w:rPr>
              <w:t>PID</w:t>
            </w:r>
            <w:r w:rsidRPr="003E2090">
              <w:rPr>
                <w:rFonts w:hint="eastAsia"/>
              </w:rPr>
              <w:t>高字节</w:t>
            </w:r>
          </w:p>
        </w:tc>
      </w:tr>
      <w:tr w:rsidR="004A32D7" w14:paraId="3E7AEB9A" w14:textId="77777777" w:rsidTr="0032557B">
        <w:tc>
          <w:tcPr>
            <w:tcW w:w="578" w:type="pct"/>
          </w:tcPr>
          <w:p w14:paraId="56A5515A" w14:textId="77777777" w:rsidR="004A32D7" w:rsidRPr="003E2090" w:rsidRDefault="00BD6342" w:rsidP="003E2090">
            <w:pPr>
              <w:pStyle w:val="af6"/>
            </w:pPr>
            <w:r>
              <w:rPr>
                <w:rFonts w:hint="eastAsia"/>
              </w:rPr>
              <w:t>8</w:t>
            </w:r>
          </w:p>
        </w:tc>
        <w:tc>
          <w:tcPr>
            <w:tcW w:w="2237" w:type="pct"/>
          </w:tcPr>
          <w:p w14:paraId="1F2ECF13" w14:textId="77777777" w:rsidR="004A32D7" w:rsidRPr="003E2090" w:rsidRDefault="004A32D7" w:rsidP="00BD6342">
            <w:pPr>
              <w:pStyle w:val="af6"/>
              <w:jc w:val="left"/>
            </w:pPr>
            <w:proofErr w:type="spellStart"/>
            <w:r w:rsidRPr="003E2090">
              <w:rPr>
                <w:rFonts w:hint="eastAsia"/>
              </w:rPr>
              <w:t>PID</w:t>
            </w:r>
            <w:r w:rsidRPr="003E2090">
              <w:t>l</w:t>
            </w:r>
            <w:proofErr w:type="spellEnd"/>
          </w:p>
        </w:tc>
        <w:tc>
          <w:tcPr>
            <w:tcW w:w="2185" w:type="pct"/>
          </w:tcPr>
          <w:p w14:paraId="61CADC86" w14:textId="77777777" w:rsidR="004A32D7" w:rsidRPr="003E2090" w:rsidRDefault="004A32D7" w:rsidP="00BD6342">
            <w:pPr>
              <w:pStyle w:val="af6"/>
              <w:jc w:val="left"/>
            </w:pPr>
            <w:r w:rsidRPr="003E2090">
              <w:rPr>
                <w:rFonts w:hint="eastAsia"/>
              </w:rPr>
              <w:t>USB</w:t>
            </w:r>
            <w:r w:rsidRPr="003E2090">
              <w:rPr>
                <w:rFonts w:hint="eastAsia"/>
              </w:rPr>
              <w:t>接口</w:t>
            </w:r>
            <w:r w:rsidRPr="003E2090">
              <w:rPr>
                <w:rFonts w:hint="eastAsia"/>
              </w:rPr>
              <w:t>PID</w:t>
            </w:r>
            <w:r w:rsidRPr="003E2090">
              <w:rPr>
                <w:rFonts w:hint="eastAsia"/>
              </w:rPr>
              <w:t>低字节</w:t>
            </w:r>
          </w:p>
        </w:tc>
      </w:tr>
      <w:tr w:rsidR="004A32D7" w14:paraId="02EC086A" w14:textId="77777777" w:rsidTr="0032557B">
        <w:tc>
          <w:tcPr>
            <w:tcW w:w="578" w:type="pct"/>
          </w:tcPr>
          <w:p w14:paraId="0CAD5481" w14:textId="77777777" w:rsidR="004A32D7" w:rsidRPr="003E2090" w:rsidRDefault="00BD6342" w:rsidP="003E2090">
            <w:pPr>
              <w:pStyle w:val="af6"/>
            </w:pPr>
            <w:r>
              <w:rPr>
                <w:rFonts w:hint="eastAsia"/>
              </w:rPr>
              <w:t>13</w:t>
            </w:r>
          </w:p>
        </w:tc>
        <w:tc>
          <w:tcPr>
            <w:tcW w:w="2237" w:type="pct"/>
          </w:tcPr>
          <w:p w14:paraId="708F9F5E" w14:textId="77777777" w:rsidR="004A32D7" w:rsidRPr="003E2090" w:rsidRDefault="00283D0C" w:rsidP="00BD6342">
            <w:pPr>
              <w:pStyle w:val="af6"/>
              <w:jc w:val="left"/>
            </w:pPr>
            <w:proofErr w:type="spellStart"/>
            <w:r w:rsidRPr="003123FA">
              <w:t>Button</w:t>
            </w:r>
            <w:r w:rsidRPr="003E2090">
              <w:rPr>
                <w:rFonts w:hint="eastAsia"/>
              </w:rPr>
              <w:t>T</w:t>
            </w:r>
            <w:r w:rsidRPr="003E2090">
              <w:t>imeout</w:t>
            </w:r>
            <w:proofErr w:type="spellEnd"/>
          </w:p>
        </w:tc>
        <w:tc>
          <w:tcPr>
            <w:tcW w:w="2185" w:type="pct"/>
          </w:tcPr>
          <w:p w14:paraId="50E1D66E" w14:textId="77777777" w:rsidR="004A32D7" w:rsidRPr="003E2090" w:rsidRDefault="006118A9" w:rsidP="00BD6342">
            <w:pPr>
              <w:pStyle w:val="af6"/>
              <w:jc w:val="left"/>
            </w:pPr>
            <w:r>
              <w:rPr>
                <w:rFonts w:hint="eastAsia"/>
              </w:rPr>
              <w:t>按键</w:t>
            </w:r>
            <w:r w:rsidRPr="003E2090">
              <w:rPr>
                <w:rFonts w:hint="eastAsia"/>
              </w:rPr>
              <w:t>延时</w:t>
            </w:r>
          </w:p>
        </w:tc>
      </w:tr>
      <w:tr w:rsidR="00AD3A6D" w14:paraId="304A8761" w14:textId="77777777" w:rsidTr="0032557B">
        <w:tc>
          <w:tcPr>
            <w:tcW w:w="578" w:type="pct"/>
          </w:tcPr>
          <w:p w14:paraId="340B84CE" w14:textId="77777777" w:rsidR="00AD3A6D" w:rsidRDefault="00AD3A6D" w:rsidP="003E2090">
            <w:pPr>
              <w:pStyle w:val="af6"/>
            </w:pPr>
            <w:r>
              <w:rPr>
                <w:rFonts w:hint="eastAsia"/>
              </w:rPr>
              <w:t>14</w:t>
            </w:r>
          </w:p>
        </w:tc>
        <w:tc>
          <w:tcPr>
            <w:tcW w:w="2237" w:type="pct"/>
          </w:tcPr>
          <w:p w14:paraId="38F29274" w14:textId="77777777" w:rsidR="00AD3A6D" w:rsidRPr="003E2090" w:rsidRDefault="00AD3A6D" w:rsidP="00BD6342">
            <w:pPr>
              <w:pStyle w:val="af6"/>
              <w:jc w:val="left"/>
            </w:pPr>
            <w:proofErr w:type="spellStart"/>
            <w:r>
              <w:rPr>
                <w:rFonts w:hint="eastAsia"/>
              </w:rPr>
              <w:t>HashButton</w:t>
            </w:r>
            <w:r w:rsidR="00F276E1">
              <w:rPr>
                <w:rFonts w:hint="eastAsia"/>
              </w:rPr>
              <w:t>Ctrl</w:t>
            </w:r>
            <w:proofErr w:type="spellEnd"/>
          </w:p>
        </w:tc>
        <w:tc>
          <w:tcPr>
            <w:tcW w:w="2185" w:type="pct"/>
          </w:tcPr>
          <w:p w14:paraId="4CE93EC9" w14:textId="77777777" w:rsidR="00AD3A6D" w:rsidRDefault="00AD3A6D" w:rsidP="00180904">
            <w:pPr>
              <w:pStyle w:val="af6"/>
              <w:jc w:val="left"/>
            </w:pP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按键控制位，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不需，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需要，默认</w:t>
            </w:r>
            <w:r>
              <w:rPr>
                <w:rFonts w:hint="eastAsia"/>
              </w:rPr>
              <w:t>SHA256</w:t>
            </w:r>
            <w:r>
              <w:rPr>
                <w:rFonts w:hint="eastAsia"/>
              </w:rPr>
              <w:t>需要按键，其他不要需要按键</w:t>
            </w:r>
            <w:r>
              <w:rPr>
                <w:rFonts w:hint="eastAsia"/>
              </w:rPr>
              <w:t>:0x04</w:t>
            </w:r>
            <w:r>
              <w:rPr>
                <w:rFonts w:hint="eastAsia"/>
              </w:rPr>
              <w:t>。</w:t>
            </w:r>
          </w:p>
          <w:p w14:paraId="2B1A8C46" w14:textId="77777777" w:rsidR="00AD3A6D" w:rsidRDefault="00AD3A6D" w:rsidP="00180904">
            <w:pPr>
              <w:pStyle w:val="af6"/>
              <w:jc w:val="left"/>
            </w:pPr>
            <w:r>
              <w:t>B</w:t>
            </w:r>
            <w:r>
              <w:rPr>
                <w:rFonts w:hint="eastAsia"/>
              </w:rPr>
              <w:t>it 0:MD5</w:t>
            </w:r>
            <w:r>
              <w:rPr>
                <w:rFonts w:hint="eastAsia"/>
              </w:rPr>
              <w:t>；</w:t>
            </w:r>
          </w:p>
          <w:p w14:paraId="34841872" w14:textId="77777777" w:rsidR="00AD3A6D" w:rsidRDefault="00AD3A6D" w:rsidP="00180904">
            <w:pPr>
              <w:pStyle w:val="af6"/>
              <w:jc w:val="left"/>
            </w:pPr>
            <w:r>
              <w:rPr>
                <w:rFonts w:hint="eastAsia"/>
              </w:rPr>
              <w:t>Bit 1:SHA1</w:t>
            </w:r>
            <w:r>
              <w:rPr>
                <w:rFonts w:hint="eastAsia"/>
              </w:rPr>
              <w:t>；</w:t>
            </w:r>
          </w:p>
          <w:p w14:paraId="4AAA9E09" w14:textId="77777777" w:rsidR="00AD3A6D" w:rsidRDefault="00AD3A6D" w:rsidP="00180904">
            <w:pPr>
              <w:pStyle w:val="af6"/>
              <w:jc w:val="left"/>
            </w:pPr>
            <w:r>
              <w:rPr>
                <w:rFonts w:hint="eastAsia"/>
              </w:rPr>
              <w:t>Bit 2:SHA256</w:t>
            </w:r>
            <w:r>
              <w:rPr>
                <w:rFonts w:hint="eastAsia"/>
              </w:rPr>
              <w:t>；</w:t>
            </w:r>
          </w:p>
          <w:p w14:paraId="0E7DAA32" w14:textId="77777777" w:rsidR="00AD3A6D" w:rsidRDefault="00AD3A6D" w:rsidP="00180904">
            <w:pPr>
              <w:pStyle w:val="af6"/>
              <w:jc w:val="left"/>
            </w:pPr>
            <w:r>
              <w:rPr>
                <w:rFonts w:hint="eastAsia"/>
              </w:rPr>
              <w:t>Bit 3:SHA512</w:t>
            </w:r>
            <w:r>
              <w:rPr>
                <w:rFonts w:hint="eastAsia"/>
              </w:rPr>
              <w:t>；</w:t>
            </w:r>
          </w:p>
          <w:p w14:paraId="05F6FB5C" w14:textId="77777777" w:rsidR="00AD3A6D" w:rsidRDefault="00AD3A6D" w:rsidP="00BD6342">
            <w:pPr>
              <w:pStyle w:val="af6"/>
              <w:jc w:val="left"/>
            </w:pPr>
            <w:r>
              <w:rPr>
                <w:rFonts w:hint="eastAsia"/>
              </w:rPr>
              <w:t>Bit 4:SHAMD5</w:t>
            </w:r>
            <w:r>
              <w:rPr>
                <w:rFonts w:hint="eastAsia"/>
              </w:rPr>
              <w:t>；</w:t>
            </w:r>
          </w:p>
          <w:p w14:paraId="6F15BEED" w14:textId="77777777" w:rsidR="00F84B8E" w:rsidRPr="003E2090" w:rsidRDefault="00F84B8E" w:rsidP="00BD6342">
            <w:pPr>
              <w:pStyle w:val="af6"/>
              <w:jc w:val="left"/>
            </w:pPr>
            <w:r>
              <w:rPr>
                <w:rFonts w:hint="eastAsia"/>
              </w:rPr>
              <w:t>Bit 5:SHA384</w:t>
            </w:r>
            <w:r w:rsidR="003420B0">
              <w:rPr>
                <w:rFonts w:hint="eastAsia"/>
              </w:rPr>
              <w:t>;</w:t>
            </w:r>
          </w:p>
        </w:tc>
      </w:tr>
      <w:tr w:rsidR="00AD3A6D" w14:paraId="633AB4BC" w14:textId="77777777" w:rsidTr="0032557B">
        <w:tc>
          <w:tcPr>
            <w:tcW w:w="578" w:type="pct"/>
          </w:tcPr>
          <w:p w14:paraId="363862B0" w14:textId="77777777" w:rsidR="00AD3A6D" w:rsidRDefault="00AD3A6D" w:rsidP="003E2090">
            <w:pPr>
              <w:pStyle w:val="af6"/>
            </w:pPr>
            <w:r>
              <w:rPr>
                <w:rFonts w:hint="eastAsia"/>
              </w:rPr>
              <w:t>15</w:t>
            </w:r>
          </w:p>
        </w:tc>
        <w:tc>
          <w:tcPr>
            <w:tcW w:w="2237" w:type="pct"/>
          </w:tcPr>
          <w:p w14:paraId="2C2EDA99" w14:textId="77777777" w:rsidR="00AD3A6D" w:rsidRDefault="00F276E1" w:rsidP="00BD6342">
            <w:pPr>
              <w:pStyle w:val="af6"/>
              <w:jc w:val="left"/>
            </w:pPr>
            <w:proofErr w:type="spellStart"/>
            <w:r>
              <w:rPr>
                <w:rFonts w:hint="eastAsia"/>
              </w:rPr>
              <w:t>InsButtonC</w:t>
            </w:r>
            <w:r w:rsidR="00AD3A6D">
              <w:rPr>
                <w:rFonts w:hint="eastAsia"/>
              </w:rPr>
              <w:t>tr</w:t>
            </w:r>
            <w:r>
              <w:rPr>
                <w:rFonts w:hint="eastAsia"/>
              </w:rPr>
              <w:t>l</w:t>
            </w:r>
            <w:proofErr w:type="spellEnd"/>
          </w:p>
        </w:tc>
        <w:tc>
          <w:tcPr>
            <w:tcW w:w="2185" w:type="pct"/>
          </w:tcPr>
          <w:p w14:paraId="1C84DF33" w14:textId="77777777" w:rsidR="00AD3A6D" w:rsidRDefault="00AD3A6D" w:rsidP="00180904">
            <w:pPr>
              <w:pStyle w:val="af6"/>
              <w:jc w:val="left"/>
            </w:pPr>
            <w:r>
              <w:rPr>
                <w:rFonts w:hint="eastAsia"/>
              </w:rPr>
              <w:t>指令按键控制位，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不需，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需要，默认都要需要按键</w:t>
            </w:r>
            <w:r>
              <w:rPr>
                <w:rFonts w:hint="eastAsia"/>
              </w:rPr>
              <w:t>:0xFF</w:t>
            </w:r>
            <w:r>
              <w:rPr>
                <w:rFonts w:hint="eastAsia"/>
              </w:rPr>
              <w:t>。</w:t>
            </w:r>
          </w:p>
          <w:p w14:paraId="3073632C" w14:textId="77777777" w:rsidR="00AD3A6D" w:rsidRDefault="00AD3A6D" w:rsidP="00180904">
            <w:pPr>
              <w:pStyle w:val="af6"/>
              <w:jc w:val="left"/>
            </w:pPr>
            <w:r>
              <w:rPr>
                <w:rFonts w:hint="eastAsia"/>
              </w:rPr>
              <w:t>Bit 0: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；</w:t>
            </w:r>
          </w:p>
          <w:p w14:paraId="55B058F0" w14:textId="77777777" w:rsidR="00AD3A6D" w:rsidRDefault="00AD3A6D" w:rsidP="00180904">
            <w:pPr>
              <w:pStyle w:val="af6"/>
              <w:jc w:val="left"/>
            </w:pPr>
            <w:r>
              <w:rPr>
                <w:rFonts w:hint="eastAsia"/>
              </w:rPr>
              <w:t>Bit 1: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；</w:t>
            </w:r>
          </w:p>
          <w:p w14:paraId="6950D3BD" w14:textId="77777777" w:rsidR="00AD3A6D" w:rsidRDefault="00AD3A6D" w:rsidP="00180904">
            <w:pPr>
              <w:pStyle w:val="af6"/>
              <w:jc w:val="left"/>
            </w:pPr>
            <w:r>
              <w:rPr>
                <w:rFonts w:hint="eastAsia"/>
              </w:rPr>
              <w:t>Bit 2:</w:t>
            </w:r>
            <w:r>
              <w:rPr>
                <w:rFonts w:hint="eastAsia"/>
              </w:rPr>
              <w:t>初始化；</w:t>
            </w:r>
          </w:p>
          <w:p w14:paraId="5CD7F0B8" w14:textId="77777777" w:rsidR="00AD3A6D" w:rsidRDefault="00AD3A6D" w:rsidP="00180904">
            <w:pPr>
              <w:pStyle w:val="af6"/>
              <w:jc w:val="left"/>
            </w:pPr>
            <w:r>
              <w:rPr>
                <w:rFonts w:hint="eastAsia"/>
              </w:rPr>
              <w:t>Bit 3:SM2</w:t>
            </w:r>
            <w:r>
              <w:rPr>
                <w:rFonts w:hint="eastAsia"/>
              </w:rPr>
              <w:t>签名；</w:t>
            </w:r>
          </w:p>
        </w:tc>
      </w:tr>
      <w:tr w:rsidR="004A32D7" w14:paraId="5D46B004" w14:textId="77777777" w:rsidTr="0032557B">
        <w:tc>
          <w:tcPr>
            <w:tcW w:w="578" w:type="pct"/>
          </w:tcPr>
          <w:p w14:paraId="5E346DBB" w14:textId="77777777" w:rsidR="004A32D7" w:rsidRPr="003E2090" w:rsidRDefault="00BD6342" w:rsidP="003E2090">
            <w:pPr>
              <w:pStyle w:val="af6"/>
            </w:pPr>
            <w:r>
              <w:rPr>
                <w:rFonts w:hint="eastAsia"/>
              </w:rPr>
              <w:t>14</w:t>
            </w:r>
          </w:p>
        </w:tc>
        <w:tc>
          <w:tcPr>
            <w:tcW w:w="2237" w:type="pct"/>
          </w:tcPr>
          <w:p w14:paraId="1C628C2E" w14:textId="77777777" w:rsidR="004A32D7" w:rsidRPr="003E2090" w:rsidRDefault="004A32D7" w:rsidP="00BD6342">
            <w:pPr>
              <w:pStyle w:val="af6"/>
              <w:jc w:val="left"/>
            </w:pPr>
            <w:proofErr w:type="spellStart"/>
            <w:r w:rsidRPr="003E2090">
              <w:t>WorkPettern</w:t>
            </w:r>
            <w:proofErr w:type="spellEnd"/>
          </w:p>
        </w:tc>
        <w:tc>
          <w:tcPr>
            <w:tcW w:w="2185" w:type="pct"/>
          </w:tcPr>
          <w:p w14:paraId="0BA8941C" w14:textId="77777777" w:rsidR="004A32D7" w:rsidRPr="003E2090" w:rsidRDefault="004A32D7" w:rsidP="00BD6342">
            <w:pPr>
              <w:pStyle w:val="af6"/>
              <w:jc w:val="left"/>
            </w:pPr>
            <w:r w:rsidRPr="003E2090">
              <w:rPr>
                <w:rFonts w:hint="eastAsia"/>
              </w:rPr>
              <w:t>工作模式</w:t>
            </w:r>
          </w:p>
        </w:tc>
      </w:tr>
      <w:tr w:rsidR="004A32D7" w14:paraId="0073DB55" w14:textId="77777777" w:rsidTr="0032557B">
        <w:tc>
          <w:tcPr>
            <w:tcW w:w="578" w:type="pct"/>
          </w:tcPr>
          <w:p w14:paraId="7BDB6BFB" w14:textId="77777777" w:rsidR="004A32D7" w:rsidRPr="003E2090" w:rsidRDefault="00BD6342" w:rsidP="003E2090">
            <w:pPr>
              <w:pStyle w:val="af6"/>
            </w:pPr>
            <w:r>
              <w:rPr>
                <w:rFonts w:hint="eastAsia"/>
              </w:rPr>
              <w:t>15</w:t>
            </w:r>
          </w:p>
        </w:tc>
        <w:tc>
          <w:tcPr>
            <w:tcW w:w="2237" w:type="pct"/>
          </w:tcPr>
          <w:p w14:paraId="2BCA76EB" w14:textId="77777777" w:rsidR="004A32D7" w:rsidRPr="003E2090" w:rsidRDefault="004A32D7" w:rsidP="00BD6342">
            <w:pPr>
              <w:pStyle w:val="af6"/>
              <w:jc w:val="left"/>
            </w:pPr>
            <w:proofErr w:type="spellStart"/>
            <w:r w:rsidRPr="003E2090">
              <w:rPr>
                <w:rFonts w:hint="eastAsia"/>
              </w:rPr>
              <w:t>S</w:t>
            </w:r>
            <w:r w:rsidRPr="003E2090">
              <w:t>ec</w:t>
            </w:r>
            <w:r w:rsidRPr="003E2090">
              <w:rPr>
                <w:rFonts w:hint="eastAsia"/>
              </w:rPr>
              <w:t>KeepTime</w:t>
            </w:r>
            <w:proofErr w:type="spellEnd"/>
          </w:p>
        </w:tc>
        <w:tc>
          <w:tcPr>
            <w:tcW w:w="2185" w:type="pct"/>
          </w:tcPr>
          <w:p w14:paraId="1140DD3B" w14:textId="77777777" w:rsidR="004A32D7" w:rsidRPr="003E2090" w:rsidRDefault="004A32D7" w:rsidP="00BD6342">
            <w:pPr>
              <w:pStyle w:val="af6"/>
              <w:jc w:val="left"/>
            </w:pPr>
            <w:r w:rsidRPr="003E2090">
              <w:rPr>
                <w:rFonts w:hint="eastAsia"/>
              </w:rPr>
              <w:t>安全状态保持超时时间</w:t>
            </w:r>
          </w:p>
        </w:tc>
      </w:tr>
      <w:tr w:rsidR="004A32D7" w14:paraId="74B50488" w14:textId="77777777" w:rsidTr="0032557B">
        <w:tc>
          <w:tcPr>
            <w:tcW w:w="578" w:type="pct"/>
          </w:tcPr>
          <w:p w14:paraId="77B1F683" w14:textId="77777777" w:rsidR="004A32D7" w:rsidRPr="003E2090" w:rsidRDefault="00BD6342" w:rsidP="003E2090">
            <w:pPr>
              <w:pStyle w:val="af6"/>
            </w:pPr>
            <w:r>
              <w:rPr>
                <w:rFonts w:hint="eastAsia"/>
              </w:rPr>
              <w:t>16</w:t>
            </w:r>
          </w:p>
        </w:tc>
        <w:tc>
          <w:tcPr>
            <w:tcW w:w="2237" w:type="pct"/>
          </w:tcPr>
          <w:p w14:paraId="014AE6FF" w14:textId="77777777" w:rsidR="004A32D7" w:rsidRPr="003E2090" w:rsidRDefault="004A32D7" w:rsidP="00BD6342">
            <w:pPr>
              <w:pStyle w:val="af6"/>
              <w:jc w:val="left"/>
            </w:pPr>
            <w:bookmarkStart w:id="820" w:name="OLE_LINK30"/>
            <w:bookmarkStart w:id="821" w:name="OLE_LINK31"/>
            <w:proofErr w:type="spellStart"/>
            <w:r w:rsidRPr="003E2090">
              <w:rPr>
                <w:rFonts w:hint="eastAsia"/>
              </w:rPr>
              <w:t>ContainerPolicyB</w:t>
            </w:r>
            <w:r w:rsidRPr="003E2090">
              <w:t>it</w:t>
            </w:r>
            <w:r w:rsidRPr="003E2090">
              <w:rPr>
                <w:rFonts w:hint="eastAsia"/>
              </w:rPr>
              <w:t>M</w:t>
            </w:r>
            <w:r w:rsidRPr="003E2090">
              <w:t>ap</w:t>
            </w:r>
            <w:bookmarkEnd w:id="820"/>
            <w:bookmarkEnd w:id="821"/>
            <w:proofErr w:type="spellEnd"/>
          </w:p>
        </w:tc>
        <w:tc>
          <w:tcPr>
            <w:tcW w:w="2185" w:type="pct"/>
          </w:tcPr>
          <w:p w14:paraId="318C76C4" w14:textId="77777777" w:rsidR="004A32D7" w:rsidRPr="003E2090" w:rsidRDefault="004A32D7" w:rsidP="00BD6342">
            <w:pPr>
              <w:pStyle w:val="af6"/>
              <w:jc w:val="left"/>
            </w:pPr>
            <w:r w:rsidRPr="003E2090">
              <w:rPr>
                <w:rFonts w:hint="eastAsia"/>
              </w:rPr>
              <w:t>容器管理策略位图</w:t>
            </w:r>
          </w:p>
        </w:tc>
      </w:tr>
      <w:tr w:rsidR="00AD4D77" w14:paraId="2DCD7580" w14:textId="77777777" w:rsidTr="0032557B">
        <w:tc>
          <w:tcPr>
            <w:tcW w:w="578" w:type="pct"/>
          </w:tcPr>
          <w:p w14:paraId="5F7BDE1D" w14:textId="77777777" w:rsidR="00AD4D77" w:rsidRDefault="00AD4D77" w:rsidP="003E2090">
            <w:pPr>
              <w:pStyle w:val="af6"/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2237" w:type="pct"/>
          </w:tcPr>
          <w:p w14:paraId="2E04D4C7" w14:textId="77777777" w:rsidR="00AD4D77" w:rsidRPr="003E2090" w:rsidRDefault="00AD4D77" w:rsidP="00BD6342">
            <w:pPr>
              <w:pStyle w:val="af6"/>
              <w:jc w:val="left"/>
            </w:pPr>
            <w:proofErr w:type="spellStart"/>
            <w:r w:rsidRPr="00E77B7C">
              <w:t>UnlockMode</w:t>
            </w:r>
            <w:proofErr w:type="spellEnd"/>
          </w:p>
        </w:tc>
        <w:tc>
          <w:tcPr>
            <w:tcW w:w="2185" w:type="pct"/>
          </w:tcPr>
          <w:p w14:paraId="0A63B2C2" w14:textId="77777777" w:rsidR="00AD4D77" w:rsidRPr="003E2090" w:rsidRDefault="00AD4D77" w:rsidP="00BD6342">
            <w:pPr>
              <w:pStyle w:val="af6"/>
              <w:jc w:val="left"/>
            </w:pPr>
            <w:r>
              <w:rPr>
                <w:rFonts w:hint="eastAsia"/>
              </w:rPr>
              <w:t>解锁模式</w:t>
            </w:r>
          </w:p>
        </w:tc>
      </w:tr>
      <w:tr w:rsidR="004A32D7" w14:paraId="70162234" w14:textId="77777777" w:rsidTr="0032557B">
        <w:tc>
          <w:tcPr>
            <w:tcW w:w="578" w:type="pct"/>
          </w:tcPr>
          <w:p w14:paraId="3E216BBE" w14:textId="77777777" w:rsidR="004A32D7" w:rsidRPr="003E2090" w:rsidRDefault="006E3D63" w:rsidP="003E2090">
            <w:pPr>
              <w:pStyle w:val="af6"/>
            </w:pPr>
            <w:r>
              <w:rPr>
                <w:rFonts w:hint="eastAsia"/>
              </w:rPr>
              <w:t>17</w:t>
            </w:r>
          </w:p>
        </w:tc>
        <w:tc>
          <w:tcPr>
            <w:tcW w:w="2237" w:type="pct"/>
          </w:tcPr>
          <w:p w14:paraId="232F335D" w14:textId="77777777" w:rsidR="004A32D7" w:rsidRPr="003E2090" w:rsidRDefault="004A32D7" w:rsidP="006E3D63">
            <w:pPr>
              <w:pStyle w:val="af6"/>
              <w:jc w:val="left"/>
            </w:pPr>
            <w:proofErr w:type="spellStart"/>
            <w:r w:rsidRPr="003E2090">
              <w:t>bRFU</w:t>
            </w:r>
            <w:proofErr w:type="spellEnd"/>
          </w:p>
        </w:tc>
        <w:tc>
          <w:tcPr>
            <w:tcW w:w="2185" w:type="pct"/>
          </w:tcPr>
          <w:p w14:paraId="64D23A5E" w14:textId="77777777" w:rsidR="004A32D7" w:rsidRPr="003E2090" w:rsidRDefault="004A32D7" w:rsidP="006E3D63">
            <w:pPr>
              <w:pStyle w:val="af6"/>
              <w:jc w:val="left"/>
            </w:pPr>
            <w:r w:rsidRPr="003E2090">
              <w:rPr>
                <w:rFonts w:hint="eastAsia"/>
              </w:rPr>
              <w:t>预留</w:t>
            </w:r>
          </w:p>
        </w:tc>
      </w:tr>
      <w:tr w:rsidR="004A32D7" w14:paraId="156279EB" w14:textId="77777777" w:rsidTr="0032557B">
        <w:tc>
          <w:tcPr>
            <w:tcW w:w="578" w:type="pct"/>
          </w:tcPr>
          <w:p w14:paraId="1C2B20F9" w14:textId="77777777" w:rsidR="004A32D7" w:rsidRPr="003E2090" w:rsidRDefault="006E3D63" w:rsidP="003E2090">
            <w:pPr>
              <w:pStyle w:val="af6"/>
            </w:pPr>
            <w:r>
              <w:rPr>
                <w:rFonts w:hint="eastAsia"/>
              </w:rPr>
              <w:t>18</w:t>
            </w:r>
          </w:p>
        </w:tc>
        <w:tc>
          <w:tcPr>
            <w:tcW w:w="2237" w:type="pct"/>
          </w:tcPr>
          <w:p w14:paraId="3D9CC281" w14:textId="77777777" w:rsidR="004A32D7" w:rsidRPr="003E2090" w:rsidRDefault="004A32D7" w:rsidP="006E3D63">
            <w:pPr>
              <w:pStyle w:val="af6"/>
              <w:jc w:val="left"/>
            </w:pPr>
            <w:proofErr w:type="spellStart"/>
            <w:r w:rsidRPr="003E2090">
              <w:rPr>
                <w:rFonts w:hint="eastAsia"/>
              </w:rPr>
              <w:t>APDUB</w:t>
            </w:r>
            <w:r w:rsidRPr="003E2090">
              <w:t>it</w:t>
            </w:r>
            <w:r w:rsidRPr="003E2090">
              <w:rPr>
                <w:rFonts w:hint="eastAsia"/>
              </w:rPr>
              <w:t>M</w:t>
            </w:r>
            <w:r w:rsidRPr="003E2090">
              <w:t>ap</w:t>
            </w:r>
            <w:proofErr w:type="spellEnd"/>
          </w:p>
        </w:tc>
        <w:tc>
          <w:tcPr>
            <w:tcW w:w="2185" w:type="pct"/>
          </w:tcPr>
          <w:p w14:paraId="41DEA4BB" w14:textId="77777777" w:rsidR="004A32D7" w:rsidRPr="003E2090" w:rsidRDefault="004A32D7" w:rsidP="006E3D63">
            <w:pPr>
              <w:pStyle w:val="af6"/>
              <w:jc w:val="left"/>
            </w:pPr>
            <w:r w:rsidRPr="003E2090">
              <w:rPr>
                <w:rFonts w:hint="eastAsia"/>
              </w:rPr>
              <w:t>指令使能控制位图</w:t>
            </w:r>
          </w:p>
        </w:tc>
      </w:tr>
      <w:tr w:rsidR="004A32D7" w14:paraId="3D91597A" w14:textId="77777777" w:rsidTr="0032557B">
        <w:tc>
          <w:tcPr>
            <w:tcW w:w="578" w:type="pct"/>
          </w:tcPr>
          <w:p w14:paraId="7DEBF9FE" w14:textId="77777777" w:rsidR="004A32D7" w:rsidRPr="003E2090" w:rsidRDefault="006E3D63" w:rsidP="003E2090">
            <w:pPr>
              <w:pStyle w:val="af6"/>
            </w:pPr>
            <w:r>
              <w:rPr>
                <w:rFonts w:hint="eastAsia"/>
              </w:rPr>
              <w:t>19</w:t>
            </w:r>
          </w:p>
        </w:tc>
        <w:tc>
          <w:tcPr>
            <w:tcW w:w="2237" w:type="pct"/>
          </w:tcPr>
          <w:p w14:paraId="60E28C5E" w14:textId="77777777" w:rsidR="004A32D7" w:rsidRPr="003E2090" w:rsidRDefault="004A32D7" w:rsidP="006E3D63">
            <w:pPr>
              <w:pStyle w:val="af6"/>
              <w:jc w:val="left"/>
            </w:pPr>
            <w:r w:rsidRPr="003E2090">
              <w:t>Descriptor</w:t>
            </w:r>
          </w:p>
        </w:tc>
        <w:tc>
          <w:tcPr>
            <w:tcW w:w="2185" w:type="pct"/>
          </w:tcPr>
          <w:p w14:paraId="6E2FDF2B" w14:textId="77777777" w:rsidR="004A32D7" w:rsidRPr="003E2090" w:rsidRDefault="004A32D7" w:rsidP="005D49B7">
            <w:pPr>
              <w:pStyle w:val="af6"/>
              <w:keepNext/>
              <w:jc w:val="left"/>
            </w:pPr>
            <w:r w:rsidRPr="003E2090">
              <w:rPr>
                <w:rFonts w:hint="eastAsia"/>
              </w:rPr>
              <w:t>描述信息</w:t>
            </w:r>
          </w:p>
        </w:tc>
      </w:tr>
    </w:tbl>
    <w:p w14:paraId="0C2263AE" w14:textId="77777777" w:rsidR="004A32D7" w:rsidRDefault="004A32D7" w:rsidP="00827518">
      <w:pPr>
        <w:pStyle w:val="20"/>
      </w:pPr>
      <w:bookmarkStart w:id="822" w:name="_Toc466906166"/>
      <w:bookmarkStart w:id="823" w:name="_Toc96509658"/>
      <w:r>
        <w:rPr>
          <w:rFonts w:hint="eastAsia"/>
        </w:rPr>
        <w:t>容器管理</w:t>
      </w:r>
      <w:bookmarkEnd w:id="822"/>
      <w:bookmarkEnd w:id="823"/>
    </w:p>
    <w:p w14:paraId="1E56D332" w14:textId="77777777" w:rsidR="004A32D7" w:rsidRPr="0024797F" w:rsidRDefault="004A32D7" w:rsidP="0024797F">
      <w:pPr>
        <w:pStyle w:val="a0"/>
        <w:ind w:firstLine="560"/>
      </w:pPr>
      <w:r w:rsidRPr="0024797F">
        <w:rPr>
          <w:rFonts w:hint="eastAsia"/>
        </w:rPr>
        <w:t>参考</w:t>
      </w:r>
      <w:r w:rsidRPr="0024797F">
        <w:rPr>
          <w:rFonts w:hint="eastAsia"/>
        </w:rPr>
        <w:t>GM/T 0017-2012</w:t>
      </w:r>
      <w:r w:rsidRPr="0024797F">
        <w:rPr>
          <w:rFonts w:hint="eastAsia"/>
        </w:rPr>
        <w:t>中定义的容器逻辑结构和容器管理功能接口实现容器管理。</w:t>
      </w:r>
    </w:p>
    <w:p w14:paraId="03F0D57F" w14:textId="77777777" w:rsidR="004A32D7" w:rsidRDefault="004A32D7" w:rsidP="00827518">
      <w:pPr>
        <w:pStyle w:val="3"/>
      </w:pPr>
      <w:bookmarkStart w:id="824" w:name="_Toc466906167"/>
      <w:bookmarkStart w:id="825" w:name="_Toc96509659"/>
      <w:r>
        <w:rPr>
          <w:rFonts w:hint="eastAsia"/>
        </w:rPr>
        <w:t>容器文件</w:t>
      </w:r>
      <w:bookmarkEnd w:id="824"/>
      <w:bookmarkEnd w:id="825"/>
    </w:p>
    <w:p w14:paraId="493B22AE" w14:textId="77777777" w:rsidR="004A32D7" w:rsidRPr="0024797F" w:rsidRDefault="0036719E" w:rsidP="0024797F">
      <w:pPr>
        <w:pStyle w:val="a0"/>
        <w:ind w:firstLine="560"/>
      </w:pPr>
      <w:proofErr w:type="spellStart"/>
      <w:r>
        <w:rPr>
          <w:rFonts w:hint="eastAsia"/>
        </w:rPr>
        <w:t>Utap</w:t>
      </w:r>
      <w:proofErr w:type="spellEnd"/>
      <w:r w:rsidR="004A32D7" w:rsidRPr="0024797F">
        <w:rPr>
          <w:rFonts w:hint="eastAsia"/>
        </w:rPr>
        <w:t>基于容器文件对容器进行管理，单个应用支持</w:t>
      </w:r>
      <w:r w:rsidR="004A32D7" w:rsidRPr="0024797F">
        <w:rPr>
          <w:rFonts w:hint="eastAsia"/>
        </w:rPr>
        <w:t>5</w:t>
      </w:r>
      <w:r w:rsidR="004A32D7" w:rsidRPr="0024797F">
        <w:rPr>
          <w:rFonts w:hint="eastAsia"/>
        </w:rPr>
        <w:t>个容器文件，在应用初始化初始化文件系统时统一创建。文件</w:t>
      </w:r>
      <w:r w:rsidR="004A32D7" w:rsidRPr="0024797F">
        <w:rPr>
          <w:rFonts w:hint="eastAsia"/>
        </w:rPr>
        <w:t>ID</w:t>
      </w:r>
      <w:r w:rsidR="004A32D7" w:rsidRPr="0024797F">
        <w:rPr>
          <w:rFonts w:hint="eastAsia"/>
        </w:rPr>
        <w:t>为：</w:t>
      </w:r>
      <w:r w:rsidR="004A32D7" w:rsidRPr="0024797F">
        <w:t>0xC000</w:t>
      </w:r>
      <w:r w:rsidR="004A32D7" w:rsidRPr="0024797F">
        <w:rPr>
          <w:rFonts w:hint="eastAsia"/>
        </w:rPr>
        <w:t>，</w:t>
      </w:r>
      <w:r w:rsidR="004A32D7" w:rsidRPr="0024797F">
        <w:t>0xC010</w:t>
      </w:r>
      <w:r w:rsidR="004A32D7" w:rsidRPr="0024797F">
        <w:rPr>
          <w:rFonts w:hint="eastAsia"/>
        </w:rPr>
        <w:t>，</w:t>
      </w:r>
      <w:r w:rsidR="004A32D7" w:rsidRPr="0024797F">
        <w:t>0xC020</w:t>
      </w:r>
      <w:r w:rsidR="004A32D7" w:rsidRPr="0024797F">
        <w:rPr>
          <w:rFonts w:hint="eastAsia"/>
        </w:rPr>
        <w:t>，</w:t>
      </w:r>
      <w:r w:rsidR="004A32D7" w:rsidRPr="0024797F">
        <w:t>0xC030</w:t>
      </w:r>
      <w:r w:rsidR="004A32D7" w:rsidRPr="0024797F">
        <w:rPr>
          <w:rFonts w:hint="eastAsia"/>
        </w:rPr>
        <w:t>，</w:t>
      </w:r>
      <w:r w:rsidR="004A32D7" w:rsidRPr="0024797F">
        <w:t>0xC0</w:t>
      </w:r>
      <w:r w:rsidR="004A32D7" w:rsidRPr="0024797F">
        <w:rPr>
          <w:rFonts w:hint="eastAsia"/>
        </w:rPr>
        <w:t>4</w:t>
      </w:r>
      <w:r w:rsidR="004A32D7" w:rsidRPr="0024797F">
        <w:t>0</w:t>
      </w:r>
      <w:r w:rsidR="004A32D7" w:rsidRPr="0024797F">
        <w:rPr>
          <w:rFonts w:hint="eastAsia"/>
        </w:rPr>
        <w:t>。</w:t>
      </w:r>
    </w:p>
    <w:p w14:paraId="7CAE5A3A" w14:textId="77777777" w:rsidR="004A32D7" w:rsidRDefault="004A32D7" w:rsidP="0032557B">
      <w:pPr>
        <w:pStyle w:val="a0"/>
        <w:ind w:firstLine="560"/>
      </w:pPr>
      <w:r w:rsidRPr="0024797F">
        <w:rPr>
          <w:rFonts w:hint="eastAsia"/>
        </w:rPr>
        <w:t>容器文件内部主要包括三个组成部分，容器信息、密钥对和数字证书。</w:t>
      </w:r>
    </w:p>
    <w:p w14:paraId="47C86E49" w14:textId="77777777" w:rsidR="004A32D7" w:rsidRDefault="004A32D7" w:rsidP="00646BE1">
      <w:pPr>
        <w:pStyle w:val="a0"/>
        <w:ind w:firstLine="560"/>
      </w:pPr>
      <w:r w:rsidRPr="0024797F">
        <w:rPr>
          <w:rFonts w:hint="eastAsia"/>
        </w:rPr>
        <w:t>相关数据结构参考</w:t>
      </w:r>
      <w:r w:rsidRPr="0024797F">
        <w:rPr>
          <w:rFonts w:hint="eastAsia"/>
        </w:rPr>
        <w:t>GM/T 0017-2012</w:t>
      </w:r>
      <w:r w:rsidRPr="0024797F">
        <w:rPr>
          <w:rFonts w:hint="eastAsia"/>
        </w:rPr>
        <w:t>中定义的容器逻辑结构和</w:t>
      </w:r>
      <w:r w:rsidRPr="0024797F">
        <w:rPr>
          <w:rFonts w:hint="eastAsia"/>
        </w:rPr>
        <w:t>C10/C100</w:t>
      </w:r>
      <w:r w:rsidRPr="0024797F">
        <w:rPr>
          <w:rFonts w:hint="eastAsia"/>
        </w:rPr>
        <w:t>产品中定义的容器数据结构。</w:t>
      </w:r>
    </w:p>
    <w:p w14:paraId="6F3BD33D" w14:textId="55CED865" w:rsidR="0032557B" w:rsidRPr="00646BE1" w:rsidRDefault="0032557B" w:rsidP="00944CD4">
      <w:pPr>
        <w:pStyle w:val="a0"/>
        <w:ind w:firstLineChars="0" w:firstLine="0"/>
        <w:jc w:val="center"/>
      </w:pPr>
      <w:r>
        <w:rPr>
          <w:rFonts w:hint="eastAsia"/>
        </w:rPr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5</w:t>
      </w:r>
      <w:r>
        <w:fldChar w:fldCharType="end"/>
      </w:r>
      <w:r w:rsidR="00944CD4">
        <w:rPr>
          <w:rFonts w:hint="eastAsia"/>
        </w:rPr>
        <w:t xml:space="preserve"> </w:t>
      </w:r>
      <w:r>
        <w:rPr>
          <w:rFonts w:hint="eastAsia"/>
        </w:rPr>
        <w:t>容器信息数据结构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00"/>
        <w:gridCol w:w="3241"/>
        <w:gridCol w:w="4845"/>
      </w:tblGrid>
      <w:tr w:rsidR="004A32D7" w14:paraId="26B6BDB5" w14:textId="77777777" w:rsidTr="0032557B">
        <w:tc>
          <w:tcPr>
            <w:tcW w:w="5000" w:type="pct"/>
            <w:gridSpan w:val="3"/>
          </w:tcPr>
          <w:p w14:paraId="6523BA80" w14:textId="77777777" w:rsidR="004A32D7" w:rsidRPr="00F700B8" w:rsidRDefault="004A32D7" w:rsidP="00F700B8">
            <w:pPr>
              <w:pStyle w:val="af6"/>
            </w:pPr>
            <w:r w:rsidRPr="00F700B8">
              <w:rPr>
                <w:rFonts w:hint="eastAsia"/>
              </w:rPr>
              <w:t>容器信息数据结构定义</w:t>
            </w:r>
          </w:p>
        </w:tc>
      </w:tr>
      <w:tr w:rsidR="004A32D7" w14:paraId="480E6C4F" w14:textId="77777777" w:rsidTr="0032557B">
        <w:tc>
          <w:tcPr>
            <w:tcW w:w="5000" w:type="pct"/>
            <w:gridSpan w:val="3"/>
          </w:tcPr>
          <w:p w14:paraId="4B98903C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>#define CONTAINER_TYPE_NAMED           (0x00)</w:t>
            </w:r>
          </w:p>
          <w:p w14:paraId="36E23294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>#define</w:t>
            </w:r>
            <w:r w:rsidR="00FB28DC">
              <w:t xml:space="preserve"> CONTAINER_TYPE_RSA</w:t>
            </w:r>
            <w:r w:rsidR="00FB28DC">
              <w:rPr>
                <w:rFonts w:hint="eastAsia"/>
              </w:rPr>
              <w:t xml:space="preserve">              </w:t>
            </w:r>
            <w:r w:rsidRPr="00F700B8">
              <w:t>(0x01)</w:t>
            </w:r>
          </w:p>
          <w:p w14:paraId="1EBB1702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 xml:space="preserve">#define CONTAINER_TYPE_SM2             </w:t>
            </w:r>
            <w:r w:rsidR="00FB28DC">
              <w:rPr>
                <w:rFonts w:hint="eastAsia"/>
              </w:rPr>
              <w:t xml:space="preserve"> </w:t>
            </w:r>
            <w:r w:rsidRPr="00F700B8">
              <w:t>(0x02)</w:t>
            </w:r>
          </w:p>
          <w:p w14:paraId="0A6E66E5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 xml:space="preserve">#define CONTAINER_TYPE_EMPTY           </w:t>
            </w:r>
            <w:r w:rsidR="00FB28DC">
              <w:rPr>
                <w:rFonts w:hint="eastAsia"/>
              </w:rPr>
              <w:t xml:space="preserve"> </w:t>
            </w:r>
            <w:r w:rsidRPr="00F700B8">
              <w:t>(0xFF)</w:t>
            </w:r>
          </w:p>
          <w:p w14:paraId="486E1763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>#define</w:t>
            </w:r>
            <w:r w:rsidR="007758C7">
              <w:t xml:space="preserve"> CONTAINER_NAME_MAXLEN        </w:t>
            </w:r>
            <w:r w:rsidR="00FB28DC">
              <w:rPr>
                <w:rFonts w:hint="eastAsia"/>
              </w:rPr>
              <w:t xml:space="preserve"> </w:t>
            </w:r>
            <w:r w:rsidRPr="00F700B8">
              <w:t>(</w:t>
            </w:r>
            <w:r w:rsidRPr="00F700B8">
              <w:rPr>
                <w:rFonts w:hint="eastAsia"/>
              </w:rPr>
              <w:t>40</w:t>
            </w:r>
            <w:r w:rsidRPr="00F700B8">
              <w:t>)</w:t>
            </w:r>
          </w:p>
          <w:p w14:paraId="428413A5" w14:textId="77777777" w:rsidR="004A32D7" w:rsidRPr="00F700B8" w:rsidRDefault="004A32D7" w:rsidP="00F700B8">
            <w:pPr>
              <w:pStyle w:val="af6"/>
              <w:jc w:val="left"/>
            </w:pPr>
          </w:p>
          <w:p w14:paraId="5FF2833F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>typedef struct</w:t>
            </w:r>
          </w:p>
          <w:p w14:paraId="75A1EDB6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lastRenderedPageBreak/>
              <w:t>{</w:t>
            </w:r>
          </w:p>
          <w:p w14:paraId="6029598C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 xml:space="preserve">    UINT8  Type;</w:t>
            </w:r>
          </w:p>
          <w:p w14:paraId="2D5D4892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 xml:space="preserve">    UINT8  Status;</w:t>
            </w:r>
          </w:p>
          <w:p w14:paraId="6EB5D46A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 xml:space="preserve">    UINT8  </w:t>
            </w:r>
            <w:bookmarkStart w:id="826" w:name="OLE_LINK32"/>
            <w:bookmarkStart w:id="827" w:name="OLE_LINK33"/>
            <w:proofErr w:type="spellStart"/>
            <w:r w:rsidRPr="00F700B8">
              <w:t>FileID</w:t>
            </w:r>
            <w:r w:rsidRPr="00F700B8">
              <w:rPr>
                <w:rFonts w:hint="eastAsia"/>
              </w:rPr>
              <w:t>h</w:t>
            </w:r>
            <w:bookmarkEnd w:id="826"/>
            <w:bookmarkEnd w:id="827"/>
            <w:proofErr w:type="spellEnd"/>
            <w:r w:rsidRPr="00F700B8">
              <w:t>;</w:t>
            </w:r>
          </w:p>
          <w:p w14:paraId="50A2DC5F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 xml:space="preserve">    UINT8  </w:t>
            </w:r>
            <w:bookmarkStart w:id="828" w:name="OLE_LINK29"/>
            <w:proofErr w:type="spellStart"/>
            <w:r w:rsidRPr="00F700B8">
              <w:t>FileID</w:t>
            </w:r>
            <w:r w:rsidRPr="00F700B8">
              <w:rPr>
                <w:rFonts w:hint="eastAsia"/>
              </w:rPr>
              <w:t>l</w:t>
            </w:r>
            <w:bookmarkEnd w:id="828"/>
            <w:proofErr w:type="spellEnd"/>
            <w:r w:rsidRPr="00F700B8">
              <w:t>;</w:t>
            </w:r>
          </w:p>
          <w:p w14:paraId="12ECF7B7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 xml:space="preserve">    UINT8  </w:t>
            </w:r>
            <w:proofErr w:type="spellStart"/>
            <w:r w:rsidRPr="00F700B8">
              <w:t>ExKey</w:t>
            </w:r>
            <w:r w:rsidRPr="00F700B8">
              <w:rPr>
                <w:rFonts w:hint="eastAsia"/>
              </w:rPr>
              <w:t>Type</w:t>
            </w:r>
            <w:proofErr w:type="spellEnd"/>
            <w:r w:rsidRPr="00F700B8">
              <w:t>;</w:t>
            </w:r>
          </w:p>
          <w:p w14:paraId="27E7DABC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 xml:space="preserve">    UINT8  </w:t>
            </w:r>
            <w:proofErr w:type="spellStart"/>
            <w:r w:rsidRPr="00F700B8">
              <w:t>ExCertFlag</w:t>
            </w:r>
            <w:proofErr w:type="spellEnd"/>
            <w:r w:rsidRPr="00F700B8">
              <w:t>;</w:t>
            </w:r>
          </w:p>
          <w:p w14:paraId="04BF1B11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 xml:space="preserve">    UINT8  </w:t>
            </w:r>
            <w:proofErr w:type="spellStart"/>
            <w:r w:rsidRPr="00F700B8">
              <w:t>SignKey</w:t>
            </w:r>
            <w:r w:rsidRPr="00F700B8">
              <w:rPr>
                <w:rFonts w:hint="eastAsia"/>
              </w:rPr>
              <w:t>Type</w:t>
            </w:r>
            <w:proofErr w:type="spellEnd"/>
            <w:r w:rsidRPr="00F700B8">
              <w:t>;</w:t>
            </w:r>
          </w:p>
          <w:p w14:paraId="327E1A91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 xml:space="preserve">    UINT8  </w:t>
            </w:r>
            <w:proofErr w:type="spellStart"/>
            <w:r w:rsidRPr="00F700B8">
              <w:t>SignCertFlag</w:t>
            </w:r>
            <w:proofErr w:type="spellEnd"/>
            <w:r w:rsidRPr="00F700B8">
              <w:t>;</w:t>
            </w:r>
          </w:p>
          <w:p w14:paraId="2ACDF9C7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 xml:space="preserve">    UINT8  </w:t>
            </w:r>
            <w:proofErr w:type="spellStart"/>
            <w:r w:rsidRPr="00F700B8">
              <w:t>StepFlag</w:t>
            </w:r>
            <w:proofErr w:type="spellEnd"/>
            <w:r w:rsidRPr="00F700B8">
              <w:t>;</w:t>
            </w:r>
          </w:p>
          <w:p w14:paraId="3AF41D9C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 xml:space="preserve">    UINT8  </w:t>
            </w:r>
            <w:proofErr w:type="spellStart"/>
            <w:r w:rsidRPr="00F700B8">
              <w:t>NameLen</w:t>
            </w:r>
            <w:proofErr w:type="spellEnd"/>
            <w:r w:rsidRPr="00F700B8">
              <w:t>;</w:t>
            </w:r>
          </w:p>
          <w:p w14:paraId="4220CD1A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 xml:space="preserve">} </w:t>
            </w:r>
            <w:proofErr w:type="spellStart"/>
            <w:r w:rsidRPr="00F700B8">
              <w:t>ContainerHead</w:t>
            </w:r>
            <w:r w:rsidRPr="00F700B8">
              <w:rPr>
                <w:rFonts w:hint="eastAsia"/>
              </w:rPr>
              <w:t>Info</w:t>
            </w:r>
            <w:proofErr w:type="spellEnd"/>
            <w:r w:rsidRPr="00F700B8">
              <w:t>,*</w:t>
            </w:r>
            <w:proofErr w:type="spellStart"/>
            <w:r w:rsidRPr="00F700B8">
              <w:t>PContainerHead</w:t>
            </w:r>
            <w:r w:rsidRPr="00F700B8">
              <w:rPr>
                <w:rFonts w:hint="eastAsia"/>
              </w:rPr>
              <w:t>Info</w:t>
            </w:r>
            <w:proofErr w:type="spellEnd"/>
            <w:r w:rsidRPr="00F700B8">
              <w:t>;</w:t>
            </w:r>
          </w:p>
          <w:p w14:paraId="7F6939B4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>typedef struct</w:t>
            </w:r>
          </w:p>
          <w:p w14:paraId="02D7B7BD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>{</w:t>
            </w:r>
          </w:p>
          <w:p w14:paraId="28B07F31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 xml:space="preserve">    </w:t>
            </w:r>
            <w:proofErr w:type="spellStart"/>
            <w:r w:rsidRPr="00F700B8">
              <w:t>ContainerHead</w:t>
            </w:r>
            <w:r w:rsidRPr="00F700B8">
              <w:rPr>
                <w:rFonts w:hint="eastAsia"/>
              </w:rPr>
              <w:t>Info</w:t>
            </w:r>
            <w:proofErr w:type="spellEnd"/>
            <w:r w:rsidRPr="00F700B8">
              <w:t xml:space="preserve"> </w:t>
            </w:r>
            <w:proofErr w:type="spellStart"/>
            <w:r w:rsidRPr="00F700B8">
              <w:t>ContainerHead</w:t>
            </w:r>
            <w:proofErr w:type="spellEnd"/>
            <w:r w:rsidRPr="00F700B8">
              <w:t>;</w:t>
            </w:r>
          </w:p>
          <w:p w14:paraId="160C30C1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 xml:space="preserve">    UINT8  Name[CONTAINER_NAME_MAXLEN];</w:t>
            </w:r>
          </w:p>
          <w:p w14:paraId="6CB71E33" w14:textId="77777777" w:rsidR="004A32D7" w:rsidRPr="00F700B8" w:rsidRDefault="004A32D7" w:rsidP="00F700B8">
            <w:pPr>
              <w:pStyle w:val="af6"/>
              <w:jc w:val="left"/>
            </w:pPr>
            <w:r w:rsidRPr="00F700B8">
              <w:t xml:space="preserve">} </w:t>
            </w:r>
            <w:proofErr w:type="spellStart"/>
            <w:r w:rsidRPr="00F700B8">
              <w:t>Container_Info</w:t>
            </w:r>
            <w:proofErr w:type="spellEnd"/>
            <w:r w:rsidRPr="00F700B8">
              <w:t>,*</w:t>
            </w:r>
            <w:proofErr w:type="spellStart"/>
            <w:r w:rsidRPr="00F700B8">
              <w:t>PContainer_Info</w:t>
            </w:r>
            <w:proofErr w:type="spellEnd"/>
            <w:r w:rsidRPr="00F700B8">
              <w:t>;</w:t>
            </w:r>
          </w:p>
        </w:tc>
      </w:tr>
      <w:tr w:rsidR="004A32D7" w14:paraId="0B1B8EC3" w14:textId="77777777" w:rsidTr="0032557B">
        <w:tc>
          <w:tcPr>
            <w:tcW w:w="646" w:type="pct"/>
            <w:vAlign w:val="center"/>
          </w:tcPr>
          <w:p w14:paraId="6C5DEE2F" w14:textId="77777777" w:rsidR="004A32D7" w:rsidRPr="00F700B8" w:rsidRDefault="004A32D7" w:rsidP="00F700B8">
            <w:pPr>
              <w:pStyle w:val="af6"/>
            </w:pPr>
            <w:r w:rsidRPr="00F700B8">
              <w:rPr>
                <w:rFonts w:hint="eastAsia"/>
              </w:rPr>
              <w:lastRenderedPageBreak/>
              <w:t>序号</w:t>
            </w:r>
          </w:p>
        </w:tc>
        <w:tc>
          <w:tcPr>
            <w:tcW w:w="1745" w:type="pct"/>
            <w:vAlign w:val="center"/>
          </w:tcPr>
          <w:p w14:paraId="6A8778F5" w14:textId="77777777" w:rsidR="004A32D7" w:rsidRPr="00F700B8" w:rsidRDefault="004A32D7" w:rsidP="00F700B8">
            <w:pPr>
              <w:pStyle w:val="af6"/>
            </w:pPr>
            <w:r w:rsidRPr="00F700B8">
              <w:rPr>
                <w:rFonts w:hint="eastAsia"/>
              </w:rPr>
              <w:t>数据项</w:t>
            </w:r>
          </w:p>
        </w:tc>
        <w:tc>
          <w:tcPr>
            <w:tcW w:w="2610" w:type="pct"/>
            <w:vAlign w:val="center"/>
          </w:tcPr>
          <w:p w14:paraId="6A3840D1" w14:textId="77777777" w:rsidR="004A32D7" w:rsidRPr="00F700B8" w:rsidRDefault="004A32D7" w:rsidP="00F700B8">
            <w:pPr>
              <w:pStyle w:val="af6"/>
            </w:pPr>
            <w:r w:rsidRPr="00F700B8">
              <w:rPr>
                <w:rFonts w:hint="eastAsia"/>
              </w:rPr>
              <w:t>意义</w:t>
            </w:r>
          </w:p>
        </w:tc>
      </w:tr>
      <w:tr w:rsidR="004A32D7" w14:paraId="0BFC070A" w14:textId="77777777" w:rsidTr="0032557B">
        <w:tc>
          <w:tcPr>
            <w:tcW w:w="646" w:type="pct"/>
          </w:tcPr>
          <w:p w14:paraId="3B40737B" w14:textId="77777777" w:rsidR="004A32D7" w:rsidRPr="00F700B8" w:rsidRDefault="0014539B" w:rsidP="00F700B8">
            <w:pPr>
              <w:pStyle w:val="af6"/>
            </w:pPr>
            <w:r>
              <w:rPr>
                <w:rFonts w:hint="eastAsia"/>
              </w:rPr>
              <w:t>1</w:t>
            </w:r>
          </w:p>
        </w:tc>
        <w:tc>
          <w:tcPr>
            <w:tcW w:w="1745" w:type="pct"/>
          </w:tcPr>
          <w:p w14:paraId="329B08B5" w14:textId="77777777" w:rsidR="004A32D7" w:rsidRPr="00F700B8" w:rsidRDefault="004A32D7" w:rsidP="0014539B">
            <w:pPr>
              <w:pStyle w:val="af6"/>
              <w:jc w:val="left"/>
            </w:pPr>
            <w:r w:rsidRPr="00F700B8">
              <w:t>Type</w:t>
            </w:r>
          </w:p>
        </w:tc>
        <w:tc>
          <w:tcPr>
            <w:tcW w:w="2610" w:type="pct"/>
          </w:tcPr>
          <w:p w14:paraId="00A9C520" w14:textId="77777777" w:rsidR="004A32D7" w:rsidRPr="00F700B8" w:rsidRDefault="004A32D7" w:rsidP="0014539B">
            <w:pPr>
              <w:pStyle w:val="af6"/>
              <w:jc w:val="left"/>
            </w:pPr>
            <w:r w:rsidRPr="00F700B8">
              <w:rPr>
                <w:rFonts w:hint="eastAsia"/>
              </w:rPr>
              <w:t>容器类型</w:t>
            </w:r>
          </w:p>
        </w:tc>
      </w:tr>
      <w:tr w:rsidR="004A32D7" w14:paraId="51092C8F" w14:textId="77777777" w:rsidTr="0032557B">
        <w:tc>
          <w:tcPr>
            <w:tcW w:w="646" w:type="pct"/>
          </w:tcPr>
          <w:p w14:paraId="5EA6B6C4" w14:textId="77777777" w:rsidR="004A32D7" w:rsidRPr="00F700B8" w:rsidRDefault="0014539B" w:rsidP="00F700B8">
            <w:pPr>
              <w:pStyle w:val="af6"/>
            </w:pPr>
            <w:r>
              <w:rPr>
                <w:rFonts w:hint="eastAsia"/>
              </w:rPr>
              <w:t>2</w:t>
            </w:r>
          </w:p>
        </w:tc>
        <w:tc>
          <w:tcPr>
            <w:tcW w:w="1745" w:type="pct"/>
          </w:tcPr>
          <w:p w14:paraId="3CBE6205" w14:textId="77777777" w:rsidR="004A32D7" w:rsidRPr="00F700B8" w:rsidRDefault="004A32D7" w:rsidP="0014539B">
            <w:pPr>
              <w:pStyle w:val="af6"/>
              <w:jc w:val="left"/>
            </w:pPr>
            <w:r w:rsidRPr="00F700B8">
              <w:t>Status</w:t>
            </w:r>
          </w:p>
        </w:tc>
        <w:tc>
          <w:tcPr>
            <w:tcW w:w="2610" w:type="pct"/>
          </w:tcPr>
          <w:p w14:paraId="6EC32FAF" w14:textId="77777777" w:rsidR="004A32D7" w:rsidRPr="00F700B8" w:rsidRDefault="004A32D7" w:rsidP="0014539B">
            <w:pPr>
              <w:pStyle w:val="af6"/>
              <w:jc w:val="left"/>
            </w:pPr>
            <w:r w:rsidRPr="00F700B8">
              <w:rPr>
                <w:rFonts w:hint="eastAsia"/>
              </w:rPr>
              <w:t>容器状态，后</w:t>
            </w:r>
            <w:r w:rsidRPr="00F700B8">
              <w:rPr>
                <w:rFonts w:hint="eastAsia"/>
              </w:rPr>
              <w:t>4</w:t>
            </w:r>
            <w:r w:rsidRPr="00F700B8">
              <w:rPr>
                <w:rFonts w:hint="eastAsia"/>
              </w:rPr>
              <w:t>位有效</w:t>
            </w:r>
          </w:p>
        </w:tc>
      </w:tr>
      <w:tr w:rsidR="004A32D7" w14:paraId="0C529DB3" w14:textId="77777777" w:rsidTr="0032557B">
        <w:tc>
          <w:tcPr>
            <w:tcW w:w="646" w:type="pct"/>
          </w:tcPr>
          <w:p w14:paraId="67FF37A6" w14:textId="77777777" w:rsidR="004A32D7" w:rsidRPr="00F700B8" w:rsidRDefault="0014539B" w:rsidP="00F700B8">
            <w:pPr>
              <w:pStyle w:val="af6"/>
            </w:pPr>
            <w:r>
              <w:rPr>
                <w:rFonts w:hint="eastAsia"/>
              </w:rPr>
              <w:t>3</w:t>
            </w:r>
          </w:p>
        </w:tc>
        <w:tc>
          <w:tcPr>
            <w:tcW w:w="1745" w:type="pct"/>
          </w:tcPr>
          <w:p w14:paraId="4506C301" w14:textId="77777777" w:rsidR="004A32D7" w:rsidRPr="00F700B8" w:rsidRDefault="004A32D7" w:rsidP="0014539B">
            <w:pPr>
              <w:pStyle w:val="af6"/>
              <w:jc w:val="left"/>
            </w:pPr>
            <w:proofErr w:type="spellStart"/>
            <w:r w:rsidRPr="00F700B8">
              <w:t>FileID</w:t>
            </w:r>
            <w:r w:rsidRPr="00F700B8">
              <w:rPr>
                <w:rFonts w:hint="eastAsia"/>
              </w:rPr>
              <w:t>h</w:t>
            </w:r>
            <w:proofErr w:type="spellEnd"/>
          </w:p>
        </w:tc>
        <w:tc>
          <w:tcPr>
            <w:tcW w:w="2610" w:type="pct"/>
          </w:tcPr>
          <w:p w14:paraId="2F73E630" w14:textId="77777777" w:rsidR="004A32D7" w:rsidRPr="00F700B8" w:rsidRDefault="004A32D7" w:rsidP="0014539B">
            <w:pPr>
              <w:pStyle w:val="af6"/>
              <w:jc w:val="left"/>
            </w:pPr>
            <w:r w:rsidRPr="00F700B8">
              <w:rPr>
                <w:rFonts w:hint="eastAsia"/>
              </w:rPr>
              <w:t>容器文件</w:t>
            </w:r>
            <w:r w:rsidRPr="00F700B8">
              <w:rPr>
                <w:rFonts w:hint="eastAsia"/>
              </w:rPr>
              <w:t>ID</w:t>
            </w:r>
            <w:r w:rsidRPr="00F700B8">
              <w:rPr>
                <w:rFonts w:hint="eastAsia"/>
              </w:rPr>
              <w:t>高字节</w:t>
            </w:r>
          </w:p>
        </w:tc>
      </w:tr>
      <w:tr w:rsidR="004A32D7" w14:paraId="66E0A56E" w14:textId="77777777" w:rsidTr="0032557B">
        <w:tc>
          <w:tcPr>
            <w:tcW w:w="646" w:type="pct"/>
          </w:tcPr>
          <w:p w14:paraId="5878A2D5" w14:textId="77777777" w:rsidR="004A32D7" w:rsidRPr="00F700B8" w:rsidRDefault="0014539B" w:rsidP="00F700B8">
            <w:pPr>
              <w:pStyle w:val="af6"/>
            </w:pPr>
            <w:r>
              <w:rPr>
                <w:rFonts w:hint="eastAsia"/>
              </w:rPr>
              <w:t>4</w:t>
            </w:r>
          </w:p>
        </w:tc>
        <w:tc>
          <w:tcPr>
            <w:tcW w:w="1745" w:type="pct"/>
          </w:tcPr>
          <w:p w14:paraId="270BB82C" w14:textId="77777777" w:rsidR="004A32D7" w:rsidRPr="00F700B8" w:rsidRDefault="004A32D7" w:rsidP="0014539B">
            <w:pPr>
              <w:pStyle w:val="af6"/>
              <w:jc w:val="left"/>
            </w:pPr>
            <w:proofErr w:type="spellStart"/>
            <w:r w:rsidRPr="00F700B8">
              <w:t>FileID</w:t>
            </w:r>
            <w:r w:rsidRPr="00F700B8">
              <w:rPr>
                <w:rFonts w:hint="eastAsia"/>
              </w:rPr>
              <w:t>l</w:t>
            </w:r>
            <w:proofErr w:type="spellEnd"/>
          </w:p>
        </w:tc>
        <w:tc>
          <w:tcPr>
            <w:tcW w:w="2610" w:type="pct"/>
          </w:tcPr>
          <w:p w14:paraId="07A52DF4" w14:textId="77777777" w:rsidR="004A32D7" w:rsidRPr="00F700B8" w:rsidRDefault="004A32D7" w:rsidP="0014539B">
            <w:pPr>
              <w:pStyle w:val="af6"/>
              <w:jc w:val="left"/>
            </w:pPr>
            <w:r w:rsidRPr="00F700B8">
              <w:rPr>
                <w:rFonts w:hint="eastAsia"/>
              </w:rPr>
              <w:t>容器文件</w:t>
            </w:r>
            <w:r w:rsidRPr="00F700B8">
              <w:rPr>
                <w:rFonts w:hint="eastAsia"/>
              </w:rPr>
              <w:t>ID</w:t>
            </w:r>
            <w:r w:rsidRPr="00F700B8">
              <w:rPr>
                <w:rFonts w:hint="eastAsia"/>
              </w:rPr>
              <w:t>低字节</w:t>
            </w:r>
          </w:p>
        </w:tc>
      </w:tr>
      <w:tr w:rsidR="004A32D7" w14:paraId="5F690826" w14:textId="77777777" w:rsidTr="0032557B">
        <w:tc>
          <w:tcPr>
            <w:tcW w:w="646" w:type="pct"/>
          </w:tcPr>
          <w:p w14:paraId="53376B37" w14:textId="77777777" w:rsidR="004A32D7" w:rsidRPr="00F700B8" w:rsidRDefault="0014539B" w:rsidP="00F700B8">
            <w:pPr>
              <w:pStyle w:val="af6"/>
            </w:pPr>
            <w:r>
              <w:rPr>
                <w:rFonts w:hint="eastAsia"/>
              </w:rPr>
              <w:t>5</w:t>
            </w:r>
          </w:p>
        </w:tc>
        <w:tc>
          <w:tcPr>
            <w:tcW w:w="1745" w:type="pct"/>
          </w:tcPr>
          <w:p w14:paraId="1018F94C" w14:textId="77777777" w:rsidR="004A32D7" w:rsidRPr="00F700B8" w:rsidRDefault="004A32D7" w:rsidP="0014539B">
            <w:pPr>
              <w:pStyle w:val="af6"/>
              <w:jc w:val="left"/>
            </w:pPr>
            <w:proofErr w:type="spellStart"/>
            <w:r w:rsidRPr="00F700B8">
              <w:t>ExKey</w:t>
            </w:r>
            <w:r w:rsidRPr="00F700B8">
              <w:rPr>
                <w:rFonts w:hint="eastAsia"/>
              </w:rPr>
              <w:t>Type</w:t>
            </w:r>
            <w:proofErr w:type="spellEnd"/>
          </w:p>
        </w:tc>
        <w:tc>
          <w:tcPr>
            <w:tcW w:w="2610" w:type="pct"/>
          </w:tcPr>
          <w:p w14:paraId="292083B2" w14:textId="77777777" w:rsidR="004A32D7" w:rsidRPr="00F700B8" w:rsidRDefault="004A32D7" w:rsidP="0014539B">
            <w:pPr>
              <w:pStyle w:val="af6"/>
              <w:jc w:val="left"/>
            </w:pPr>
            <w:r w:rsidRPr="00F700B8">
              <w:rPr>
                <w:rFonts w:hint="eastAsia"/>
              </w:rPr>
              <w:t>加密密钥对类型</w:t>
            </w:r>
          </w:p>
        </w:tc>
      </w:tr>
      <w:tr w:rsidR="004A32D7" w14:paraId="779487D9" w14:textId="77777777" w:rsidTr="0032557B">
        <w:tc>
          <w:tcPr>
            <w:tcW w:w="646" w:type="pct"/>
          </w:tcPr>
          <w:p w14:paraId="5B6A7464" w14:textId="77777777" w:rsidR="004A32D7" w:rsidRPr="00F700B8" w:rsidRDefault="0014539B" w:rsidP="00F700B8">
            <w:pPr>
              <w:pStyle w:val="af6"/>
            </w:pPr>
            <w:r>
              <w:rPr>
                <w:rFonts w:hint="eastAsia"/>
              </w:rPr>
              <w:t>6</w:t>
            </w:r>
          </w:p>
        </w:tc>
        <w:tc>
          <w:tcPr>
            <w:tcW w:w="1745" w:type="pct"/>
          </w:tcPr>
          <w:p w14:paraId="1E001153" w14:textId="77777777" w:rsidR="004A32D7" w:rsidRPr="00F700B8" w:rsidRDefault="004A32D7" w:rsidP="0014539B">
            <w:pPr>
              <w:pStyle w:val="af6"/>
              <w:jc w:val="left"/>
            </w:pPr>
            <w:proofErr w:type="spellStart"/>
            <w:r w:rsidRPr="00F700B8">
              <w:t>ExCertFlag</w:t>
            </w:r>
            <w:proofErr w:type="spellEnd"/>
          </w:p>
        </w:tc>
        <w:tc>
          <w:tcPr>
            <w:tcW w:w="2610" w:type="pct"/>
          </w:tcPr>
          <w:p w14:paraId="03A54D56" w14:textId="77777777" w:rsidR="004A32D7" w:rsidRPr="00F700B8" w:rsidRDefault="004A32D7" w:rsidP="0014539B">
            <w:pPr>
              <w:pStyle w:val="af6"/>
              <w:jc w:val="left"/>
            </w:pPr>
            <w:r w:rsidRPr="00F700B8">
              <w:rPr>
                <w:rFonts w:hint="eastAsia"/>
              </w:rPr>
              <w:t>是否存在加密证书标识</w:t>
            </w:r>
          </w:p>
        </w:tc>
      </w:tr>
      <w:tr w:rsidR="004A32D7" w14:paraId="4FBEC010" w14:textId="77777777" w:rsidTr="0032557B">
        <w:tc>
          <w:tcPr>
            <w:tcW w:w="646" w:type="pct"/>
          </w:tcPr>
          <w:p w14:paraId="182C8519" w14:textId="77777777" w:rsidR="004A32D7" w:rsidRPr="00F700B8" w:rsidRDefault="0014539B" w:rsidP="00F700B8">
            <w:pPr>
              <w:pStyle w:val="af6"/>
            </w:pPr>
            <w:r>
              <w:rPr>
                <w:rFonts w:hint="eastAsia"/>
              </w:rPr>
              <w:t>7</w:t>
            </w:r>
          </w:p>
        </w:tc>
        <w:tc>
          <w:tcPr>
            <w:tcW w:w="1745" w:type="pct"/>
          </w:tcPr>
          <w:p w14:paraId="7EFACDE5" w14:textId="77777777" w:rsidR="004A32D7" w:rsidRPr="00F700B8" w:rsidRDefault="004A32D7" w:rsidP="0014539B">
            <w:pPr>
              <w:pStyle w:val="af6"/>
              <w:jc w:val="left"/>
            </w:pPr>
            <w:proofErr w:type="spellStart"/>
            <w:r w:rsidRPr="00F700B8">
              <w:t>SignKey</w:t>
            </w:r>
            <w:r w:rsidRPr="00F700B8">
              <w:rPr>
                <w:rFonts w:hint="eastAsia"/>
              </w:rPr>
              <w:t>Type</w:t>
            </w:r>
            <w:proofErr w:type="spellEnd"/>
          </w:p>
        </w:tc>
        <w:tc>
          <w:tcPr>
            <w:tcW w:w="2610" w:type="pct"/>
          </w:tcPr>
          <w:p w14:paraId="76B9C4C5" w14:textId="77777777" w:rsidR="004A32D7" w:rsidRPr="00F700B8" w:rsidRDefault="004A32D7" w:rsidP="0014539B">
            <w:pPr>
              <w:pStyle w:val="af6"/>
              <w:jc w:val="left"/>
            </w:pPr>
            <w:r w:rsidRPr="00F700B8">
              <w:rPr>
                <w:rFonts w:hint="eastAsia"/>
              </w:rPr>
              <w:t>签名密钥对类型</w:t>
            </w:r>
          </w:p>
        </w:tc>
      </w:tr>
      <w:tr w:rsidR="004A32D7" w14:paraId="3AFB36BB" w14:textId="77777777" w:rsidTr="0032557B">
        <w:tc>
          <w:tcPr>
            <w:tcW w:w="646" w:type="pct"/>
          </w:tcPr>
          <w:p w14:paraId="63DB0173" w14:textId="77777777" w:rsidR="004A32D7" w:rsidRPr="00F700B8" w:rsidRDefault="0014539B" w:rsidP="00F700B8">
            <w:pPr>
              <w:pStyle w:val="af6"/>
            </w:pPr>
            <w:r>
              <w:rPr>
                <w:rFonts w:hint="eastAsia"/>
              </w:rPr>
              <w:t>8</w:t>
            </w:r>
          </w:p>
        </w:tc>
        <w:tc>
          <w:tcPr>
            <w:tcW w:w="1745" w:type="pct"/>
          </w:tcPr>
          <w:p w14:paraId="63D3783C" w14:textId="77777777" w:rsidR="004A32D7" w:rsidRPr="00F700B8" w:rsidRDefault="004A32D7" w:rsidP="0014539B">
            <w:pPr>
              <w:pStyle w:val="af6"/>
              <w:jc w:val="left"/>
            </w:pPr>
            <w:proofErr w:type="spellStart"/>
            <w:r w:rsidRPr="00F700B8">
              <w:t>SignCertFlag</w:t>
            </w:r>
            <w:proofErr w:type="spellEnd"/>
          </w:p>
        </w:tc>
        <w:tc>
          <w:tcPr>
            <w:tcW w:w="2610" w:type="pct"/>
          </w:tcPr>
          <w:p w14:paraId="42B87F5F" w14:textId="77777777" w:rsidR="004A32D7" w:rsidRPr="00F700B8" w:rsidRDefault="004A32D7" w:rsidP="0014539B">
            <w:pPr>
              <w:pStyle w:val="af6"/>
              <w:jc w:val="left"/>
            </w:pPr>
            <w:r w:rsidRPr="00F700B8">
              <w:rPr>
                <w:rFonts w:hint="eastAsia"/>
              </w:rPr>
              <w:t>是否存在签名证书标识</w:t>
            </w:r>
          </w:p>
        </w:tc>
      </w:tr>
      <w:tr w:rsidR="004A32D7" w14:paraId="3BC3E543" w14:textId="77777777" w:rsidTr="0032557B">
        <w:tc>
          <w:tcPr>
            <w:tcW w:w="646" w:type="pct"/>
          </w:tcPr>
          <w:p w14:paraId="526F67E5" w14:textId="77777777" w:rsidR="004A32D7" w:rsidRPr="00F700B8" w:rsidRDefault="0014539B" w:rsidP="00F700B8">
            <w:pPr>
              <w:pStyle w:val="af6"/>
            </w:pPr>
            <w:r>
              <w:rPr>
                <w:rFonts w:hint="eastAsia"/>
              </w:rPr>
              <w:t>9</w:t>
            </w:r>
          </w:p>
        </w:tc>
        <w:tc>
          <w:tcPr>
            <w:tcW w:w="1745" w:type="pct"/>
          </w:tcPr>
          <w:p w14:paraId="16F18C5E" w14:textId="77777777" w:rsidR="004A32D7" w:rsidRPr="00F700B8" w:rsidRDefault="004A32D7" w:rsidP="0014539B">
            <w:pPr>
              <w:pStyle w:val="af6"/>
              <w:jc w:val="left"/>
            </w:pPr>
            <w:proofErr w:type="spellStart"/>
            <w:r w:rsidRPr="00F700B8">
              <w:t>StepFlag</w:t>
            </w:r>
            <w:proofErr w:type="spellEnd"/>
          </w:p>
        </w:tc>
        <w:tc>
          <w:tcPr>
            <w:tcW w:w="2610" w:type="pct"/>
          </w:tcPr>
          <w:p w14:paraId="4BA2B343" w14:textId="77777777" w:rsidR="004A32D7" w:rsidRPr="00F700B8" w:rsidRDefault="004A32D7" w:rsidP="0014539B">
            <w:pPr>
              <w:pStyle w:val="af6"/>
              <w:jc w:val="left"/>
            </w:pPr>
            <w:r w:rsidRPr="00F700B8">
              <w:rPr>
                <w:rFonts w:hint="eastAsia"/>
              </w:rPr>
              <w:t>容器内部步骤标识</w:t>
            </w:r>
          </w:p>
        </w:tc>
      </w:tr>
      <w:tr w:rsidR="004A32D7" w14:paraId="00045B1B" w14:textId="77777777" w:rsidTr="0032557B">
        <w:tc>
          <w:tcPr>
            <w:tcW w:w="646" w:type="pct"/>
          </w:tcPr>
          <w:p w14:paraId="653EFF99" w14:textId="77777777" w:rsidR="004A32D7" w:rsidRPr="00F700B8" w:rsidRDefault="0014539B" w:rsidP="00F700B8">
            <w:pPr>
              <w:pStyle w:val="af6"/>
            </w:pPr>
            <w:r>
              <w:rPr>
                <w:rFonts w:hint="eastAsia"/>
              </w:rPr>
              <w:t>10</w:t>
            </w:r>
          </w:p>
        </w:tc>
        <w:tc>
          <w:tcPr>
            <w:tcW w:w="1745" w:type="pct"/>
          </w:tcPr>
          <w:p w14:paraId="3CE07CA1" w14:textId="77777777" w:rsidR="004A32D7" w:rsidRPr="00F700B8" w:rsidRDefault="004A32D7" w:rsidP="0014539B">
            <w:pPr>
              <w:pStyle w:val="af6"/>
              <w:jc w:val="left"/>
            </w:pPr>
            <w:proofErr w:type="spellStart"/>
            <w:r w:rsidRPr="00F700B8">
              <w:t>NameLen</w:t>
            </w:r>
            <w:proofErr w:type="spellEnd"/>
          </w:p>
        </w:tc>
        <w:tc>
          <w:tcPr>
            <w:tcW w:w="2610" w:type="pct"/>
          </w:tcPr>
          <w:p w14:paraId="0B1A037C" w14:textId="77777777" w:rsidR="004A32D7" w:rsidRPr="00F700B8" w:rsidRDefault="004A32D7" w:rsidP="0014539B">
            <w:pPr>
              <w:pStyle w:val="af6"/>
              <w:jc w:val="left"/>
            </w:pPr>
            <w:r w:rsidRPr="00F700B8">
              <w:rPr>
                <w:rFonts w:hint="eastAsia"/>
              </w:rPr>
              <w:t>容器名称长度</w:t>
            </w:r>
          </w:p>
        </w:tc>
      </w:tr>
      <w:tr w:rsidR="004A32D7" w14:paraId="25175A67" w14:textId="77777777" w:rsidTr="0032557B">
        <w:tc>
          <w:tcPr>
            <w:tcW w:w="646" w:type="pct"/>
          </w:tcPr>
          <w:p w14:paraId="4227D0FB" w14:textId="77777777" w:rsidR="004A32D7" w:rsidRPr="00F700B8" w:rsidRDefault="0014539B" w:rsidP="00F700B8">
            <w:pPr>
              <w:pStyle w:val="af6"/>
            </w:pPr>
            <w:r>
              <w:rPr>
                <w:rFonts w:hint="eastAsia"/>
              </w:rPr>
              <w:t>11</w:t>
            </w:r>
          </w:p>
        </w:tc>
        <w:tc>
          <w:tcPr>
            <w:tcW w:w="1745" w:type="pct"/>
          </w:tcPr>
          <w:p w14:paraId="0C89138A" w14:textId="77777777" w:rsidR="004A32D7" w:rsidRPr="00F700B8" w:rsidRDefault="004A32D7" w:rsidP="0014539B">
            <w:pPr>
              <w:pStyle w:val="af6"/>
              <w:jc w:val="left"/>
            </w:pPr>
            <w:r w:rsidRPr="00F700B8">
              <w:t>Name</w:t>
            </w:r>
          </w:p>
        </w:tc>
        <w:tc>
          <w:tcPr>
            <w:tcW w:w="2610" w:type="pct"/>
          </w:tcPr>
          <w:p w14:paraId="01BF5B1F" w14:textId="77777777" w:rsidR="004A32D7" w:rsidRPr="00F700B8" w:rsidRDefault="004A32D7" w:rsidP="00C13E69">
            <w:pPr>
              <w:pStyle w:val="af6"/>
              <w:keepNext/>
              <w:jc w:val="left"/>
            </w:pPr>
            <w:r w:rsidRPr="00F700B8">
              <w:rPr>
                <w:rFonts w:hint="eastAsia"/>
              </w:rPr>
              <w:t>容器名称</w:t>
            </w:r>
          </w:p>
        </w:tc>
      </w:tr>
    </w:tbl>
    <w:p w14:paraId="0BF3E65C" w14:textId="77777777" w:rsidR="004A32D7" w:rsidRDefault="004A32D7" w:rsidP="00827518">
      <w:pPr>
        <w:pStyle w:val="3"/>
      </w:pPr>
      <w:bookmarkStart w:id="829" w:name="_Toc466906168"/>
      <w:bookmarkStart w:id="830" w:name="_Toc96509660"/>
      <w:r>
        <w:rPr>
          <w:rFonts w:hint="eastAsia"/>
        </w:rPr>
        <w:lastRenderedPageBreak/>
        <w:t>容器管理</w:t>
      </w:r>
      <w:bookmarkEnd w:id="829"/>
      <w:bookmarkEnd w:id="830"/>
    </w:p>
    <w:p w14:paraId="26D8FFBC" w14:textId="77777777" w:rsidR="004A32D7" w:rsidRPr="0010661D" w:rsidRDefault="004A32D7" w:rsidP="0024797F">
      <w:pPr>
        <w:pStyle w:val="a0"/>
        <w:ind w:firstLine="560"/>
      </w:pPr>
      <w:r>
        <w:rPr>
          <w:rFonts w:hint="eastAsia"/>
        </w:rPr>
        <w:t>提供创建容器、删除容器、枚举容器、获取容器信息、导入数字证书和导出数字证书。</w:t>
      </w:r>
    </w:p>
    <w:p w14:paraId="6DD79E7E" w14:textId="77777777" w:rsidR="004A32D7" w:rsidRDefault="004A32D7" w:rsidP="00827518">
      <w:pPr>
        <w:pStyle w:val="20"/>
      </w:pPr>
      <w:bookmarkStart w:id="831" w:name="_Toc466906169"/>
      <w:bookmarkStart w:id="832" w:name="_Toc96509661"/>
      <w:r>
        <w:rPr>
          <w:rFonts w:hint="eastAsia"/>
        </w:rPr>
        <w:t>身份鉴别</w:t>
      </w:r>
      <w:bookmarkEnd w:id="831"/>
      <w:bookmarkEnd w:id="832"/>
    </w:p>
    <w:p w14:paraId="03E847C1" w14:textId="77777777" w:rsidR="004A32D7" w:rsidRPr="0024797F" w:rsidRDefault="004A32D7" w:rsidP="0024797F">
      <w:pPr>
        <w:pStyle w:val="a0"/>
        <w:ind w:firstLine="560"/>
      </w:pPr>
      <w:r w:rsidRPr="0024797F">
        <w:rPr>
          <w:rFonts w:hint="eastAsia"/>
        </w:rPr>
        <w:t>身份鉴别包括：设备认证、用户</w:t>
      </w:r>
      <w:r w:rsidRPr="0024797F">
        <w:rPr>
          <w:rFonts w:hint="eastAsia"/>
        </w:rPr>
        <w:t>PIN</w:t>
      </w:r>
      <w:r w:rsidRPr="0024797F">
        <w:rPr>
          <w:rFonts w:hint="eastAsia"/>
        </w:rPr>
        <w:t>码验证、管理员</w:t>
      </w:r>
      <w:r w:rsidRPr="0024797F">
        <w:rPr>
          <w:rFonts w:hint="eastAsia"/>
        </w:rPr>
        <w:t>PIN</w:t>
      </w:r>
      <w:r w:rsidRPr="0024797F">
        <w:rPr>
          <w:rFonts w:hint="eastAsia"/>
        </w:rPr>
        <w:t>码验证。</w:t>
      </w:r>
    </w:p>
    <w:p w14:paraId="011573E2" w14:textId="77777777" w:rsidR="004A32D7" w:rsidRPr="0024797F" w:rsidRDefault="004A32D7" w:rsidP="0024797F">
      <w:pPr>
        <w:pStyle w:val="a0"/>
        <w:ind w:firstLine="560"/>
      </w:pPr>
      <w:r w:rsidRPr="0024797F">
        <w:rPr>
          <w:rFonts w:hint="eastAsia"/>
        </w:rPr>
        <w:t>鉴别方式</w:t>
      </w:r>
      <w:r w:rsidR="00E36C0C">
        <w:rPr>
          <w:rFonts w:hint="eastAsia"/>
        </w:rPr>
        <w:t>与</w:t>
      </w:r>
      <w:r w:rsidR="00E36C0C">
        <w:rPr>
          <w:rFonts w:hint="eastAsia"/>
        </w:rPr>
        <w:t>Ulan5</w:t>
      </w:r>
      <w:r w:rsidR="00E36C0C">
        <w:rPr>
          <w:rFonts w:hint="eastAsia"/>
        </w:rPr>
        <w:t>相同</w:t>
      </w:r>
      <w:r w:rsidRPr="0024797F">
        <w:rPr>
          <w:rFonts w:hint="eastAsia"/>
        </w:rPr>
        <w:t>。在</w:t>
      </w:r>
      <w:r w:rsidRPr="0024797F">
        <w:rPr>
          <w:rFonts w:hint="eastAsia"/>
        </w:rPr>
        <w:t>PIN</w:t>
      </w:r>
      <w:r w:rsidRPr="0024797F">
        <w:rPr>
          <w:rFonts w:hint="eastAsia"/>
        </w:rPr>
        <w:t>码验证成功后，</w:t>
      </w:r>
      <w:r w:rsidRPr="0024797F">
        <w:rPr>
          <w:rFonts w:hint="eastAsia"/>
        </w:rPr>
        <w:t>COS</w:t>
      </w:r>
      <w:r w:rsidRPr="0024797F">
        <w:rPr>
          <w:rFonts w:hint="eastAsia"/>
        </w:rPr>
        <w:t>内部保存用户角色和授权码，并将授权码返回给应用，应用使用授权码可完成需要用户</w:t>
      </w:r>
      <w:r w:rsidRPr="0024797F">
        <w:rPr>
          <w:rFonts w:hint="eastAsia"/>
        </w:rPr>
        <w:t>/</w:t>
      </w:r>
      <w:r w:rsidRPr="0024797F">
        <w:rPr>
          <w:rFonts w:hint="eastAsia"/>
        </w:rPr>
        <w:t>管理员权限的一次指令或一个完整过程的多次指令。</w:t>
      </w:r>
    </w:p>
    <w:p w14:paraId="2F0B647E" w14:textId="77777777" w:rsidR="004A32D7" w:rsidRPr="0024797F" w:rsidRDefault="004A32D7" w:rsidP="0024797F">
      <w:pPr>
        <w:pStyle w:val="a0"/>
        <w:ind w:firstLine="560"/>
      </w:pPr>
      <w:r w:rsidRPr="0024797F">
        <w:t>PIN</w:t>
      </w:r>
      <w:r w:rsidRPr="0024797F">
        <w:rPr>
          <w:rFonts w:hint="eastAsia"/>
        </w:rPr>
        <w:t>码验证、修改和解锁过程均通过挑战应答机制完成，挑战和应答过程全部采用加密通信方式完成。以下以</w:t>
      </w:r>
      <w:r w:rsidRPr="0024797F">
        <w:rPr>
          <w:rFonts w:hint="eastAsia"/>
        </w:rPr>
        <w:t>PIN</w:t>
      </w:r>
      <w:r w:rsidRPr="0024797F">
        <w:rPr>
          <w:rFonts w:hint="eastAsia"/>
        </w:rPr>
        <w:t>码验证过程对挑战应答过程进行描述：</w:t>
      </w:r>
    </w:p>
    <w:p w14:paraId="631B02E0" w14:textId="77777777" w:rsidR="004A32D7" w:rsidRPr="0024797F" w:rsidRDefault="004A32D7" w:rsidP="0024797F">
      <w:pPr>
        <w:pStyle w:val="a0"/>
        <w:ind w:firstLine="560"/>
      </w:pPr>
      <w:r w:rsidRPr="0024797F">
        <w:rPr>
          <w:rFonts w:hint="eastAsia"/>
        </w:rPr>
        <w:t>（</w:t>
      </w:r>
      <w:r w:rsidRPr="0024797F">
        <w:rPr>
          <w:rFonts w:hint="eastAsia"/>
        </w:rPr>
        <w:t>1</w:t>
      </w:r>
      <w:r w:rsidRPr="0024797F">
        <w:rPr>
          <w:rFonts w:hint="eastAsia"/>
        </w:rPr>
        <w:t>）应用向</w:t>
      </w:r>
      <w:proofErr w:type="spellStart"/>
      <w:r w:rsidR="00487E29">
        <w:rPr>
          <w:rFonts w:hint="eastAsia"/>
        </w:rPr>
        <w:t>Utap</w:t>
      </w:r>
      <w:proofErr w:type="spellEnd"/>
      <w:r w:rsidRPr="0024797F">
        <w:rPr>
          <w:rFonts w:hint="eastAsia"/>
        </w:rPr>
        <w:t>获取挑战码，挑战码包括</w:t>
      </w:r>
      <w:r w:rsidRPr="0024797F">
        <w:rPr>
          <w:rFonts w:hint="eastAsia"/>
        </w:rPr>
        <w:t>16</w:t>
      </w:r>
      <w:r w:rsidRPr="0024797F">
        <w:rPr>
          <w:rFonts w:hint="eastAsia"/>
        </w:rPr>
        <w:t>字节随机数</w:t>
      </w:r>
      <w:r w:rsidRPr="0024797F">
        <w:rPr>
          <w:rFonts w:hint="eastAsia"/>
        </w:rPr>
        <w:t>R1</w:t>
      </w:r>
      <w:r w:rsidRPr="0024797F">
        <w:rPr>
          <w:rFonts w:hint="eastAsia"/>
        </w:rPr>
        <w:t>和</w:t>
      </w:r>
      <w:r w:rsidRPr="0024797F">
        <w:rPr>
          <w:rFonts w:hint="eastAsia"/>
        </w:rPr>
        <w:t>RSA1024</w:t>
      </w:r>
      <w:r w:rsidRPr="0024797F">
        <w:rPr>
          <w:rFonts w:hint="eastAsia"/>
        </w:rPr>
        <w:t>临时密钥对公钥（</w:t>
      </w:r>
      <w:r w:rsidRPr="0024797F">
        <w:rPr>
          <w:rFonts w:hint="eastAsia"/>
        </w:rPr>
        <w:t>n</w:t>
      </w:r>
      <w:r w:rsidRPr="0024797F">
        <w:rPr>
          <w:rFonts w:hint="eastAsia"/>
        </w:rPr>
        <w:t>，</w:t>
      </w:r>
      <w:r w:rsidRPr="0024797F">
        <w:rPr>
          <w:rFonts w:hint="eastAsia"/>
        </w:rPr>
        <w:t>e</w:t>
      </w:r>
      <w:r w:rsidRPr="0024797F">
        <w:rPr>
          <w:rFonts w:hint="eastAsia"/>
        </w:rPr>
        <w:t>）。</w:t>
      </w:r>
    </w:p>
    <w:p w14:paraId="1E4A2D32" w14:textId="77777777" w:rsidR="004A32D7" w:rsidRPr="0024797F" w:rsidRDefault="004A32D7" w:rsidP="0024797F">
      <w:pPr>
        <w:pStyle w:val="a0"/>
        <w:ind w:firstLine="560"/>
      </w:pPr>
      <w:r w:rsidRPr="0024797F">
        <w:rPr>
          <w:rFonts w:hint="eastAsia"/>
        </w:rPr>
        <w:t>（</w:t>
      </w:r>
      <w:r w:rsidRPr="0024797F">
        <w:rPr>
          <w:rFonts w:hint="eastAsia"/>
        </w:rPr>
        <w:t>2</w:t>
      </w:r>
      <w:r w:rsidRPr="0024797F">
        <w:rPr>
          <w:rFonts w:hint="eastAsia"/>
        </w:rPr>
        <w:t>）应用计算用户输入</w:t>
      </w:r>
      <w:r w:rsidRPr="0024797F">
        <w:rPr>
          <w:rFonts w:hint="eastAsia"/>
        </w:rPr>
        <w:t>PIN</w:t>
      </w:r>
      <w:r w:rsidRPr="0024797F">
        <w:rPr>
          <w:rFonts w:hint="eastAsia"/>
        </w:rPr>
        <w:t>的</w:t>
      </w:r>
      <w:r w:rsidRPr="0024797F">
        <w:rPr>
          <w:rFonts w:hint="eastAsia"/>
        </w:rPr>
        <w:t>MD5</w:t>
      </w:r>
      <w:r w:rsidRPr="0024797F">
        <w:rPr>
          <w:rFonts w:hint="eastAsia"/>
        </w:rPr>
        <w:t>得到</w:t>
      </w:r>
      <w:r w:rsidRPr="0024797F">
        <w:rPr>
          <w:rFonts w:hint="eastAsia"/>
        </w:rPr>
        <w:t>M1</w:t>
      </w:r>
      <w:r w:rsidRPr="0024797F">
        <w:rPr>
          <w:rFonts w:hint="eastAsia"/>
        </w:rPr>
        <w:t>。使用</w:t>
      </w:r>
      <w:r w:rsidRPr="0024797F">
        <w:rPr>
          <w:rFonts w:hint="eastAsia"/>
        </w:rPr>
        <w:t>M1</w:t>
      </w:r>
      <w:r w:rsidRPr="0024797F">
        <w:rPr>
          <w:rFonts w:hint="eastAsia"/>
        </w:rPr>
        <w:t>与</w:t>
      </w:r>
      <w:r w:rsidRPr="0024797F">
        <w:rPr>
          <w:rFonts w:hint="eastAsia"/>
        </w:rPr>
        <w:t>R1</w:t>
      </w:r>
      <w:r w:rsidRPr="0024797F">
        <w:rPr>
          <w:rFonts w:hint="eastAsia"/>
        </w:rPr>
        <w:t>拼接再进行</w:t>
      </w:r>
      <w:r w:rsidRPr="0024797F">
        <w:rPr>
          <w:rFonts w:hint="eastAsia"/>
        </w:rPr>
        <w:t>MD5</w:t>
      </w:r>
      <w:r w:rsidRPr="0024797F">
        <w:rPr>
          <w:rFonts w:hint="eastAsia"/>
        </w:rPr>
        <w:t>得到</w:t>
      </w:r>
      <w:r w:rsidRPr="0024797F">
        <w:rPr>
          <w:rFonts w:hint="eastAsia"/>
        </w:rPr>
        <w:t>M2</w:t>
      </w:r>
      <w:r w:rsidRPr="0024797F">
        <w:rPr>
          <w:rFonts w:hint="eastAsia"/>
        </w:rPr>
        <w:t>，对</w:t>
      </w:r>
      <w:r w:rsidRPr="0024797F">
        <w:rPr>
          <w:rFonts w:hint="eastAsia"/>
        </w:rPr>
        <w:t>M2</w:t>
      </w:r>
      <w:r w:rsidRPr="0024797F">
        <w:rPr>
          <w:rFonts w:hint="eastAsia"/>
        </w:rPr>
        <w:t>使用临时密钥对公钥进行加密，得到应答码</w:t>
      </w:r>
      <w:r w:rsidRPr="0024797F">
        <w:rPr>
          <w:rFonts w:hint="eastAsia"/>
        </w:rPr>
        <w:t>C1</w:t>
      </w:r>
      <w:r w:rsidRPr="0024797F">
        <w:rPr>
          <w:rFonts w:hint="eastAsia"/>
        </w:rPr>
        <w:t>并将其发送给</w:t>
      </w:r>
      <w:proofErr w:type="spellStart"/>
      <w:r w:rsidR="00FA0B98">
        <w:rPr>
          <w:rFonts w:hint="eastAsia"/>
        </w:rPr>
        <w:t>Utap</w:t>
      </w:r>
      <w:proofErr w:type="spellEnd"/>
      <w:r w:rsidRPr="0024797F">
        <w:rPr>
          <w:rFonts w:hint="eastAsia"/>
        </w:rPr>
        <w:t>。</w:t>
      </w:r>
    </w:p>
    <w:p w14:paraId="1EB4A2D8" w14:textId="77777777" w:rsidR="004A32D7" w:rsidRPr="0024797F" w:rsidRDefault="004A32D7" w:rsidP="0024797F">
      <w:pPr>
        <w:pStyle w:val="a0"/>
        <w:ind w:firstLine="560"/>
      </w:pPr>
      <w:r w:rsidRPr="0024797F">
        <w:rPr>
          <w:rFonts w:hint="eastAsia"/>
        </w:rPr>
        <w:t>（</w:t>
      </w:r>
      <w:r w:rsidRPr="0024797F">
        <w:rPr>
          <w:rFonts w:hint="eastAsia"/>
        </w:rPr>
        <w:t>3</w:t>
      </w:r>
      <w:r w:rsidRPr="0024797F">
        <w:rPr>
          <w:rFonts w:hint="eastAsia"/>
        </w:rPr>
        <w:t>）</w:t>
      </w:r>
      <w:proofErr w:type="spellStart"/>
      <w:r w:rsidR="00A86D4B">
        <w:rPr>
          <w:rFonts w:hint="eastAsia"/>
        </w:rPr>
        <w:t>Utap</w:t>
      </w:r>
      <w:proofErr w:type="spellEnd"/>
      <w:r w:rsidRPr="0024797F">
        <w:rPr>
          <w:rFonts w:hint="eastAsia"/>
        </w:rPr>
        <w:t>使用临时密钥对私钥对</w:t>
      </w:r>
      <w:r w:rsidRPr="0024797F">
        <w:rPr>
          <w:rFonts w:hint="eastAsia"/>
        </w:rPr>
        <w:t>C1</w:t>
      </w:r>
      <w:r w:rsidRPr="0024797F">
        <w:rPr>
          <w:rFonts w:hint="eastAsia"/>
        </w:rPr>
        <w:t>进行解密得到</w:t>
      </w:r>
      <w:r w:rsidRPr="0024797F">
        <w:rPr>
          <w:rFonts w:hint="eastAsia"/>
        </w:rPr>
        <w:t>M2</w:t>
      </w:r>
      <w:r w:rsidRPr="0024797F">
        <w:rPr>
          <w:rFonts w:hint="eastAsia"/>
        </w:rPr>
        <w:t>，对内部加密存储的</w:t>
      </w:r>
      <w:r w:rsidRPr="0024797F">
        <w:rPr>
          <w:rFonts w:hint="eastAsia"/>
        </w:rPr>
        <w:t>PIN</w:t>
      </w:r>
      <w:r w:rsidRPr="0024797F">
        <w:rPr>
          <w:rFonts w:hint="eastAsia"/>
        </w:rPr>
        <w:t>数据进行解密，采用与应用相同的步骤进行计算，将计算结果与</w:t>
      </w:r>
      <w:r w:rsidRPr="0024797F">
        <w:rPr>
          <w:rFonts w:hint="eastAsia"/>
        </w:rPr>
        <w:t>M2</w:t>
      </w:r>
      <w:r w:rsidRPr="0024797F">
        <w:rPr>
          <w:rFonts w:hint="eastAsia"/>
        </w:rPr>
        <w:t>进行比较，判定</w:t>
      </w:r>
      <w:r w:rsidRPr="0024797F">
        <w:rPr>
          <w:rFonts w:hint="eastAsia"/>
        </w:rPr>
        <w:t>PIN</w:t>
      </w:r>
      <w:r w:rsidRPr="0024797F">
        <w:rPr>
          <w:rFonts w:hint="eastAsia"/>
        </w:rPr>
        <w:t>码验证是否通过。若验证通过，则返回授权码。</w:t>
      </w:r>
    </w:p>
    <w:p w14:paraId="12D7FD7B" w14:textId="77777777" w:rsidR="004A32D7" w:rsidRPr="0024797F" w:rsidRDefault="004A32D7" w:rsidP="0024797F">
      <w:pPr>
        <w:pStyle w:val="a0"/>
        <w:ind w:firstLine="560"/>
      </w:pPr>
      <w:r w:rsidRPr="0024797F">
        <w:rPr>
          <w:rFonts w:hint="eastAsia"/>
        </w:rPr>
        <w:t>根据应用信息数据结构中的</w:t>
      </w:r>
      <w:r w:rsidRPr="0024797F">
        <w:rPr>
          <w:rFonts w:hint="eastAsia"/>
        </w:rPr>
        <w:t>PIN</w:t>
      </w:r>
      <w:r w:rsidRPr="0024797F">
        <w:rPr>
          <w:rFonts w:hint="eastAsia"/>
        </w:rPr>
        <w:t>属性，可配置</w:t>
      </w:r>
      <w:r w:rsidRPr="0024797F">
        <w:rPr>
          <w:rFonts w:hint="eastAsia"/>
        </w:rPr>
        <w:t>PIN</w:t>
      </w:r>
      <w:r w:rsidRPr="0024797F">
        <w:rPr>
          <w:rFonts w:hint="eastAsia"/>
        </w:rPr>
        <w:t>最大可重试次数（默</w:t>
      </w:r>
      <w:r w:rsidRPr="0024797F">
        <w:rPr>
          <w:rFonts w:hint="eastAsia"/>
        </w:rPr>
        <w:lastRenderedPageBreak/>
        <w:t>认</w:t>
      </w:r>
      <w:r w:rsidRPr="0024797F">
        <w:rPr>
          <w:rFonts w:hint="eastAsia"/>
        </w:rPr>
        <w:t>8</w:t>
      </w:r>
      <w:r w:rsidRPr="0024797F">
        <w:rPr>
          <w:rFonts w:hint="eastAsia"/>
        </w:rPr>
        <w:t>次，国测要求不超过</w:t>
      </w:r>
      <w:r w:rsidRPr="0024797F">
        <w:rPr>
          <w:rFonts w:hint="eastAsia"/>
        </w:rPr>
        <w:t>10</w:t>
      </w:r>
      <w:r w:rsidRPr="0024797F">
        <w:rPr>
          <w:rFonts w:hint="eastAsia"/>
        </w:rPr>
        <w:t>次），当重试次数还有</w:t>
      </w:r>
      <w:r w:rsidR="00401A65">
        <w:rPr>
          <w:rFonts w:hint="eastAsia"/>
        </w:rPr>
        <w:t>3</w:t>
      </w:r>
      <w:r w:rsidRPr="0024797F">
        <w:rPr>
          <w:rFonts w:hint="eastAsia"/>
        </w:rPr>
        <w:t>次时，强制用户通过确认按键启动</w:t>
      </w:r>
      <w:r w:rsidRPr="0024797F">
        <w:rPr>
          <w:rFonts w:hint="eastAsia"/>
        </w:rPr>
        <w:t>PIN</w:t>
      </w:r>
      <w:r w:rsidRPr="0024797F">
        <w:rPr>
          <w:rFonts w:hint="eastAsia"/>
        </w:rPr>
        <w:t>验证操作。</w:t>
      </w:r>
    </w:p>
    <w:p w14:paraId="03241654" w14:textId="77777777" w:rsidR="004A32D7" w:rsidRPr="0024797F" w:rsidRDefault="004A32D7" w:rsidP="0024797F">
      <w:pPr>
        <w:pStyle w:val="a0"/>
        <w:ind w:firstLine="560"/>
      </w:pPr>
      <w:r w:rsidRPr="0024797F">
        <w:rPr>
          <w:rFonts w:hint="eastAsia"/>
        </w:rPr>
        <w:t>可使用管理员</w:t>
      </w:r>
      <w:r w:rsidRPr="0024797F">
        <w:rPr>
          <w:rFonts w:hint="eastAsia"/>
        </w:rPr>
        <w:t>PIN</w:t>
      </w:r>
      <w:r w:rsidRPr="0024797F">
        <w:rPr>
          <w:rFonts w:hint="eastAsia"/>
        </w:rPr>
        <w:t>或管理</w:t>
      </w:r>
      <w:r w:rsidRPr="0024797F">
        <w:rPr>
          <w:rFonts w:hint="eastAsia"/>
        </w:rPr>
        <w:t>Key</w:t>
      </w:r>
      <w:r w:rsidRPr="0024797F">
        <w:rPr>
          <w:rFonts w:hint="eastAsia"/>
        </w:rPr>
        <w:t>对用户</w:t>
      </w:r>
      <w:r w:rsidRPr="0024797F">
        <w:rPr>
          <w:rFonts w:hint="eastAsia"/>
        </w:rPr>
        <w:t>PIN</w:t>
      </w:r>
      <w:r w:rsidRPr="0024797F">
        <w:rPr>
          <w:rFonts w:hint="eastAsia"/>
        </w:rPr>
        <w:t>进行解锁或重置。当使用管理</w:t>
      </w:r>
      <w:r w:rsidRPr="0024797F">
        <w:rPr>
          <w:rFonts w:hint="eastAsia"/>
        </w:rPr>
        <w:t>Key</w:t>
      </w:r>
      <w:r w:rsidRPr="0024797F">
        <w:rPr>
          <w:rFonts w:hint="eastAsia"/>
        </w:rPr>
        <w:t>时，需要在应答码后附加管理</w:t>
      </w:r>
      <w:r w:rsidRPr="0024797F">
        <w:rPr>
          <w:rFonts w:hint="eastAsia"/>
        </w:rPr>
        <w:t>key</w:t>
      </w:r>
      <w:r w:rsidRPr="0024797F">
        <w:rPr>
          <w:rFonts w:hint="eastAsia"/>
        </w:rPr>
        <w:t>对应答码的签名结果。</w:t>
      </w:r>
    </w:p>
    <w:p w14:paraId="1A79424D" w14:textId="77777777" w:rsidR="004A32D7" w:rsidRDefault="004A32D7" w:rsidP="00827518">
      <w:pPr>
        <w:pStyle w:val="20"/>
      </w:pPr>
      <w:bookmarkStart w:id="833" w:name="_Toc466906170"/>
      <w:bookmarkStart w:id="834" w:name="_Toc96509662"/>
      <w:r>
        <w:rPr>
          <w:rFonts w:hint="eastAsia"/>
        </w:rPr>
        <w:t>权限控制</w:t>
      </w:r>
      <w:bookmarkEnd w:id="833"/>
      <w:bookmarkEnd w:id="834"/>
    </w:p>
    <w:p w14:paraId="38F136C7" w14:textId="77777777" w:rsidR="004A32D7" w:rsidRPr="0024797F" w:rsidRDefault="004A32D7" w:rsidP="0024797F">
      <w:pPr>
        <w:pStyle w:val="a0"/>
        <w:ind w:firstLine="560"/>
      </w:pPr>
      <w:r w:rsidRPr="0024797F">
        <w:rPr>
          <w:rFonts w:hint="eastAsia"/>
        </w:rPr>
        <w:t>采用角色、授权码（仅用于用户角色）和权限状态的形式体现当前用户权限。</w:t>
      </w:r>
    </w:p>
    <w:p w14:paraId="18CF409E" w14:textId="77777777" w:rsidR="004A32D7" w:rsidRPr="0024797F" w:rsidRDefault="004A32D7" w:rsidP="0024797F">
      <w:pPr>
        <w:pStyle w:val="a0"/>
        <w:ind w:firstLine="560"/>
      </w:pPr>
      <w:r w:rsidRPr="0024797F">
        <w:rPr>
          <w:rFonts w:hint="eastAsia"/>
        </w:rPr>
        <w:t>采用用户权限与指令集合相关联的综合控制策略，解决在数字证书下载、数字签名等需要多步操作的过程中，操作过程的完整性与用户权限控制问题。</w:t>
      </w:r>
    </w:p>
    <w:p w14:paraId="61EEBC72" w14:textId="77777777" w:rsidR="004A32D7" w:rsidRDefault="004A32D7" w:rsidP="00827518">
      <w:pPr>
        <w:pStyle w:val="3"/>
      </w:pPr>
      <w:bookmarkStart w:id="835" w:name="_Toc466906171"/>
      <w:bookmarkStart w:id="836" w:name="_Toc96509663"/>
      <w:r>
        <w:rPr>
          <w:rFonts w:hint="eastAsia"/>
        </w:rPr>
        <w:t>权限状态</w:t>
      </w:r>
      <w:bookmarkEnd w:id="835"/>
      <w:bookmarkEnd w:id="836"/>
    </w:p>
    <w:p w14:paraId="1EC05375" w14:textId="77777777" w:rsidR="004A32D7" w:rsidRPr="0024797F" w:rsidRDefault="004A32D7" w:rsidP="0024797F">
      <w:pPr>
        <w:pStyle w:val="a0"/>
        <w:ind w:firstLine="560"/>
      </w:pPr>
      <w:r w:rsidRPr="0024797F">
        <w:rPr>
          <w:rFonts w:hint="eastAsia"/>
        </w:rPr>
        <w:t>（</w:t>
      </w:r>
      <w:r w:rsidRPr="0024797F">
        <w:rPr>
          <w:rFonts w:hint="eastAsia"/>
        </w:rPr>
        <w:t>1</w:t>
      </w:r>
      <w:r w:rsidRPr="0024797F">
        <w:rPr>
          <w:rFonts w:hint="eastAsia"/>
        </w:rPr>
        <w:t>）无权限，设备上电状态。</w:t>
      </w:r>
    </w:p>
    <w:p w14:paraId="534E7483" w14:textId="77777777" w:rsidR="004A32D7" w:rsidRPr="0024797F" w:rsidRDefault="004A32D7" w:rsidP="0024797F">
      <w:pPr>
        <w:pStyle w:val="a0"/>
        <w:ind w:firstLine="560"/>
      </w:pPr>
      <w:r w:rsidRPr="0024797F">
        <w:rPr>
          <w:rFonts w:hint="eastAsia"/>
        </w:rPr>
        <w:t>（</w:t>
      </w:r>
      <w:r w:rsidRPr="0024797F">
        <w:rPr>
          <w:rFonts w:hint="eastAsia"/>
        </w:rPr>
        <w:t>2</w:t>
      </w:r>
      <w:r w:rsidRPr="0024797F">
        <w:rPr>
          <w:rFonts w:hint="eastAsia"/>
        </w:rPr>
        <w:t>）设备权限，完成设备认证（即，外部认证），执行清除应用安全状态时不清除设备权限。</w:t>
      </w:r>
    </w:p>
    <w:p w14:paraId="03D8AA99" w14:textId="77777777" w:rsidR="004A32D7" w:rsidRPr="0024797F" w:rsidRDefault="004A32D7" w:rsidP="0024797F">
      <w:pPr>
        <w:pStyle w:val="a0"/>
        <w:ind w:firstLine="560"/>
      </w:pPr>
      <w:r w:rsidRPr="0024797F">
        <w:rPr>
          <w:rFonts w:hint="eastAsia"/>
        </w:rPr>
        <w:t>（</w:t>
      </w:r>
      <w:r w:rsidRPr="0024797F">
        <w:rPr>
          <w:rFonts w:hint="eastAsia"/>
        </w:rPr>
        <w:t>3</w:t>
      </w:r>
      <w:r w:rsidRPr="0024797F">
        <w:rPr>
          <w:rFonts w:hint="eastAsia"/>
        </w:rPr>
        <w:t>）用户权限，通过用户</w:t>
      </w:r>
      <w:r w:rsidRPr="0024797F">
        <w:rPr>
          <w:rFonts w:hint="eastAsia"/>
        </w:rPr>
        <w:t>PIN</w:t>
      </w:r>
      <w:r w:rsidRPr="0024797F">
        <w:rPr>
          <w:rFonts w:hint="eastAsia"/>
        </w:rPr>
        <w:t>验证时的权限状态。</w:t>
      </w:r>
    </w:p>
    <w:p w14:paraId="2A155D5D" w14:textId="77777777" w:rsidR="004A32D7" w:rsidRPr="0024797F" w:rsidRDefault="004A32D7" w:rsidP="0024797F">
      <w:pPr>
        <w:pStyle w:val="a0"/>
        <w:ind w:firstLine="560"/>
      </w:pPr>
      <w:r w:rsidRPr="0024797F">
        <w:rPr>
          <w:rFonts w:hint="eastAsia"/>
        </w:rPr>
        <w:t>（</w:t>
      </w:r>
      <w:r w:rsidRPr="0024797F">
        <w:rPr>
          <w:rFonts w:hint="eastAsia"/>
        </w:rPr>
        <w:t>4</w:t>
      </w:r>
      <w:r w:rsidRPr="0024797F">
        <w:rPr>
          <w:rFonts w:hint="eastAsia"/>
        </w:rPr>
        <w:t>）用户密码应用权限，需要进行多步操作的密码应用，如</w:t>
      </w:r>
      <w:r w:rsidRPr="0024797F">
        <w:rPr>
          <w:rFonts w:hint="eastAsia"/>
        </w:rPr>
        <w:t>XML</w:t>
      </w:r>
      <w:r w:rsidRPr="0024797F">
        <w:rPr>
          <w:rFonts w:hint="eastAsia"/>
        </w:rPr>
        <w:t>报文签名等，在多步操作过程中为用户保持的权限状态。</w:t>
      </w:r>
    </w:p>
    <w:p w14:paraId="10AB91F4" w14:textId="77777777" w:rsidR="004A32D7" w:rsidRPr="0024797F" w:rsidRDefault="004A32D7" w:rsidP="0024797F">
      <w:pPr>
        <w:pStyle w:val="a0"/>
        <w:ind w:firstLine="560"/>
      </w:pPr>
      <w:r w:rsidRPr="0024797F">
        <w:rPr>
          <w:rFonts w:hint="eastAsia"/>
        </w:rPr>
        <w:t>（</w:t>
      </w:r>
      <w:r w:rsidRPr="0024797F">
        <w:rPr>
          <w:rFonts w:hint="eastAsia"/>
        </w:rPr>
        <w:t>5</w:t>
      </w:r>
      <w:r w:rsidRPr="0024797F">
        <w:rPr>
          <w:rFonts w:hint="eastAsia"/>
        </w:rPr>
        <w:t>）用户证书下载权限，需要进行多指令操作的数字证书下载过程中，为用户保持的权限状态。</w:t>
      </w:r>
    </w:p>
    <w:p w14:paraId="210AF6F7" w14:textId="77777777" w:rsidR="004A32D7" w:rsidRDefault="004A32D7" w:rsidP="004E4BAB">
      <w:pPr>
        <w:pStyle w:val="3"/>
      </w:pPr>
      <w:bookmarkStart w:id="837" w:name="_Toc466906172"/>
      <w:bookmarkStart w:id="838" w:name="_Toc96509664"/>
      <w:r>
        <w:rPr>
          <w:rFonts w:hint="eastAsia"/>
        </w:rPr>
        <w:lastRenderedPageBreak/>
        <w:t>指令集合</w:t>
      </w:r>
      <w:bookmarkEnd w:id="837"/>
      <w:bookmarkEnd w:id="838"/>
    </w:p>
    <w:p w14:paraId="3CB1137C" w14:textId="18F9F9D9" w:rsidR="0032557B" w:rsidRPr="0032557B" w:rsidRDefault="0032557B" w:rsidP="0032557B">
      <w:pPr>
        <w:pStyle w:val="a0"/>
        <w:ind w:firstLineChars="0" w:firstLine="0"/>
        <w:jc w:val="center"/>
      </w:pPr>
      <w:r>
        <w:rPr>
          <w:rFonts w:hint="eastAsia"/>
        </w:rPr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6</w:t>
      </w:r>
      <w:r>
        <w:fldChar w:fldCharType="end"/>
      </w:r>
      <w:r w:rsidR="00944CD4">
        <w:rPr>
          <w:rFonts w:hint="eastAsia"/>
        </w:rPr>
        <w:t xml:space="preserve"> </w:t>
      </w:r>
      <w:r>
        <w:rPr>
          <w:rFonts w:hint="eastAsia"/>
        </w:rPr>
        <w:t>指令集合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085"/>
        <w:gridCol w:w="6201"/>
      </w:tblGrid>
      <w:tr w:rsidR="004A32D7" w:rsidRPr="0051599D" w14:paraId="0907D920" w14:textId="77777777" w:rsidTr="00944CD4">
        <w:trPr>
          <w:trHeight w:val="639"/>
        </w:trPr>
        <w:tc>
          <w:tcPr>
            <w:tcW w:w="1661" w:type="pct"/>
            <w:vAlign w:val="center"/>
          </w:tcPr>
          <w:p w14:paraId="704546E6" w14:textId="77777777" w:rsidR="004A32D7" w:rsidRPr="00124BD7" w:rsidRDefault="004A32D7" w:rsidP="00124BD7">
            <w:pPr>
              <w:pStyle w:val="af6"/>
            </w:pPr>
            <w:r w:rsidRPr="00124BD7">
              <w:rPr>
                <w:rFonts w:hint="eastAsia"/>
              </w:rPr>
              <w:t>集合名称</w:t>
            </w:r>
          </w:p>
        </w:tc>
        <w:tc>
          <w:tcPr>
            <w:tcW w:w="3339" w:type="pct"/>
            <w:vAlign w:val="center"/>
          </w:tcPr>
          <w:p w14:paraId="2CBDD101" w14:textId="77777777" w:rsidR="004A32D7" w:rsidRPr="00124BD7" w:rsidRDefault="004A32D7" w:rsidP="00124BD7">
            <w:pPr>
              <w:pStyle w:val="af6"/>
            </w:pPr>
            <w:r w:rsidRPr="00124BD7">
              <w:rPr>
                <w:rFonts w:hint="eastAsia"/>
              </w:rPr>
              <w:t>指令</w:t>
            </w:r>
          </w:p>
        </w:tc>
      </w:tr>
      <w:tr w:rsidR="004A32D7" w:rsidRPr="0051599D" w14:paraId="55132ABF" w14:textId="77777777" w:rsidTr="00944CD4">
        <w:tc>
          <w:tcPr>
            <w:tcW w:w="1661" w:type="pct"/>
            <w:vAlign w:val="center"/>
          </w:tcPr>
          <w:p w14:paraId="0D21583A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rPr>
                <w:rFonts w:hint="eastAsia"/>
              </w:rPr>
              <w:t>生产阶段指令集合</w:t>
            </w:r>
          </w:p>
        </w:tc>
        <w:tc>
          <w:tcPr>
            <w:tcW w:w="3339" w:type="pct"/>
            <w:vAlign w:val="center"/>
          </w:tcPr>
          <w:p w14:paraId="53425401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APDU_INS_DEV_SET_LABEL </w:t>
            </w:r>
          </w:p>
          <w:p w14:paraId="329D8747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>APDU_INS_DEV_SET_SN</w:t>
            </w:r>
          </w:p>
          <w:p w14:paraId="605B6B42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>APDU_INS_DEV_GET_INFO</w:t>
            </w:r>
          </w:p>
          <w:p w14:paraId="2E2EB338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>APDU_INS_DEV_KEY_INI</w:t>
            </w:r>
          </w:p>
          <w:p w14:paraId="509E48EE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>APDU_INS_DEV_IMPORT_AUTH_KEY</w:t>
            </w:r>
          </w:p>
          <w:p w14:paraId="6360A747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>APDU_INS_DEV_EXPORT_AUTH_KEY</w:t>
            </w:r>
          </w:p>
          <w:p w14:paraId="0DFE4050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>APDU_INS_DEV_ERASE_COS</w:t>
            </w:r>
          </w:p>
          <w:p w14:paraId="6DF5F7A7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>APDU_INS_DEV_FORMAT_MF</w:t>
            </w:r>
          </w:p>
          <w:p w14:paraId="102AC386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>APDU_INS_DEV_IMPORT_SESSION_KEY</w:t>
            </w:r>
          </w:p>
          <w:p w14:paraId="539B96EA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APDU_INS_DEV_AUTH </w:t>
            </w:r>
          </w:p>
          <w:p w14:paraId="12F9616F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>APDU_INS_PIN_GET_INFO</w:t>
            </w:r>
          </w:p>
          <w:p w14:paraId="041B8B50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>APDU_INS_PIN_VERIFY</w:t>
            </w:r>
          </w:p>
          <w:p w14:paraId="2FBC2114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>APDU_INS_FILE_GET_INFO</w:t>
            </w:r>
          </w:p>
          <w:p w14:paraId="5F4DCBC3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APDU_INS_FILE_READ </w:t>
            </w:r>
          </w:p>
          <w:p w14:paraId="468EED54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APDU_INS_FILE_WRITE </w:t>
            </w:r>
          </w:p>
          <w:p w14:paraId="74338229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APDU_INS_FILE_INI </w:t>
            </w:r>
          </w:p>
          <w:p w14:paraId="77154625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APDU_INS_APP_CREATE </w:t>
            </w:r>
          </w:p>
          <w:p w14:paraId="0630DEF9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APDU_INS_CRYPTO_GET_RANDOM </w:t>
            </w:r>
          </w:p>
          <w:p w14:paraId="1BE6AEBB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APDU_INS_APPEND_FLASH_GET_INFO </w:t>
            </w:r>
          </w:p>
          <w:p w14:paraId="7BC9FF37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APDU_INS_APPEND_FLASH_ERASE </w:t>
            </w:r>
          </w:p>
          <w:p w14:paraId="0F50E588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APDU_INS_APPEND_FLASH_WRITE </w:t>
            </w:r>
          </w:p>
          <w:p w14:paraId="2D825252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APDU_INS_APPEND_FLASH_READ </w:t>
            </w:r>
          </w:p>
          <w:p w14:paraId="7B9CEB4D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APDU_INS_APPEND_TEST_BUTTON </w:t>
            </w:r>
          </w:p>
          <w:p w14:paraId="4DFBEF2B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>APDU_INS_APPEND_TEST_ALG</w:t>
            </w:r>
          </w:p>
        </w:tc>
      </w:tr>
      <w:tr w:rsidR="004A32D7" w:rsidRPr="0051599D" w14:paraId="04FA78D5" w14:textId="77777777" w:rsidTr="00944CD4">
        <w:tc>
          <w:tcPr>
            <w:tcW w:w="1661" w:type="pct"/>
            <w:vAlign w:val="center"/>
          </w:tcPr>
          <w:p w14:paraId="5B5BD154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rPr>
                <w:rFonts w:hint="eastAsia"/>
              </w:rPr>
              <w:lastRenderedPageBreak/>
              <w:t>用户阶段指令集合</w:t>
            </w:r>
          </w:p>
        </w:tc>
        <w:tc>
          <w:tcPr>
            <w:tcW w:w="3339" w:type="pct"/>
            <w:vAlign w:val="center"/>
          </w:tcPr>
          <w:p w14:paraId="6C7A6B97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APDU_INS_DEV_SET_LABEL </w:t>
            </w:r>
          </w:p>
          <w:p w14:paraId="2F7E6529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>APDU_INS_DEV_GET_INFO</w:t>
            </w:r>
          </w:p>
          <w:p w14:paraId="1EFB9F8D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APDU_INS_DEV_EXPORT_AUTH_KEY </w:t>
            </w:r>
          </w:p>
          <w:p w14:paraId="3624ACE7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APDU_INS_DEV_ERASE_COS </w:t>
            </w:r>
          </w:p>
          <w:p w14:paraId="3809FB1A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APDU_INS_DEV_IMPORT_SESSION_KEY </w:t>
            </w:r>
          </w:p>
          <w:p w14:paraId="71F2DE79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APDU_INS_DEV_AUTH </w:t>
            </w:r>
          </w:p>
          <w:p w14:paraId="0D4DB37C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APDU_INS_PIN_GET_INFO </w:t>
            </w:r>
          </w:p>
          <w:p w14:paraId="78EB4255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APDU_INS_PIN_CHANGE </w:t>
            </w:r>
          </w:p>
          <w:p w14:paraId="745CB01C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APDU_INS_PIN_VERIFY </w:t>
            </w:r>
          </w:p>
          <w:p w14:paraId="22DD1E7B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APDU_INS_PIN_UNLOCK </w:t>
            </w:r>
          </w:p>
          <w:p w14:paraId="17E71559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APDU_INS_PIN_CLEAR_SECURE_STATUS </w:t>
            </w:r>
          </w:p>
          <w:p w14:paraId="172AC7CF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APDU_INS_FILE_CREATE </w:t>
            </w:r>
          </w:p>
          <w:p w14:paraId="5F4006D2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APDU_INS_FILE_DELETE </w:t>
            </w:r>
          </w:p>
          <w:p w14:paraId="36529017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APDU_INS_FILE_GET_INFO </w:t>
            </w:r>
          </w:p>
          <w:p w14:paraId="186E881E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APDU_INS_FILE_READ </w:t>
            </w:r>
          </w:p>
          <w:p w14:paraId="63689E7E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APDU_INS_FILE_WRITE </w:t>
            </w:r>
          </w:p>
          <w:p w14:paraId="3F953F6F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APDU_INS_APP_GET_CONFIG </w:t>
            </w:r>
          </w:p>
          <w:p w14:paraId="5BAF623C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APDU_INS_APP_INI </w:t>
            </w:r>
          </w:p>
          <w:p w14:paraId="72587AA0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APDU_INS_CTNR_CREATE </w:t>
            </w:r>
          </w:p>
          <w:p w14:paraId="47653C5E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APDU_INS_CTNR_ENUM </w:t>
            </w:r>
          </w:p>
          <w:p w14:paraId="11C9BFE3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APDU_INS_CTNR_DELETE </w:t>
            </w:r>
          </w:p>
          <w:p w14:paraId="03D323DC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APDU_INS_CTNR_GET_INFO </w:t>
            </w:r>
          </w:p>
          <w:p w14:paraId="561371D5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APDU_INS_CTNR_IMPORT_CERT </w:t>
            </w:r>
          </w:p>
          <w:p w14:paraId="4302DA16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APDU_INS_CTNR_EXPORT_CERT </w:t>
            </w:r>
          </w:p>
          <w:p w14:paraId="5F75526F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APDU_INS_CRYPTO_GET_RANDOM </w:t>
            </w:r>
          </w:p>
          <w:p w14:paraId="32E8615D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APDU_INS_CRYPTO_GEN_RSA_KEY </w:t>
            </w:r>
          </w:p>
          <w:p w14:paraId="17EBFBFD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APDU_INS_CRYPTO_IMPORT_RSA_KEY </w:t>
            </w:r>
          </w:p>
          <w:p w14:paraId="532ECC29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APDU_INS_CRYPTO_RSA_PRI_KEY_OP </w:t>
            </w:r>
          </w:p>
          <w:p w14:paraId="455B2406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APDU_INS_CRYPTO_GEN_SM2_KEY </w:t>
            </w:r>
          </w:p>
          <w:p w14:paraId="5481DFEE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lastRenderedPageBreak/>
              <w:t xml:space="preserve">APDU_INS_CRYPTO_IMPORT_SM2_KEY </w:t>
            </w:r>
          </w:p>
          <w:p w14:paraId="1578A0EE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APDU_INS_CRYPTO_SM2_SIGN </w:t>
            </w:r>
          </w:p>
          <w:p w14:paraId="4FC27A6A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APDU_INS_CRYPTO_SM2_DECRYPT </w:t>
            </w:r>
          </w:p>
          <w:p w14:paraId="72DF17EF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APDU_INS_CRYPTO_EXPORT_PUB_KEY </w:t>
            </w:r>
          </w:p>
          <w:p w14:paraId="73A62D73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APDU_INS_CRYPTO_IMPORT_EN_KEY </w:t>
            </w:r>
          </w:p>
          <w:p w14:paraId="492A77E8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APDU_INS_APPEND_FLASH_GET_INFO </w:t>
            </w:r>
          </w:p>
          <w:p w14:paraId="7D46E51B" w14:textId="77777777" w:rsidR="004A32D7" w:rsidRDefault="004A32D7" w:rsidP="00124BD7">
            <w:pPr>
              <w:pStyle w:val="af6"/>
              <w:jc w:val="left"/>
              <w:rPr>
                <w:ins w:id="839" w:author="Microsoft 帐户" w:date="2021-11-04T13:40:00Z"/>
              </w:rPr>
            </w:pPr>
            <w:r w:rsidRPr="00124BD7">
              <w:t>APDU_INS_APPEND_FLASH_READ</w:t>
            </w:r>
          </w:p>
          <w:p w14:paraId="23D0373E" w14:textId="77777777" w:rsidR="003306A8" w:rsidRDefault="003306A8" w:rsidP="00124BD7">
            <w:pPr>
              <w:pStyle w:val="af6"/>
              <w:jc w:val="left"/>
              <w:rPr>
                <w:ins w:id="840" w:author="Microsoft 帐户" w:date="2021-11-04T13:40:00Z"/>
              </w:rPr>
            </w:pPr>
            <w:ins w:id="841" w:author="Microsoft 帐户" w:date="2021-11-04T13:40:00Z">
              <w:r w:rsidRPr="003306A8">
                <w:t>APDU_INS_SM2_GEN_AGREE_DATA</w:t>
              </w:r>
            </w:ins>
          </w:p>
          <w:p w14:paraId="05E417E0" w14:textId="77777777" w:rsidR="003306A8" w:rsidRDefault="003306A8" w:rsidP="00124BD7">
            <w:pPr>
              <w:pStyle w:val="af6"/>
              <w:jc w:val="left"/>
              <w:rPr>
                <w:ins w:id="842" w:author="Microsoft 帐户" w:date="2021-11-04T13:40:00Z"/>
              </w:rPr>
            </w:pPr>
            <w:ins w:id="843" w:author="Microsoft 帐户" w:date="2021-11-04T13:40:00Z">
              <w:r w:rsidRPr="003306A8">
                <w:t>APDU_INS_SM2_GEN_AGREE_DATA_AND_KEY</w:t>
              </w:r>
            </w:ins>
          </w:p>
          <w:p w14:paraId="1A749164" w14:textId="77777777" w:rsidR="003306A8" w:rsidRPr="00124BD7" w:rsidRDefault="003306A8" w:rsidP="00124BD7">
            <w:pPr>
              <w:pStyle w:val="af6"/>
              <w:jc w:val="left"/>
            </w:pPr>
            <w:ins w:id="844" w:author="Microsoft 帐户" w:date="2021-11-04T13:40:00Z">
              <w:r w:rsidRPr="003306A8">
                <w:t>APDU_INS_SM2_GENERATE_KEY</w:t>
              </w:r>
            </w:ins>
          </w:p>
        </w:tc>
      </w:tr>
      <w:tr w:rsidR="004A32D7" w:rsidRPr="0051599D" w14:paraId="503BC21C" w14:textId="77777777" w:rsidTr="00944CD4">
        <w:tc>
          <w:tcPr>
            <w:tcW w:w="1661" w:type="pct"/>
            <w:vAlign w:val="center"/>
          </w:tcPr>
          <w:p w14:paraId="17FA2C25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rPr>
                <w:rFonts w:hint="eastAsia"/>
              </w:rPr>
              <w:lastRenderedPageBreak/>
              <w:t>用户权限指令集合</w:t>
            </w:r>
          </w:p>
        </w:tc>
        <w:tc>
          <w:tcPr>
            <w:tcW w:w="3339" w:type="pct"/>
            <w:vAlign w:val="center"/>
          </w:tcPr>
          <w:p w14:paraId="737C33B9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APDU_INS_CTNR_CREATE </w:t>
            </w:r>
          </w:p>
          <w:p w14:paraId="7ED92774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APDU_INS_CTNR_DELETE </w:t>
            </w:r>
          </w:p>
          <w:p w14:paraId="6BCB9908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APDU_INS_CTNR_IMPORT_CERT </w:t>
            </w:r>
          </w:p>
          <w:p w14:paraId="7CBAA68A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APDU_INS_CRYPTO_GEN_RSA_KEY </w:t>
            </w:r>
          </w:p>
          <w:p w14:paraId="1F93E5DC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APDU_INS_CRYPTO_IMPORT_RSA_KEY </w:t>
            </w:r>
          </w:p>
          <w:p w14:paraId="07E5E7CA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APDU_INS_CRYPTO_RSA_PRI_KEY_OP </w:t>
            </w:r>
          </w:p>
          <w:p w14:paraId="19F9F312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APDU_INS_CRYPTO_GEN_SM2_KEY </w:t>
            </w:r>
          </w:p>
          <w:p w14:paraId="24EEC658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APDU_INS_CRYPTO_IMPORT_SM2_KEY </w:t>
            </w:r>
          </w:p>
          <w:p w14:paraId="773BD869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APDU_INS_CRYPTO_SM2_SIGN </w:t>
            </w:r>
          </w:p>
          <w:p w14:paraId="4DEA280F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APDU_INS_CRYPTO_SM2_DECRYPT </w:t>
            </w:r>
          </w:p>
          <w:p w14:paraId="2B0FA14A" w14:textId="77777777" w:rsidR="004A32D7" w:rsidRDefault="004A32D7" w:rsidP="00124BD7">
            <w:pPr>
              <w:pStyle w:val="af6"/>
              <w:jc w:val="left"/>
              <w:rPr>
                <w:ins w:id="845" w:author="Microsoft 帐户" w:date="2021-11-04T13:54:00Z"/>
              </w:rPr>
            </w:pPr>
            <w:r w:rsidRPr="00124BD7">
              <w:t xml:space="preserve">APDU_INS_CRYPTO_IMPORT_EN_KEY </w:t>
            </w:r>
          </w:p>
          <w:p w14:paraId="11AB658F" w14:textId="77777777" w:rsidR="00F051A4" w:rsidRDefault="00F051A4" w:rsidP="00F051A4">
            <w:pPr>
              <w:pStyle w:val="af6"/>
              <w:jc w:val="left"/>
              <w:rPr>
                <w:ins w:id="846" w:author="Microsoft 帐户" w:date="2021-11-04T13:54:00Z"/>
              </w:rPr>
            </w:pPr>
            <w:ins w:id="847" w:author="Microsoft 帐户" w:date="2021-11-04T13:54:00Z">
              <w:r w:rsidRPr="003306A8">
                <w:t>APDU_INS_SM2_GEN_AGREE_DATA</w:t>
              </w:r>
            </w:ins>
          </w:p>
          <w:p w14:paraId="7763D1F9" w14:textId="77777777" w:rsidR="00F051A4" w:rsidRDefault="00F051A4" w:rsidP="00F051A4">
            <w:pPr>
              <w:pStyle w:val="af6"/>
              <w:jc w:val="left"/>
              <w:rPr>
                <w:ins w:id="848" w:author="Microsoft 帐户" w:date="2021-11-04T13:54:00Z"/>
              </w:rPr>
            </w:pPr>
            <w:ins w:id="849" w:author="Microsoft 帐户" w:date="2021-11-04T13:54:00Z">
              <w:r w:rsidRPr="003306A8">
                <w:t>APDU_INS_SM2_GEN_AGREE_DATA_AND_KEY</w:t>
              </w:r>
            </w:ins>
          </w:p>
          <w:p w14:paraId="4B7B320C" w14:textId="77777777" w:rsidR="00F051A4" w:rsidRPr="00124BD7" w:rsidRDefault="00F051A4" w:rsidP="00F051A4">
            <w:pPr>
              <w:pStyle w:val="af6"/>
              <w:jc w:val="left"/>
            </w:pPr>
            <w:ins w:id="850" w:author="Microsoft 帐户" w:date="2021-11-04T13:54:00Z">
              <w:r w:rsidRPr="003306A8">
                <w:t>APDU_INS_SM2_GENERATE_KEY</w:t>
              </w:r>
            </w:ins>
          </w:p>
        </w:tc>
      </w:tr>
      <w:tr w:rsidR="004A32D7" w:rsidRPr="0051599D" w14:paraId="4657B967" w14:textId="77777777" w:rsidTr="00944CD4">
        <w:tc>
          <w:tcPr>
            <w:tcW w:w="1661" w:type="pct"/>
            <w:vAlign w:val="center"/>
          </w:tcPr>
          <w:p w14:paraId="1F929E84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rPr>
                <w:rFonts w:hint="eastAsia"/>
              </w:rPr>
              <w:t>用户权限证书下载指令集合</w:t>
            </w:r>
          </w:p>
        </w:tc>
        <w:tc>
          <w:tcPr>
            <w:tcW w:w="3339" w:type="pct"/>
            <w:vAlign w:val="center"/>
          </w:tcPr>
          <w:p w14:paraId="56D7E879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APDU_INS_CTNR_CREATE </w:t>
            </w:r>
          </w:p>
          <w:p w14:paraId="33FE3E7A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APDU_INS_CTNR_DELETE </w:t>
            </w:r>
          </w:p>
          <w:p w14:paraId="3BAFA3F7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APDU_INS_CTNR_IMPORT_CERT </w:t>
            </w:r>
          </w:p>
          <w:p w14:paraId="5C3205CF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APDU_INS_CRYPTO_GEN_RSA_KEY </w:t>
            </w:r>
          </w:p>
          <w:p w14:paraId="0615B031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APDU_INS_CRYPTO_IMPORT_RSA_KEY </w:t>
            </w:r>
          </w:p>
          <w:p w14:paraId="0915010D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lastRenderedPageBreak/>
              <w:t xml:space="preserve">APDU_INS_CRYPTO_RSA_PRI_KEY_OP </w:t>
            </w:r>
          </w:p>
          <w:p w14:paraId="05D5FA83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APDU_INS_CRYPTO_GEN_SM2_KEY </w:t>
            </w:r>
          </w:p>
          <w:p w14:paraId="7CF81C33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APDU_INS_CRYPTO_IMPORT_SM2_KEY </w:t>
            </w:r>
          </w:p>
          <w:p w14:paraId="555EBB99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APDU_INS_CRYPTO_SM2_SIGN </w:t>
            </w:r>
          </w:p>
          <w:p w14:paraId="2E4FCC27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>APDU_INS_CRYPTO_IMPORT_EN_KEY</w:t>
            </w:r>
          </w:p>
        </w:tc>
      </w:tr>
      <w:tr w:rsidR="004A32D7" w:rsidRPr="0051599D" w14:paraId="39714596" w14:textId="77777777" w:rsidTr="00944CD4">
        <w:tc>
          <w:tcPr>
            <w:tcW w:w="1661" w:type="pct"/>
            <w:vAlign w:val="center"/>
          </w:tcPr>
          <w:p w14:paraId="2E7077F7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rPr>
                <w:rFonts w:hint="eastAsia"/>
              </w:rPr>
              <w:lastRenderedPageBreak/>
              <w:t>用户权限密码运算指令集合</w:t>
            </w:r>
          </w:p>
        </w:tc>
        <w:tc>
          <w:tcPr>
            <w:tcW w:w="3339" w:type="pct"/>
            <w:vAlign w:val="center"/>
          </w:tcPr>
          <w:p w14:paraId="2BB70683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APDU_INS_CRYPTO_RSA_PRI_KEY_OP </w:t>
            </w:r>
          </w:p>
          <w:p w14:paraId="2781A9E1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APDU_INS_CRYPTO_SM2_SIGN </w:t>
            </w:r>
          </w:p>
          <w:p w14:paraId="345EF1DC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APDU_INS_CRYPTO_SM2_DECRYPT </w:t>
            </w:r>
          </w:p>
        </w:tc>
      </w:tr>
      <w:tr w:rsidR="004A32D7" w:rsidRPr="0051599D" w14:paraId="3CBC033C" w14:textId="77777777" w:rsidTr="00944CD4">
        <w:tc>
          <w:tcPr>
            <w:tcW w:w="1661" w:type="pct"/>
            <w:vAlign w:val="center"/>
          </w:tcPr>
          <w:p w14:paraId="49875BF7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rPr>
                <w:rFonts w:hint="eastAsia"/>
              </w:rPr>
              <w:t>设备认证权限指令集合</w:t>
            </w:r>
          </w:p>
        </w:tc>
        <w:tc>
          <w:tcPr>
            <w:tcW w:w="3339" w:type="pct"/>
            <w:vAlign w:val="center"/>
          </w:tcPr>
          <w:p w14:paraId="68DFEFB7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APDU_INS_DEV_SET_LABEL </w:t>
            </w:r>
          </w:p>
          <w:p w14:paraId="71FC2947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APDU_INS_FILE_CREATE </w:t>
            </w:r>
          </w:p>
          <w:p w14:paraId="71C874E9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APDU_INS_FILE_DELETE </w:t>
            </w:r>
          </w:p>
          <w:p w14:paraId="323A130B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APDU_INS_FILE_GET_INFO </w:t>
            </w:r>
          </w:p>
          <w:p w14:paraId="78F96555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APDU_INS_FILE_READ </w:t>
            </w:r>
          </w:p>
          <w:p w14:paraId="12B17401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APDU_INS_FILE_WRITE </w:t>
            </w:r>
          </w:p>
        </w:tc>
      </w:tr>
      <w:tr w:rsidR="004A32D7" w:rsidRPr="0051599D" w14:paraId="4F99FB81" w14:textId="77777777" w:rsidTr="00944CD4">
        <w:tc>
          <w:tcPr>
            <w:tcW w:w="1661" w:type="pct"/>
            <w:vAlign w:val="center"/>
          </w:tcPr>
          <w:p w14:paraId="13D4E978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rPr>
                <w:rFonts w:hint="eastAsia"/>
              </w:rPr>
              <w:t>设置权限状态指令集合</w:t>
            </w:r>
          </w:p>
        </w:tc>
        <w:tc>
          <w:tcPr>
            <w:tcW w:w="3339" w:type="pct"/>
            <w:vAlign w:val="center"/>
          </w:tcPr>
          <w:p w14:paraId="6A0D5DCF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APDU_INS_DEV_AUTH </w:t>
            </w:r>
          </w:p>
          <w:p w14:paraId="1DD4B767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APDU_INS_PIN_CHANGE </w:t>
            </w:r>
          </w:p>
          <w:p w14:paraId="048C9ECC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APDU_INS_PIN_VERIFY </w:t>
            </w:r>
          </w:p>
          <w:p w14:paraId="21B4AA50" w14:textId="77777777" w:rsidR="004A32D7" w:rsidRPr="00124BD7" w:rsidRDefault="004A32D7" w:rsidP="00124BD7">
            <w:pPr>
              <w:pStyle w:val="af6"/>
              <w:jc w:val="left"/>
            </w:pPr>
            <w:r w:rsidRPr="00124BD7">
              <w:t xml:space="preserve">APDU_INS_PIN_UNLOCK </w:t>
            </w:r>
          </w:p>
          <w:p w14:paraId="2AF68D5D" w14:textId="77777777" w:rsidR="004A32D7" w:rsidRPr="00124BD7" w:rsidRDefault="004A32D7" w:rsidP="00F032E0">
            <w:pPr>
              <w:pStyle w:val="af6"/>
              <w:keepNext/>
              <w:jc w:val="left"/>
            </w:pPr>
            <w:r w:rsidRPr="00124BD7">
              <w:t xml:space="preserve">APDU_INS_PIN_CLEAR_SECURE_STATUS </w:t>
            </w:r>
          </w:p>
        </w:tc>
      </w:tr>
    </w:tbl>
    <w:p w14:paraId="61527215" w14:textId="77777777" w:rsidR="00904996" w:rsidRDefault="00904996" w:rsidP="00F032E0">
      <w:pPr>
        <w:pStyle w:val="af3"/>
      </w:pPr>
    </w:p>
    <w:p w14:paraId="32EF70E3" w14:textId="77777777" w:rsidR="003C1512" w:rsidRDefault="003C1512" w:rsidP="003C1512">
      <w:pPr>
        <w:sectPr w:rsidR="003C1512" w:rsidSect="00107E75">
          <w:headerReference w:type="default" r:id="rId18"/>
          <w:footerReference w:type="default" r:id="rId19"/>
          <w:pgSz w:w="11906" w:h="16838"/>
          <w:pgMar w:top="1701" w:right="1418" w:bottom="1418" w:left="1418" w:header="851" w:footer="992" w:gutter="0"/>
          <w:pgNumType w:start="1"/>
          <w:cols w:space="425"/>
          <w:docGrid w:type="lines" w:linePitch="312"/>
        </w:sectPr>
      </w:pPr>
    </w:p>
    <w:p w14:paraId="26CA8577" w14:textId="77777777" w:rsidR="003C1512" w:rsidRDefault="003C1512" w:rsidP="003C1512">
      <w:pPr>
        <w:pStyle w:val="3"/>
      </w:pPr>
      <w:bookmarkStart w:id="851" w:name="_Toc466906173"/>
      <w:bookmarkStart w:id="852" w:name="_Toc96509665"/>
      <w:r>
        <w:rPr>
          <w:rFonts w:hint="eastAsia"/>
        </w:rPr>
        <w:lastRenderedPageBreak/>
        <w:t>CAPDU</w:t>
      </w:r>
      <w:r>
        <w:rPr>
          <w:rFonts w:hint="eastAsia"/>
        </w:rPr>
        <w:t>指令与权限控制</w:t>
      </w:r>
      <w:bookmarkEnd w:id="851"/>
      <w:bookmarkEnd w:id="852"/>
    </w:p>
    <w:p w14:paraId="426EE745" w14:textId="77777777" w:rsidR="003C1512" w:rsidRDefault="009C2700" w:rsidP="00A415C2">
      <w:pPr>
        <w:jc w:val="center"/>
      </w:pPr>
      <w:r>
        <w:object w:dxaOrig="21800" w:dyaOrig="10462" w14:anchorId="6E2D3DAB">
          <v:shape id="_x0000_i1026" type="#_x0000_t75" style="width:666.75pt;height:320.25pt" o:ole="">
            <v:imagedata r:id="rId20" o:title=""/>
          </v:shape>
          <o:OLEObject Type="Embed" ProgID="Visio.Drawing.11" ShapeID="_x0000_i1026" DrawAspect="Content" ObjectID="_1727707068" r:id="rId21"/>
        </w:object>
      </w:r>
    </w:p>
    <w:p w14:paraId="33AB0F05" w14:textId="7E6299A4" w:rsidR="003C1512" w:rsidRDefault="003C1512" w:rsidP="00944CD4">
      <w:pPr>
        <w:pStyle w:val="a0"/>
        <w:ind w:firstLineChars="0" w:firstLine="0"/>
        <w:jc w:val="center"/>
      </w:pPr>
      <w:r>
        <w:rPr>
          <w:rFonts w:hint="eastAsia"/>
        </w:rPr>
        <w:t>图</w:t>
      </w:r>
      <w:r w:rsidR="008A67F2">
        <w:fldChar w:fldCharType="begin"/>
      </w:r>
      <w:r w:rsidR="008A67F2">
        <w:instrText xml:space="preserve"> </w:instrText>
      </w:r>
      <w:r w:rsidR="008A67F2">
        <w:rPr>
          <w:rFonts w:hint="eastAsia"/>
        </w:rPr>
        <w:instrText>STYLEREF 1 \s</w:instrText>
      </w:r>
      <w:r w:rsidR="008A67F2">
        <w:instrText xml:space="preserve"> </w:instrText>
      </w:r>
      <w:r w:rsidR="008A67F2">
        <w:fldChar w:fldCharType="separate"/>
      </w:r>
      <w:r w:rsidR="00000064">
        <w:rPr>
          <w:noProof/>
        </w:rPr>
        <w:t>2</w:t>
      </w:r>
      <w:r w:rsidR="008A67F2">
        <w:fldChar w:fldCharType="end"/>
      </w:r>
      <w:r w:rsidR="008A67F2">
        <w:noBreakHyphen/>
      </w:r>
      <w:r w:rsidR="008A67F2">
        <w:fldChar w:fldCharType="begin"/>
      </w:r>
      <w:r w:rsidR="008A67F2">
        <w:instrText xml:space="preserve"> </w:instrText>
      </w:r>
      <w:r w:rsidR="008A67F2">
        <w:rPr>
          <w:rFonts w:hint="eastAsia"/>
        </w:rPr>
        <w:instrText xml:space="preserve">SEQ </w:instrText>
      </w:r>
      <w:r w:rsidR="008A67F2">
        <w:rPr>
          <w:rFonts w:hint="eastAsia"/>
        </w:rPr>
        <w:instrText>图</w:instrText>
      </w:r>
      <w:r w:rsidR="008A67F2">
        <w:rPr>
          <w:rFonts w:hint="eastAsia"/>
        </w:rPr>
        <w:instrText xml:space="preserve"> \* ARABIC \s 1</w:instrText>
      </w:r>
      <w:r w:rsidR="008A67F2">
        <w:instrText xml:space="preserve"> </w:instrText>
      </w:r>
      <w:r w:rsidR="008A67F2">
        <w:fldChar w:fldCharType="separate"/>
      </w:r>
      <w:r w:rsidR="00000064">
        <w:rPr>
          <w:noProof/>
        </w:rPr>
        <w:t>2</w:t>
      </w:r>
      <w:r w:rsidR="008A67F2">
        <w:fldChar w:fldCharType="end"/>
      </w:r>
      <w:r>
        <w:rPr>
          <w:rFonts w:hint="eastAsia"/>
        </w:rPr>
        <w:t xml:space="preserve"> CAPDU</w:t>
      </w:r>
      <w:r>
        <w:rPr>
          <w:rFonts w:hint="eastAsia"/>
        </w:rPr>
        <w:t>指令与权限控制流程</w:t>
      </w:r>
      <w:r w:rsidR="00A415C2">
        <w:rPr>
          <w:rFonts w:hint="eastAsia"/>
        </w:rPr>
        <w:t>示意图</w:t>
      </w:r>
    </w:p>
    <w:p w14:paraId="446BFB32" w14:textId="77777777" w:rsidR="003C1512" w:rsidRDefault="003C1512" w:rsidP="003C1512">
      <w:pPr>
        <w:pStyle w:val="3"/>
      </w:pPr>
      <w:bookmarkStart w:id="853" w:name="_Toc466906174"/>
      <w:bookmarkStart w:id="854" w:name="_Toc96509666"/>
      <w:r>
        <w:rPr>
          <w:rFonts w:hint="eastAsia"/>
        </w:rPr>
        <w:lastRenderedPageBreak/>
        <w:t>RAPDU</w:t>
      </w:r>
      <w:r>
        <w:rPr>
          <w:rFonts w:hint="eastAsia"/>
        </w:rPr>
        <w:t>权限状态管理</w:t>
      </w:r>
      <w:bookmarkEnd w:id="853"/>
      <w:bookmarkEnd w:id="854"/>
    </w:p>
    <w:p w14:paraId="7D9098D5" w14:textId="77777777" w:rsidR="00576ACE" w:rsidRDefault="009C2700" w:rsidP="00A415C2">
      <w:pPr>
        <w:jc w:val="center"/>
      </w:pPr>
      <w:r>
        <w:object w:dxaOrig="14431" w:dyaOrig="7366" w14:anchorId="58A3BDC9">
          <v:shape id="_x0000_i1027" type="#_x0000_t75" style="width:632.25pt;height:322.5pt" o:ole="">
            <v:imagedata r:id="rId22" o:title=""/>
          </v:shape>
          <o:OLEObject Type="Embed" ProgID="Visio.Drawing.11" ShapeID="_x0000_i1027" DrawAspect="Content" ObjectID="_1727707069" r:id="rId23"/>
        </w:object>
      </w:r>
    </w:p>
    <w:p w14:paraId="2F442442" w14:textId="42CA3F07" w:rsidR="00E35880" w:rsidRDefault="00576ACE" w:rsidP="00944CD4">
      <w:pPr>
        <w:pStyle w:val="a0"/>
        <w:ind w:firstLineChars="0" w:firstLine="0"/>
        <w:jc w:val="center"/>
      </w:pPr>
      <w:r>
        <w:rPr>
          <w:rFonts w:hint="eastAsia"/>
        </w:rPr>
        <w:t>图</w:t>
      </w:r>
      <w:r w:rsidR="008A67F2">
        <w:fldChar w:fldCharType="begin"/>
      </w:r>
      <w:r w:rsidR="008A67F2">
        <w:instrText xml:space="preserve"> </w:instrText>
      </w:r>
      <w:r w:rsidR="008A67F2">
        <w:rPr>
          <w:rFonts w:hint="eastAsia"/>
        </w:rPr>
        <w:instrText>STYLEREF 1 \s</w:instrText>
      </w:r>
      <w:r w:rsidR="008A67F2">
        <w:instrText xml:space="preserve"> </w:instrText>
      </w:r>
      <w:r w:rsidR="008A67F2">
        <w:fldChar w:fldCharType="separate"/>
      </w:r>
      <w:r w:rsidR="00000064">
        <w:rPr>
          <w:noProof/>
        </w:rPr>
        <w:t>2</w:t>
      </w:r>
      <w:r w:rsidR="008A67F2">
        <w:fldChar w:fldCharType="end"/>
      </w:r>
      <w:r w:rsidR="008A67F2">
        <w:noBreakHyphen/>
      </w:r>
      <w:r w:rsidR="008A67F2">
        <w:fldChar w:fldCharType="begin"/>
      </w:r>
      <w:r w:rsidR="008A67F2">
        <w:instrText xml:space="preserve"> </w:instrText>
      </w:r>
      <w:r w:rsidR="008A67F2">
        <w:rPr>
          <w:rFonts w:hint="eastAsia"/>
        </w:rPr>
        <w:instrText xml:space="preserve">SEQ </w:instrText>
      </w:r>
      <w:r w:rsidR="008A67F2">
        <w:rPr>
          <w:rFonts w:hint="eastAsia"/>
        </w:rPr>
        <w:instrText>图</w:instrText>
      </w:r>
      <w:r w:rsidR="008A67F2">
        <w:rPr>
          <w:rFonts w:hint="eastAsia"/>
        </w:rPr>
        <w:instrText xml:space="preserve"> \* ARABIC \s 1</w:instrText>
      </w:r>
      <w:r w:rsidR="008A67F2">
        <w:instrText xml:space="preserve"> </w:instrText>
      </w:r>
      <w:r w:rsidR="008A67F2">
        <w:fldChar w:fldCharType="separate"/>
      </w:r>
      <w:r w:rsidR="00000064">
        <w:rPr>
          <w:noProof/>
        </w:rPr>
        <w:t>3</w:t>
      </w:r>
      <w:r w:rsidR="008A67F2">
        <w:fldChar w:fldCharType="end"/>
      </w:r>
      <w:r>
        <w:rPr>
          <w:rFonts w:hint="eastAsia"/>
        </w:rPr>
        <w:t xml:space="preserve"> RAPDU</w:t>
      </w:r>
      <w:r>
        <w:rPr>
          <w:rFonts w:hint="eastAsia"/>
        </w:rPr>
        <w:t>权限状态管理流程</w:t>
      </w:r>
      <w:r w:rsidR="00A415C2">
        <w:rPr>
          <w:rFonts w:hint="eastAsia"/>
        </w:rPr>
        <w:t>示意图</w:t>
      </w:r>
    </w:p>
    <w:p w14:paraId="642FBBA3" w14:textId="77777777" w:rsidR="00E35880" w:rsidRDefault="00E35880" w:rsidP="00E35880">
      <w:pPr>
        <w:pStyle w:val="af3"/>
        <w:sectPr w:rsidR="00E35880" w:rsidSect="002612EE">
          <w:pgSz w:w="16838" w:h="11906" w:orient="landscape" w:code="9"/>
          <w:pgMar w:top="1797" w:right="1134" w:bottom="1797" w:left="1134" w:header="567" w:footer="567" w:gutter="0"/>
          <w:cols w:space="425"/>
          <w:docGrid w:type="lines" w:linePitch="326"/>
        </w:sectPr>
      </w:pPr>
    </w:p>
    <w:p w14:paraId="163E36E2" w14:textId="77777777" w:rsidR="00164652" w:rsidRDefault="00164652" w:rsidP="00164652">
      <w:pPr>
        <w:pStyle w:val="20"/>
      </w:pPr>
      <w:bookmarkStart w:id="855" w:name="_Toc466906175"/>
      <w:bookmarkStart w:id="856" w:name="_Toc96509667"/>
      <w:r>
        <w:rPr>
          <w:rFonts w:hint="eastAsia"/>
        </w:rPr>
        <w:lastRenderedPageBreak/>
        <w:t>密码运算</w:t>
      </w:r>
      <w:bookmarkEnd w:id="855"/>
      <w:bookmarkEnd w:id="856"/>
    </w:p>
    <w:p w14:paraId="6BCC2755" w14:textId="27665430" w:rsidR="00164652" w:rsidRDefault="00A415C2" w:rsidP="00A415C2">
      <w:pPr>
        <w:pStyle w:val="a0"/>
        <w:ind w:firstLineChars="0" w:firstLine="0"/>
        <w:jc w:val="center"/>
      </w:pPr>
      <w:r>
        <w:rPr>
          <w:rFonts w:hint="eastAsia"/>
        </w:rPr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7</w:t>
      </w:r>
      <w:r>
        <w:fldChar w:fldCharType="end"/>
      </w:r>
      <w:r w:rsidR="00944CD4">
        <w:rPr>
          <w:rFonts w:hint="eastAsia"/>
        </w:rPr>
        <w:t xml:space="preserve"> </w:t>
      </w:r>
      <w:r>
        <w:rPr>
          <w:rFonts w:hint="eastAsia"/>
        </w:rPr>
        <w:t>密码算法标识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352"/>
        <w:gridCol w:w="5016"/>
        <w:gridCol w:w="2918"/>
      </w:tblGrid>
      <w:tr w:rsidR="00164652" w:rsidRPr="00B919B2" w14:paraId="0C8F27F1" w14:textId="77777777" w:rsidTr="002612EE">
        <w:trPr>
          <w:trHeight w:val="523"/>
        </w:trPr>
        <w:tc>
          <w:tcPr>
            <w:tcW w:w="728" w:type="pct"/>
            <w:vAlign w:val="center"/>
          </w:tcPr>
          <w:p w14:paraId="120DE0AB" w14:textId="77777777" w:rsidR="00164652" w:rsidRPr="00271C88" w:rsidRDefault="00164652" w:rsidP="00271C88">
            <w:pPr>
              <w:pStyle w:val="af6"/>
            </w:pPr>
            <w:r w:rsidRPr="00271C88">
              <w:rPr>
                <w:rFonts w:hint="eastAsia"/>
              </w:rPr>
              <w:t>序号</w:t>
            </w:r>
          </w:p>
        </w:tc>
        <w:tc>
          <w:tcPr>
            <w:tcW w:w="2701" w:type="pct"/>
            <w:vAlign w:val="center"/>
          </w:tcPr>
          <w:p w14:paraId="3970AC1B" w14:textId="77777777" w:rsidR="00164652" w:rsidRPr="00271C88" w:rsidRDefault="00164652" w:rsidP="00271C88">
            <w:pPr>
              <w:pStyle w:val="af6"/>
            </w:pPr>
            <w:r w:rsidRPr="00271C88">
              <w:rPr>
                <w:rFonts w:hint="eastAsia"/>
              </w:rPr>
              <w:t>密码算法</w:t>
            </w:r>
          </w:p>
        </w:tc>
        <w:tc>
          <w:tcPr>
            <w:tcW w:w="1571" w:type="pct"/>
            <w:vAlign w:val="center"/>
          </w:tcPr>
          <w:p w14:paraId="32875330" w14:textId="77777777" w:rsidR="00164652" w:rsidRPr="00271C88" w:rsidRDefault="00164652" w:rsidP="00271C88">
            <w:pPr>
              <w:pStyle w:val="af6"/>
            </w:pPr>
            <w:r w:rsidRPr="00271C88">
              <w:rPr>
                <w:rFonts w:hint="eastAsia"/>
              </w:rPr>
              <w:t>标识</w:t>
            </w:r>
          </w:p>
        </w:tc>
      </w:tr>
      <w:tr w:rsidR="00164652" w:rsidRPr="00B919B2" w14:paraId="0025B29E" w14:textId="77777777" w:rsidTr="002612EE">
        <w:tc>
          <w:tcPr>
            <w:tcW w:w="728" w:type="pct"/>
          </w:tcPr>
          <w:p w14:paraId="6AFBF14F" w14:textId="77777777" w:rsidR="00164652" w:rsidRPr="00271C88" w:rsidRDefault="00271C88" w:rsidP="00271C88">
            <w:pPr>
              <w:pStyle w:val="af6"/>
            </w:pPr>
            <w:r>
              <w:rPr>
                <w:rFonts w:hint="eastAsia"/>
              </w:rPr>
              <w:t>1</w:t>
            </w:r>
          </w:p>
        </w:tc>
        <w:tc>
          <w:tcPr>
            <w:tcW w:w="2701" w:type="pct"/>
          </w:tcPr>
          <w:p w14:paraId="5E655CB5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 xml:space="preserve">ALG_RSA1024 </w:t>
            </w:r>
          </w:p>
        </w:tc>
        <w:tc>
          <w:tcPr>
            <w:tcW w:w="1571" w:type="pct"/>
          </w:tcPr>
          <w:p w14:paraId="71A27314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0x01</w:t>
            </w:r>
          </w:p>
        </w:tc>
      </w:tr>
      <w:tr w:rsidR="00164652" w:rsidRPr="00B919B2" w14:paraId="69473575" w14:textId="77777777" w:rsidTr="002612EE">
        <w:tc>
          <w:tcPr>
            <w:tcW w:w="728" w:type="pct"/>
          </w:tcPr>
          <w:p w14:paraId="4141FDB0" w14:textId="77777777" w:rsidR="00164652" w:rsidRPr="00271C88" w:rsidRDefault="00271C88" w:rsidP="00271C88">
            <w:pPr>
              <w:pStyle w:val="af6"/>
            </w:pPr>
            <w:r>
              <w:rPr>
                <w:rFonts w:hint="eastAsia"/>
              </w:rPr>
              <w:t>2</w:t>
            </w:r>
          </w:p>
        </w:tc>
        <w:tc>
          <w:tcPr>
            <w:tcW w:w="2701" w:type="pct"/>
          </w:tcPr>
          <w:p w14:paraId="1BAE1BD0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ALG_DES</w:t>
            </w:r>
          </w:p>
        </w:tc>
        <w:tc>
          <w:tcPr>
            <w:tcW w:w="1571" w:type="pct"/>
          </w:tcPr>
          <w:p w14:paraId="016DB862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0x02</w:t>
            </w:r>
          </w:p>
        </w:tc>
      </w:tr>
      <w:tr w:rsidR="00164652" w:rsidRPr="00B919B2" w14:paraId="7FB9A67D" w14:textId="77777777" w:rsidTr="002612EE">
        <w:tc>
          <w:tcPr>
            <w:tcW w:w="728" w:type="pct"/>
          </w:tcPr>
          <w:p w14:paraId="6BDAA9A3" w14:textId="77777777" w:rsidR="00164652" w:rsidRPr="00271C88" w:rsidRDefault="00271C88" w:rsidP="00271C88">
            <w:pPr>
              <w:pStyle w:val="af6"/>
            </w:pPr>
            <w:r>
              <w:rPr>
                <w:rFonts w:hint="eastAsia"/>
              </w:rPr>
              <w:t>3</w:t>
            </w:r>
          </w:p>
        </w:tc>
        <w:tc>
          <w:tcPr>
            <w:tcW w:w="2701" w:type="pct"/>
          </w:tcPr>
          <w:p w14:paraId="3EAAB93E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 xml:space="preserve">ALG_DES_112 </w:t>
            </w:r>
          </w:p>
        </w:tc>
        <w:tc>
          <w:tcPr>
            <w:tcW w:w="1571" w:type="pct"/>
          </w:tcPr>
          <w:p w14:paraId="36915012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0x03</w:t>
            </w:r>
          </w:p>
        </w:tc>
      </w:tr>
      <w:tr w:rsidR="00164652" w:rsidRPr="00B919B2" w14:paraId="567FFD98" w14:textId="77777777" w:rsidTr="002612EE">
        <w:tc>
          <w:tcPr>
            <w:tcW w:w="728" w:type="pct"/>
          </w:tcPr>
          <w:p w14:paraId="10351574" w14:textId="77777777" w:rsidR="00164652" w:rsidRPr="00271C88" w:rsidRDefault="00271C88" w:rsidP="00271C88">
            <w:pPr>
              <w:pStyle w:val="af6"/>
            </w:pPr>
            <w:r>
              <w:rPr>
                <w:rFonts w:hint="eastAsia"/>
              </w:rPr>
              <w:t>4</w:t>
            </w:r>
          </w:p>
        </w:tc>
        <w:tc>
          <w:tcPr>
            <w:tcW w:w="2701" w:type="pct"/>
          </w:tcPr>
          <w:p w14:paraId="5F84C959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 xml:space="preserve">ALG_DES3 </w:t>
            </w:r>
          </w:p>
        </w:tc>
        <w:tc>
          <w:tcPr>
            <w:tcW w:w="1571" w:type="pct"/>
          </w:tcPr>
          <w:p w14:paraId="042D3CBE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0x04</w:t>
            </w:r>
          </w:p>
        </w:tc>
      </w:tr>
      <w:tr w:rsidR="00164652" w:rsidRPr="00B919B2" w14:paraId="4E82E44A" w14:textId="77777777" w:rsidTr="002612EE">
        <w:tc>
          <w:tcPr>
            <w:tcW w:w="728" w:type="pct"/>
          </w:tcPr>
          <w:p w14:paraId="07308F62" w14:textId="77777777" w:rsidR="00164652" w:rsidRPr="00271C88" w:rsidRDefault="00271C88" w:rsidP="00271C88">
            <w:pPr>
              <w:pStyle w:val="af6"/>
            </w:pPr>
            <w:r>
              <w:rPr>
                <w:rFonts w:hint="eastAsia"/>
              </w:rPr>
              <w:t>5</w:t>
            </w:r>
          </w:p>
        </w:tc>
        <w:tc>
          <w:tcPr>
            <w:tcW w:w="2701" w:type="pct"/>
          </w:tcPr>
          <w:p w14:paraId="6CF949F0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ALG_RSA2048</w:t>
            </w:r>
          </w:p>
        </w:tc>
        <w:tc>
          <w:tcPr>
            <w:tcW w:w="1571" w:type="pct"/>
          </w:tcPr>
          <w:p w14:paraId="329663E4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0x07</w:t>
            </w:r>
          </w:p>
        </w:tc>
      </w:tr>
      <w:tr w:rsidR="00164652" w:rsidRPr="00B919B2" w14:paraId="2B5F172E" w14:textId="77777777" w:rsidTr="002612EE">
        <w:tc>
          <w:tcPr>
            <w:tcW w:w="728" w:type="pct"/>
          </w:tcPr>
          <w:p w14:paraId="0E7CC925" w14:textId="77777777" w:rsidR="00164652" w:rsidRPr="00271C88" w:rsidRDefault="00271C88" w:rsidP="00271C88">
            <w:pPr>
              <w:pStyle w:val="af6"/>
            </w:pPr>
            <w:r>
              <w:rPr>
                <w:rFonts w:hint="eastAsia"/>
              </w:rPr>
              <w:t>6</w:t>
            </w:r>
          </w:p>
        </w:tc>
        <w:tc>
          <w:tcPr>
            <w:tcW w:w="2701" w:type="pct"/>
          </w:tcPr>
          <w:p w14:paraId="643D573F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ALG_RC4</w:t>
            </w:r>
          </w:p>
        </w:tc>
        <w:tc>
          <w:tcPr>
            <w:tcW w:w="1571" w:type="pct"/>
          </w:tcPr>
          <w:p w14:paraId="2048FEAE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0x08</w:t>
            </w:r>
          </w:p>
        </w:tc>
      </w:tr>
      <w:tr w:rsidR="00164652" w:rsidRPr="00B919B2" w14:paraId="550121EA" w14:textId="77777777" w:rsidTr="002612EE">
        <w:tc>
          <w:tcPr>
            <w:tcW w:w="728" w:type="pct"/>
          </w:tcPr>
          <w:p w14:paraId="7A08FB80" w14:textId="77777777" w:rsidR="00164652" w:rsidRPr="00271C88" w:rsidRDefault="00271C88" w:rsidP="00271C88">
            <w:pPr>
              <w:pStyle w:val="af6"/>
            </w:pPr>
            <w:r>
              <w:rPr>
                <w:rFonts w:hint="eastAsia"/>
              </w:rPr>
              <w:t>7</w:t>
            </w:r>
          </w:p>
        </w:tc>
        <w:tc>
          <w:tcPr>
            <w:tcW w:w="2701" w:type="pct"/>
          </w:tcPr>
          <w:p w14:paraId="45A55BC1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ALG_MD5</w:t>
            </w:r>
          </w:p>
        </w:tc>
        <w:tc>
          <w:tcPr>
            <w:tcW w:w="1571" w:type="pct"/>
          </w:tcPr>
          <w:p w14:paraId="73BDD77F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0x0a</w:t>
            </w:r>
          </w:p>
        </w:tc>
      </w:tr>
      <w:tr w:rsidR="00164652" w:rsidRPr="00B919B2" w14:paraId="3BEA2DB7" w14:textId="77777777" w:rsidTr="002612EE">
        <w:tc>
          <w:tcPr>
            <w:tcW w:w="728" w:type="pct"/>
          </w:tcPr>
          <w:p w14:paraId="277EF4BC" w14:textId="77777777" w:rsidR="00164652" w:rsidRPr="00271C88" w:rsidRDefault="00271C88" w:rsidP="00271C88">
            <w:pPr>
              <w:pStyle w:val="af6"/>
            </w:pPr>
            <w:r>
              <w:rPr>
                <w:rFonts w:hint="eastAsia"/>
              </w:rPr>
              <w:t>8</w:t>
            </w:r>
          </w:p>
        </w:tc>
        <w:tc>
          <w:tcPr>
            <w:tcW w:w="2701" w:type="pct"/>
          </w:tcPr>
          <w:p w14:paraId="4C7FAB42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ALG_SHA1</w:t>
            </w:r>
          </w:p>
        </w:tc>
        <w:tc>
          <w:tcPr>
            <w:tcW w:w="1571" w:type="pct"/>
          </w:tcPr>
          <w:p w14:paraId="58D9F072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0x0b</w:t>
            </w:r>
          </w:p>
        </w:tc>
      </w:tr>
      <w:tr w:rsidR="00164652" w:rsidRPr="00B919B2" w14:paraId="5CED580E" w14:textId="77777777" w:rsidTr="002612EE">
        <w:tc>
          <w:tcPr>
            <w:tcW w:w="728" w:type="pct"/>
          </w:tcPr>
          <w:p w14:paraId="21E89954" w14:textId="77777777" w:rsidR="00164652" w:rsidRPr="00271C88" w:rsidRDefault="00271C88" w:rsidP="00271C88">
            <w:pPr>
              <w:pStyle w:val="af6"/>
            </w:pPr>
            <w:r>
              <w:rPr>
                <w:rFonts w:hint="eastAsia"/>
              </w:rPr>
              <w:t>9</w:t>
            </w:r>
          </w:p>
        </w:tc>
        <w:tc>
          <w:tcPr>
            <w:tcW w:w="2701" w:type="pct"/>
          </w:tcPr>
          <w:p w14:paraId="734EE8CE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ALG_SHA256</w:t>
            </w:r>
          </w:p>
        </w:tc>
        <w:tc>
          <w:tcPr>
            <w:tcW w:w="1571" w:type="pct"/>
          </w:tcPr>
          <w:p w14:paraId="35461701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0x0c</w:t>
            </w:r>
          </w:p>
        </w:tc>
      </w:tr>
      <w:tr w:rsidR="00164652" w:rsidRPr="00B919B2" w14:paraId="47EA5AA7" w14:textId="77777777" w:rsidTr="002612EE">
        <w:tc>
          <w:tcPr>
            <w:tcW w:w="728" w:type="pct"/>
          </w:tcPr>
          <w:p w14:paraId="1857F0FF" w14:textId="77777777" w:rsidR="00164652" w:rsidRPr="00271C88" w:rsidRDefault="00271C88" w:rsidP="00271C88">
            <w:pPr>
              <w:pStyle w:val="af6"/>
            </w:pPr>
            <w:r>
              <w:rPr>
                <w:rFonts w:hint="eastAsia"/>
              </w:rPr>
              <w:t>10</w:t>
            </w:r>
          </w:p>
        </w:tc>
        <w:tc>
          <w:tcPr>
            <w:tcW w:w="2701" w:type="pct"/>
          </w:tcPr>
          <w:p w14:paraId="00C52D4C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ALG_SHA512</w:t>
            </w:r>
          </w:p>
        </w:tc>
        <w:tc>
          <w:tcPr>
            <w:tcW w:w="1571" w:type="pct"/>
          </w:tcPr>
          <w:p w14:paraId="27677B1A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0x0d</w:t>
            </w:r>
          </w:p>
        </w:tc>
      </w:tr>
      <w:tr w:rsidR="00164652" w:rsidRPr="00B919B2" w14:paraId="293A2ECD" w14:textId="77777777" w:rsidTr="002612EE">
        <w:tc>
          <w:tcPr>
            <w:tcW w:w="728" w:type="pct"/>
          </w:tcPr>
          <w:p w14:paraId="04A4A595" w14:textId="77777777" w:rsidR="00164652" w:rsidRPr="00271C88" w:rsidRDefault="00271C88" w:rsidP="00271C88">
            <w:pPr>
              <w:pStyle w:val="af6"/>
            </w:pPr>
            <w:r>
              <w:rPr>
                <w:rFonts w:hint="eastAsia"/>
              </w:rPr>
              <w:t>11</w:t>
            </w:r>
          </w:p>
        </w:tc>
        <w:tc>
          <w:tcPr>
            <w:tcW w:w="2701" w:type="pct"/>
          </w:tcPr>
          <w:p w14:paraId="3B70E5F3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ALG_SHAMD5</w:t>
            </w:r>
          </w:p>
        </w:tc>
        <w:tc>
          <w:tcPr>
            <w:tcW w:w="1571" w:type="pct"/>
          </w:tcPr>
          <w:p w14:paraId="7532642E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0x0e</w:t>
            </w:r>
          </w:p>
        </w:tc>
      </w:tr>
      <w:tr w:rsidR="00F9185C" w:rsidRPr="00B919B2" w14:paraId="393158EC" w14:textId="77777777" w:rsidTr="002612EE">
        <w:tc>
          <w:tcPr>
            <w:tcW w:w="728" w:type="pct"/>
          </w:tcPr>
          <w:p w14:paraId="38222C24" w14:textId="77777777" w:rsidR="00F9185C" w:rsidRDefault="008941D1" w:rsidP="00271C88">
            <w:pPr>
              <w:pStyle w:val="af6"/>
            </w:pPr>
            <w:r>
              <w:rPr>
                <w:rFonts w:hint="eastAsia"/>
              </w:rPr>
              <w:t>12</w:t>
            </w:r>
          </w:p>
        </w:tc>
        <w:tc>
          <w:tcPr>
            <w:tcW w:w="2701" w:type="pct"/>
          </w:tcPr>
          <w:p w14:paraId="1204275D" w14:textId="77777777" w:rsidR="00F9185C" w:rsidRPr="00271C88" w:rsidRDefault="008941D1" w:rsidP="00271C88">
            <w:pPr>
              <w:pStyle w:val="af6"/>
              <w:jc w:val="left"/>
            </w:pPr>
            <w:r w:rsidRPr="008941D1">
              <w:t>ALG_SHA384</w:t>
            </w:r>
          </w:p>
        </w:tc>
        <w:tc>
          <w:tcPr>
            <w:tcW w:w="1571" w:type="pct"/>
          </w:tcPr>
          <w:p w14:paraId="4466DCCC" w14:textId="77777777" w:rsidR="00F9185C" w:rsidRPr="00271C88" w:rsidRDefault="00F9185C" w:rsidP="00271C88">
            <w:pPr>
              <w:pStyle w:val="af6"/>
              <w:jc w:val="left"/>
            </w:pPr>
            <w:r>
              <w:rPr>
                <w:rFonts w:hint="eastAsia"/>
              </w:rPr>
              <w:t>0x0f</w:t>
            </w:r>
          </w:p>
        </w:tc>
      </w:tr>
      <w:tr w:rsidR="00164652" w:rsidRPr="00B919B2" w14:paraId="420AD0E2" w14:textId="77777777" w:rsidTr="002612EE">
        <w:tc>
          <w:tcPr>
            <w:tcW w:w="728" w:type="pct"/>
          </w:tcPr>
          <w:p w14:paraId="352D3545" w14:textId="77777777" w:rsidR="00164652" w:rsidRPr="00271C88" w:rsidRDefault="00271C88" w:rsidP="00271C88">
            <w:pPr>
              <w:pStyle w:val="af6"/>
            </w:pPr>
            <w:r>
              <w:rPr>
                <w:rFonts w:hint="eastAsia"/>
              </w:rPr>
              <w:t>1</w:t>
            </w:r>
            <w:r w:rsidR="008941D1">
              <w:rPr>
                <w:rFonts w:hint="eastAsia"/>
              </w:rPr>
              <w:t>3</w:t>
            </w:r>
          </w:p>
        </w:tc>
        <w:tc>
          <w:tcPr>
            <w:tcW w:w="2701" w:type="pct"/>
          </w:tcPr>
          <w:p w14:paraId="2261623F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ALG_SM1</w:t>
            </w:r>
          </w:p>
        </w:tc>
        <w:tc>
          <w:tcPr>
            <w:tcW w:w="1571" w:type="pct"/>
          </w:tcPr>
          <w:p w14:paraId="0D02DDFC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0x10</w:t>
            </w:r>
          </w:p>
        </w:tc>
      </w:tr>
      <w:tr w:rsidR="00164652" w:rsidRPr="00B919B2" w14:paraId="457AC7B2" w14:textId="77777777" w:rsidTr="002612EE">
        <w:tc>
          <w:tcPr>
            <w:tcW w:w="728" w:type="pct"/>
          </w:tcPr>
          <w:p w14:paraId="33FC3AC1" w14:textId="77777777" w:rsidR="00164652" w:rsidRPr="00271C88" w:rsidRDefault="00271C88" w:rsidP="00271C88">
            <w:pPr>
              <w:pStyle w:val="af6"/>
            </w:pPr>
            <w:r>
              <w:rPr>
                <w:rFonts w:hint="eastAsia"/>
              </w:rPr>
              <w:t>1</w:t>
            </w:r>
            <w:r w:rsidR="008941D1">
              <w:rPr>
                <w:rFonts w:hint="eastAsia"/>
              </w:rPr>
              <w:t>4</w:t>
            </w:r>
          </w:p>
        </w:tc>
        <w:tc>
          <w:tcPr>
            <w:tcW w:w="2701" w:type="pct"/>
          </w:tcPr>
          <w:p w14:paraId="6E66D0FB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ALG_SM2</w:t>
            </w:r>
          </w:p>
        </w:tc>
        <w:tc>
          <w:tcPr>
            <w:tcW w:w="1571" w:type="pct"/>
          </w:tcPr>
          <w:p w14:paraId="796C2956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0x11</w:t>
            </w:r>
          </w:p>
        </w:tc>
      </w:tr>
      <w:tr w:rsidR="00164652" w:rsidRPr="00B919B2" w14:paraId="787BB847" w14:textId="77777777" w:rsidTr="002612EE">
        <w:tc>
          <w:tcPr>
            <w:tcW w:w="728" w:type="pct"/>
          </w:tcPr>
          <w:p w14:paraId="124BD075" w14:textId="77777777" w:rsidR="00164652" w:rsidRPr="00271C88" w:rsidRDefault="00271C88" w:rsidP="00271C88">
            <w:pPr>
              <w:pStyle w:val="af6"/>
            </w:pPr>
            <w:r>
              <w:rPr>
                <w:rFonts w:hint="eastAsia"/>
              </w:rPr>
              <w:t>1</w:t>
            </w:r>
            <w:r w:rsidR="008941D1">
              <w:rPr>
                <w:rFonts w:hint="eastAsia"/>
              </w:rPr>
              <w:t>5</w:t>
            </w:r>
          </w:p>
        </w:tc>
        <w:tc>
          <w:tcPr>
            <w:tcW w:w="2701" w:type="pct"/>
          </w:tcPr>
          <w:p w14:paraId="0188D55A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ALG_SM3</w:t>
            </w:r>
          </w:p>
        </w:tc>
        <w:tc>
          <w:tcPr>
            <w:tcW w:w="1571" w:type="pct"/>
          </w:tcPr>
          <w:p w14:paraId="796D7DB0" w14:textId="77777777" w:rsidR="00164652" w:rsidRPr="00271C88" w:rsidRDefault="00164652" w:rsidP="00271C88">
            <w:pPr>
              <w:pStyle w:val="af6"/>
              <w:jc w:val="left"/>
            </w:pPr>
            <w:bookmarkStart w:id="857" w:name="OLE_LINK5"/>
            <w:r w:rsidRPr="00271C88">
              <w:t>0x12</w:t>
            </w:r>
            <w:bookmarkEnd w:id="857"/>
          </w:p>
        </w:tc>
      </w:tr>
      <w:tr w:rsidR="00164652" w:rsidRPr="00B919B2" w14:paraId="78A2602E" w14:textId="77777777" w:rsidTr="002612EE">
        <w:tc>
          <w:tcPr>
            <w:tcW w:w="728" w:type="pct"/>
          </w:tcPr>
          <w:p w14:paraId="3D598463" w14:textId="77777777" w:rsidR="00164652" w:rsidRPr="00271C88" w:rsidRDefault="00271C88" w:rsidP="00271C88">
            <w:pPr>
              <w:pStyle w:val="af6"/>
            </w:pPr>
            <w:r>
              <w:rPr>
                <w:rFonts w:hint="eastAsia"/>
              </w:rPr>
              <w:t>1</w:t>
            </w:r>
            <w:r w:rsidR="008941D1">
              <w:rPr>
                <w:rFonts w:hint="eastAsia"/>
              </w:rPr>
              <w:t>6</w:t>
            </w:r>
          </w:p>
        </w:tc>
        <w:tc>
          <w:tcPr>
            <w:tcW w:w="2701" w:type="pct"/>
          </w:tcPr>
          <w:p w14:paraId="2E38A8E7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ALG_SM4</w:t>
            </w:r>
          </w:p>
        </w:tc>
        <w:tc>
          <w:tcPr>
            <w:tcW w:w="1571" w:type="pct"/>
          </w:tcPr>
          <w:p w14:paraId="4EB45EB7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0x13</w:t>
            </w:r>
          </w:p>
        </w:tc>
      </w:tr>
      <w:tr w:rsidR="00164652" w:rsidRPr="00B919B2" w14:paraId="27FB71DE" w14:textId="77777777" w:rsidTr="002612EE">
        <w:tc>
          <w:tcPr>
            <w:tcW w:w="728" w:type="pct"/>
          </w:tcPr>
          <w:p w14:paraId="0850AC6A" w14:textId="77777777" w:rsidR="00164652" w:rsidRPr="00271C88" w:rsidRDefault="00164652" w:rsidP="00271C88">
            <w:pPr>
              <w:pStyle w:val="af6"/>
            </w:pPr>
          </w:p>
        </w:tc>
        <w:tc>
          <w:tcPr>
            <w:tcW w:w="2701" w:type="pct"/>
          </w:tcPr>
          <w:p w14:paraId="19F320F9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rPr>
                <w:rFonts w:hint="eastAsia"/>
              </w:rPr>
              <w:t>分组算法运算模式</w:t>
            </w:r>
          </w:p>
        </w:tc>
        <w:tc>
          <w:tcPr>
            <w:tcW w:w="1571" w:type="pct"/>
          </w:tcPr>
          <w:p w14:paraId="1F44A85B" w14:textId="77777777" w:rsidR="00164652" w:rsidRPr="00271C88" w:rsidRDefault="00164652" w:rsidP="00271C88">
            <w:pPr>
              <w:pStyle w:val="af6"/>
              <w:jc w:val="left"/>
            </w:pPr>
          </w:p>
        </w:tc>
      </w:tr>
      <w:tr w:rsidR="00164652" w:rsidRPr="00B919B2" w14:paraId="0351889F" w14:textId="77777777" w:rsidTr="002612EE">
        <w:tc>
          <w:tcPr>
            <w:tcW w:w="728" w:type="pct"/>
          </w:tcPr>
          <w:p w14:paraId="744C1E13" w14:textId="77777777" w:rsidR="00164652" w:rsidRPr="00271C88" w:rsidRDefault="00271C88" w:rsidP="00271C88">
            <w:pPr>
              <w:pStyle w:val="af6"/>
            </w:pPr>
            <w:r>
              <w:rPr>
                <w:rFonts w:hint="eastAsia"/>
              </w:rPr>
              <w:t>1</w:t>
            </w:r>
          </w:p>
        </w:tc>
        <w:tc>
          <w:tcPr>
            <w:tcW w:w="2701" w:type="pct"/>
          </w:tcPr>
          <w:p w14:paraId="272AA33C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ALG_MODE_ECB</w:t>
            </w:r>
          </w:p>
        </w:tc>
        <w:tc>
          <w:tcPr>
            <w:tcW w:w="1571" w:type="pct"/>
          </w:tcPr>
          <w:p w14:paraId="29C4F0AB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0x01</w:t>
            </w:r>
          </w:p>
        </w:tc>
      </w:tr>
      <w:tr w:rsidR="00164652" w:rsidRPr="00B919B2" w14:paraId="78FE23A0" w14:textId="77777777" w:rsidTr="002612EE">
        <w:tc>
          <w:tcPr>
            <w:tcW w:w="728" w:type="pct"/>
          </w:tcPr>
          <w:p w14:paraId="69F2ED96" w14:textId="77777777" w:rsidR="00164652" w:rsidRPr="00271C88" w:rsidRDefault="00271C88" w:rsidP="00271C88">
            <w:pPr>
              <w:pStyle w:val="af6"/>
            </w:pPr>
            <w:r>
              <w:rPr>
                <w:rFonts w:hint="eastAsia"/>
              </w:rPr>
              <w:t>2</w:t>
            </w:r>
          </w:p>
        </w:tc>
        <w:tc>
          <w:tcPr>
            <w:tcW w:w="2701" w:type="pct"/>
          </w:tcPr>
          <w:p w14:paraId="27918BAE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ALG_MODE_CBC</w:t>
            </w:r>
          </w:p>
        </w:tc>
        <w:tc>
          <w:tcPr>
            <w:tcW w:w="1571" w:type="pct"/>
          </w:tcPr>
          <w:p w14:paraId="15A86A2E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0x02</w:t>
            </w:r>
          </w:p>
        </w:tc>
      </w:tr>
      <w:tr w:rsidR="00164652" w:rsidRPr="00B919B2" w14:paraId="457B0061" w14:textId="77777777" w:rsidTr="002612EE">
        <w:tc>
          <w:tcPr>
            <w:tcW w:w="728" w:type="pct"/>
          </w:tcPr>
          <w:p w14:paraId="48A9A4D0" w14:textId="77777777" w:rsidR="00164652" w:rsidRPr="00271C88" w:rsidRDefault="00271C88" w:rsidP="00271C88">
            <w:pPr>
              <w:pStyle w:val="af6"/>
            </w:pPr>
            <w:r>
              <w:rPr>
                <w:rFonts w:hint="eastAsia"/>
              </w:rPr>
              <w:t>3</w:t>
            </w:r>
          </w:p>
        </w:tc>
        <w:tc>
          <w:tcPr>
            <w:tcW w:w="2701" w:type="pct"/>
          </w:tcPr>
          <w:p w14:paraId="2F24AAC9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ALG_MODE_OFB</w:t>
            </w:r>
          </w:p>
        </w:tc>
        <w:tc>
          <w:tcPr>
            <w:tcW w:w="1571" w:type="pct"/>
          </w:tcPr>
          <w:p w14:paraId="2CB8B816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0x04</w:t>
            </w:r>
          </w:p>
        </w:tc>
      </w:tr>
      <w:tr w:rsidR="00164652" w:rsidRPr="00B919B2" w14:paraId="545AD723" w14:textId="77777777" w:rsidTr="002612EE">
        <w:tc>
          <w:tcPr>
            <w:tcW w:w="728" w:type="pct"/>
          </w:tcPr>
          <w:p w14:paraId="1ACA61A8" w14:textId="77777777" w:rsidR="00164652" w:rsidRPr="00271C88" w:rsidRDefault="00271C88" w:rsidP="00271C88">
            <w:pPr>
              <w:pStyle w:val="af6"/>
            </w:pPr>
            <w:r>
              <w:rPr>
                <w:rFonts w:hint="eastAsia"/>
              </w:rPr>
              <w:t>4</w:t>
            </w:r>
          </w:p>
        </w:tc>
        <w:tc>
          <w:tcPr>
            <w:tcW w:w="2701" w:type="pct"/>
          </w:tcPr>
          <w:p w14:paraId="61112A65" w14:textId="77777777" w:rsidR="00164652" w:rsidRPr="00271C88" w:rsidRDefault="00164652" w:rsidP="00271C88">
            <w:pPr>
              <w:pStyle w:val="af6"/>
              <w:jc w:val="left"/>
            </w:pPr>
            <w:r w:rsidRPr="00271C88">
              <w:t>ALG_MODE_CFB</w:t>
            </w:r>
          </w:p>
        </w:tc>
        <w:tc>
          <w:tcPr>
            <w:tcW w:w="1571" w:type="pct"/>
          </w:tcPr>
          <w:p w14:paraId="6A943FA7" w14:textId="77777777" w:rsidR="00164652" w:rsidRPr="00271C88" w:rsidRDefault="00164652" w:rsidP="004A0D92">
            <w:pPr>
              <w:pStyle w:val="af6"/>
              <w:keepNext/>
              <w:jc w:val="left"/>
            </w:pPr>
            <w:r w:rsidRPr="00271C88">
              <w:t>0x08</w:t>
            </w:r>
          </w:p>
        </w:tc>
      </w:tr>
    </w:tbl>
    <w:p w14:paraId="3BFC4204" w14:textId="77777777" w:rsidR="004A0D92" w:rsidRDefault="004A0D92">
      <w:pPr>
        <w:pStyle w:val="af3"/>
      </w:pPr>
      <w:bookmarkStart w:id="858" w:name="_Toc466906176"/>
    </w:p>
    <w:p w14:paraId="577D674C" w14:textId="77777777" w:rsidR="00164652" w:rsidRDefault="00164652" w:rsidP="00164652">
      <w:pPr>
        <w:pStyle w:val="20"/>
      </w:pPr>
      <w:bookmarkStart w:id="859" w:name="_Toc96509668"/>
      <w:r>
        <w:rPr>
          <w:rFonts w:hint="eastAsia"/>
        </w:rPr>
        <w:lastRenderedPageBreak/>
        <w:t>传输协议</w:t>
      </w:r>
      <w:bookmarkEnd w:id="858"/>
      <w:bookmarkEnd w:id="859"/>
    </w:p>
    <w:p w14:paraId="00F0B245" w14:textId="77777777" w:rsidR="00164652" w:rsidRDefault="00164652" w:rsidP="00271C88">
      <w:pPr>
        <w:pStyle w:val="a0"/>
        <w:ind w:firstLine="560"/>
      </w:pPr>
      <w:r w:rsidRPr="00271C88">
        <w:rPr>
          <w:rFonts w:hint="eastAsia"/>
        </w:rPr>
        <w:t>支持</w:t>
      </w:r>
      <w:r w:rsidRPr="00271C88">
        <w:rPr>
          <w:rFonts w:hint="eastAsia"/>
        </w:rPr>
        <w:t>RSA1024+3DES</w:t>
      </w:r>
      <w:r w:rsidRPr="00271C88">
        <w:rPr>
          <w:rFonts w:hint="eastAsia"/>
        </w:rPr>
        <w:t>和</w:t>
      </w:r>
      <w:r w:rsidRPr="00271C88">
        <w:rPr>
          <w:rFonts w:hint="eastAsia"/>
        </w:rPr>
        <w:t>SM2+SM4</w:t>
      </w:r>
      <w:r w:rsidRPr="00271C88">
        <w:rPr>
          <w:rFonts w:hint="eastAsia"/>
        </w:rPr>
        <w:t>两种方式，上层应用依据设备信息描述中</w:t>
      </w:r>
      <w:proofErr w:type="spellStart"/>
      <w:r w:rsidRPr="00271C88">
        <w:rPr>
          <w:rFonts w:hint="eastAsia"/>
        </w:rPr>
        <w:t>DevAuthAlgId</w:t>
      </w:r>
      <w:proofErr w:type="spellEnd"/>
      <w:r w:rsidRPr="00271C88">
        <w:rPr>
          <w:rFonts w:hint="eastAsia"/>
        </w:rPr>
        <w:t>字段的值进行选择。一般情况，标准版本和定制化版本使用</w:t>
      </w:r>
      <w:r w:rsidRPr="00271C88">
        <w:rPr>
          <w:rFonts w:hint="eastAsia"/>
        </w:rPr>
        <w:t>SM2+SM4</w:t>
      </w:r>
      <w:r w:rsidRPr="00271C88">
        <w:rPr>
          <w:rFonts w:hint="eastAsia"/>
        </w:rPr>
        <w:t>方式，有特殊要求的测试场合使用</w:t>
      </w:r>
      <w:r w:rsidRPr="00271C88">
        <w:rPr>
          <w:rFonts w:hint="eastAsia"/>
        </w:rPr>
        <w:t>RSA1024+3DES</w:t>
      </w:r>
      <w:r w:rsidRPr="00271C88">
        <w:rPr>
          <w:rFonts w:hint="eastAsia"/>
        </w:rPr>
        <w:t>方式。</w:t>
      </w:r>
    </w:p>
    <w:p w14:paraId="2CF3A482" w14:textId="77777777" w:rsidR="00C8273F" w:rsidRDefault="00C8273F" w:rsidP="00180904">
      <w:pPr>
        <w:pStyle w:val="20"/>
      </w:pPr>
      <w:bookmarkStart w:id="860" w:name="_Toc96509669"/>
      <w:r>
        <w:rPr>
          <w:rFonts w:hint="eastAsia"/>
        </w:rPr>
        <w:t>按键控制</w:t>
      </w:r>
      <w:bookmarkEnd w:id="860"/>
    </w:p>
    <w:p w14:paraId="19FAE5D9" w14:textId="77777777" w:rsidR="00944CD4" w:rsidRPr="00944CD4" w:rsidRDefault="00944CD4" w:rsidP="00944CD4">
      <w:pPr>
        <w:pStyle w:val="a0"/>
        <w:ind w:firstLine="560"/>
      </w:pPr>
      <w:r>
        <w:rPr>
          <w:rFonts w:hint="eastAsia"/>
        </w:rPr>
        <w:t>本节内容仅涉及</w:t>
      </w:r>
      <w:proofErr w:type="spellStart"/>
      <w:r>
        <w:rPr>
          <w:rFonts w:hint="eastAsia"/>
        </w:rPr>
        <w:t>Utap</w:t>
      </w:r>
      <w:proofErr w:type="spellEnd"/>
      <w:r>
        <w:rPr>
          <w:rFonts w:hint="eastAsia"/>
        </w:rPr>
        <w:t>产品。</w:t>
      </w:r>
    </w:p>
    <w:p w14:paraId="495073E9" w14:textId="77777777" w:rsidR="008A67F2" w:rsidRDefault="00765712" w:rsidP="00A415C2">
      <w:pPr>
        <w:jc w:val="center"/>
      </w:pPr>
      <w:r>
        <w:object w:dxaOrig="6991" w:dyaOrig="5611" w14:anchorId="1CB49AD1">
          <v:shape id="_x0000_i1028" type="#_x0000_t75" style="width:283.5pt;height:227.25pt" o:ole="">
            <v:imagedata r:id="rId24" o:title=""/>
          </v:shape>
          <o:OLEObject Type="Embed" ProgID="Visio.Drawing.11" ShapeID="_x0000_i1028" DrawAspect="Content" ObjectID="_1727707070" r:id="rId25"/>
        </w:object>
      </w:r>
    </w:p>
    <w:p w14:paraId="2E7B8B13" w14:textId="1BBFE9A0" w:rsidR="00C8273F" w:rsidRPr="00C51C74" w:rsidRDefault="008A67F2" w:rsidP="00944CD4">
      <w:pPr>
        <w:pStyle w:val="a0"/>
        <w:ind w:firstLineChars="0" w:firstLine="0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4</w:t>
      </w:r>
      <w:r>
        <w:fldChar w:fldCharType="end"/>
      </w:r>
      <w:r w:rsidR="00944CD4">
        <w:rPr>
          <w:rFonts w:hint="eastAsia"/>
        </w:rPr>
        <w:t xml:space="preserve"> </w:t>
      </w:r>
      <w:r>
        <w:rPr>
          <w:rFonts w:hint="eastAsia"/>
        </w:rPr>
        <w:t>按键流程</w:t>
      </w:r>
    </w:p>
    <w:p w14:paraId="54931664" w14:textId="77777777" w:rsidR="00AD7AAA" w:rsidRDefault="00AD7AAA" w:rsidP="00AD7AAA">
      <w:pPr>
        <w:pStyle w:val="1"/>
      </w:pPr>
      <w:bookmarkStart w:id="861" w:name="_Toc466906177"/>
      <w:bookmarkStart w:id="862" w:name="_Toc96509670"/>
      <w:r w:rsidRPr="00EA4A23">
        <w:rPr>
          <w:rFonts w:hint="eastAsia"/>
        </w:rPr>
        <w:t>APDU</w:t>
      </w:r>
      <w:r>
        <w:rPr>
          <w:rFonts w:hint="eastAsia"/>
        </w:rPr>
        <w:t>指令</w:t>
      </w:r>
      <w:bookmarkEnd w:id="861"/>
      <w:bookmarkEnd w:id="862"/>
    </w:p>
    <w:p w14:paraId="29CEE6E7" w14:textId="77777777" w:rsidR="00AD7AAA" w:rsidRPr="003C76E3" w:rsidRDefault="00AD7AAA" w:rsidP="00AD7AAA">
      <w:pPr>
        <w:pStyle w:val="20"/>
      </w:pPr>
      <w:bookmarkStart w:id="863" w:name="_Toc466906178"/>
      <w:bookmarkStart w:id="864" w:name="_Toc96509671"/>
      <w:r>
        <w:rPr>
          <w:rFonts w:hint="eastAsia"/>
        </w:rPr>
        <w:t>指令</w:t>
      </w:r>
      <w:r w:rsidRPr="003C76E3">
        <w:rPr>
          <w:rFonts w:hint="eastAsia"/>
        </w:rPr>
        <w:t>结构</w:t>
      </w:r>
      <w:bookmarkEnd w:id="863"/>
      <w:bookmarkEnd w:id="864"/>
    </w:p>
    <w:p w14:paraId="017CE6F7" w14:textId="6A0F7A42" w:rsidR="00AD7AAA" w:rsidRDefault="00AD7AAA" w:rsidP="00B27C4D">
      <w:pPr>
        <w:pStyle w:val="a0"/>
        <w:ind w:firstLine="560"/>
      </w:pPr>
      <w:r w:rsidRPr="00AD7AAA">
        <w:rPr>
          <w:rFonts w:hint="eastAsia"/>
        </w:rPr>
        <w:t>APDU</w:t>
      </w:r>
      <w:r w:rsidRPr="00AD7AAA">
        <w:rPr>
          <w:rFonts w:hint="eastAsia"/>
        </w:rPr>
        <w:t>指令和响应结构见</w:t>
      </w:r>
      <w:r w:rsidR="00125D01">
        <w:fldChar w:fldCharType="begin"/>
      </w:r>
      <w:r w:rsidR="00125D01">
        <w:instrText xml:space="preserve"> </w:instrText>
      </w:r>
      <w:r w:rsidR="00125D01">
        <w:rPr>
          <w:rFonts w:hint="eastAsia"/>
        </w:rPr>
        <w:instrText>REF _Ref472412073 \h</w:instrText>
      </w:r>
      <w:r w:rsidR="00125D01">
        <w:instrText xml:space="preserve"> </w:instrText>
      </w:r>
      <w:r w:rsidR="00125D01">
        <w:fldChar w:fldCharType="separate"/>
      </w:r>
      <w:ins w:id="865" w:author="wangxu" w:date="2022-02-23T11:53:00Z">
        <w:r w:rsidR="00000064">
          <w:rPr>
            <w:rFonts w:hint="eastAsia"/>
          </w:rPr>
          <w:t>表格</w:t>
        </w:r>
        <w:r w:rsidR="00000064">
          <w:rPr>
            <w:noProof/>
          </w:rPr>
          <w:t>3</w:t>
        </w:r>
        <w:r w:rsidR="00000064">
          <w:noBreakHyphen/>
        </w:r>
        <w:r w:rsidR="00000064">
          <w:rPr>
            <w:noProof/>
          </w:rPr>
          <w:t>1</w:t>
        </w:r>
      </w:ins>
      <w:del w:id="866" w:author="wangxu" w:date="2022-02-23T11:53:00Z">
        <w:r w:rsidR="006A0BD4" w:rsidDel="00000064">
          <w:rPr>
            <w:rFonts w:hint="eastAsia"/>
          </w:rPr>
          <w:delText>表格</w:delText>
        </w:r>
        <w:r w:rsidR="006A0BD4" w:rsidDel="00000064">
          <w:rPr>
            <w:noProof/>
          </w:rPr>
          <w:delText>3</w:delText>
        </w:r>
        <w:r w:rsidR="006A0BD4" w:rsidDel="00000064">
          <w:noBreakHyphen/>
        </w:r>
        <w:r w:rsidR="006A0BD4" w:rsidDel="00000064">
          <w:rPr>
            <w:noProof/>
          </w:rPr>
          <w:delText>1</w:delText>
        </w:r>
      </w:del>
      <w:r w:rsidR="00125D01">
        <w:fldChar w:fldCharType="end"/>
      </w:r>
      <w:r w:rsidRPr="00AD7AAA">
        <w:rPr>
          <w:rFonts w:hint="eastAsia"/>
        </w:rPr>
        <w:t>、</w:t>
      </w:r>
      <w:r w:rsidR="00125D01">
        <w:fldChar w:fldCharType="begin"/>
      </w:r>
      <w:r w:rsidR="00125D01">
        <w:instrText xml:space="preserve"> </w:instrText>
      </w:r>
      <w:r w:rsidR="00125D01">
        <w:rPr>
          <w:rFonts w:hint="eastAsia"/>
        </w:rPr>
        <w:instrText>REF _Ref472412077 \h</w:instrText>
      </w:r>
      <w:r w:rsidR="00125D01">
        <w:instrText xml:space="preserve"> </w:instrText>
      </w:r>
      <w:r w:rsidR="00125D01">
        <w:fldChar w:fldCharType="separate"/>
      </w:r>
      <w:ins w:id="867" w:author="wangxu" w:date="2022-02-23T11:53:00Z">
        <w:r w:rsidR="00000064">
          <w:rPr>
            <w:rFonts w:hint="eastAsia"/>
          </w:rPr>
          <w:t>表格</w:t>
        </w:r>
        <w:r w:rsidR="00000064">
          <w:rPr>
            <w:noProof/>
          </w:rPr>
          <w:t>3</w:t>
        </w:r>
        <w:r w:rsidR="00000064">
          <w:noBreakHyphen/>
        </w:r>
        <w:r w:rsidR="00000064">
          <w:rPr>
            <w:noProof/>
          </w:rPr>
          <w:t>2</w:t>
        </w:r>
      </w:ins>
      <w:del w:id="868" w:author="wangxu" w:date="2022-02-23T11:53:00Z">
        <w:r w:rsidR="006A0BD4" w:rsidDel="00000064">
          <w:rPr>
            <w:rFonts w:hint="eastAsia"/>
          </w:rPr>
          <w:delText>表格</w:delText>
        </w:r>
        <w:r w:rsidR="006A0BD4" w:rsidDel="00000064">
          <w:rPr>
            <w:noProof/>
          </w:rPr>
          <w:delText>3</w:delText>
        </w:r>
        <w:r w:rsidR="006A0BD4" w:rsidDel="00000064">
          <w:noBreakHyphen/>
        </w:r>
        <w:r w:rsidR="006A0BD4" w:rsidDel="00000064">
          <w:rPr>
            <w:noProof/>
          </w:rPr>
          <w:delText>2</w:delText>
        </w:r>
      </w:del>
      <w:r w:rsidR="00125D01">
        <w:fldChar w:fldCharType="end"/>
      </w:r>
      <w:r w:rsidRPr="00AD7AAA">
        <w:rPr>
          <w:rFonts w:hint="eastAsia"/>
        </w:rPr>
        <w:t>和</w:t>
      </w:r>
      <w:r w:rsidR="00125D01">
        <w:fldChar w:fldCharType="begin"/>
      </w:r>
      <w:r w:rsidR="00125D01">
        <w:instrText xml:space="preserve"> </w:instrText>
      </w:r>
      <w:r w:rsidR="00125D01">
        <w:rPr>
          <w:rFonts w:hint="eastAsia"/>
        </w:rPr>
        <w:instrText>REF _Ref472412055 \h</w:instrText>
      </w:r>
      <w:r w:rsidR="00125D01">
        <w:instrText xml:space="preserve"> </w:instrText>
      </w:r>
      <w:r w:rsidR="00125D01">
        <w:fldChar w:fldCharType="separate"/>
      </w:r>
      <w:ins w:id="869" w:author="wangxu" w:date="2022-02-23T11:53:00Z">
        <w:r w:rsidR="00000064">
          <w:rPr>
            <w:rFonts w:hint="eastAsia"/>
          </w:rPr>
          <w:t>表格</w:t>
        </w:r>
        <w:r w:rsidR="00000064">
          <w:rPr>
            <w:noProof/>
          </w:rPr>
          <w:t>3</w:t>
        </w:r>
        <w:r w:rsidR="00000064">
          <w:noBreakHyphen/>
        </w:r>
        <w:r w:rsidR="00000064">
          <w:rPr>
            <w:noProof/>
          </w:rPr>
          <w:t>3</w:t>
        </w:r>
      </w:ins>
      <w:del w:id="870" w:author="wangxu" w:date="2022-02-23T11:53:00Z">
        <w:r w:rsidR="006A0BD4" w:rsidDel="00000064">
          <w:rPr>
            <w:rFonts w:hint="eastAsia"/>
          </w:rPr>
          <w:delText>表格</w:delText>
        </w:r>
        <w:r w:rsidR="006A0BD4" w:rsidDel="00000064">
          <w:rPr>
            <w:noProof/>
          </w:rPr>
          <w:delText>3</w:delText>
        </w:r>
        <w:r w:rsidR="006A0BD4" w:rsidDel="00000064">
          <w:noBreakHyphen/>
        </w:r>
        <w:r w:rsidR="006A0BD4" w:rsidDel="00000064">
          <w:rPr>
            <w:noProof/>
          </w:rPr>
          <w:delText>3</w:delText>
        </w:r>
      </w:del>
      <w:r w:rsidR="00125D01">
        <w:fldChar w:fldCharType="end"/>
      </w:r>
      <w:r w:rsidRPr="00AD7AAA">
        <w:rPr>
          <w:rFonts w:hint="eastAsia"/>
        </w:rPr>
        <w:t>，指令和响应数据包最大长度为</w:t>
      </w:r>
      <w:r w:rsidRPr="00AD7AAA">
        <w:rPr>
          <w:rFonts w:hint="eastAsia"/>
        </w:rPr>
        <w:t>350</w:t>
      </w:r>
      <w:r w:rsidRPr="00AD7AAA">
        <w:rPr>
          <w:rFonts w:hint="eastAsia"/>
        </w:rPr>
        <w:t>字节，要求</w:t>
      </w:r>
      <w:r w:rsidRPr="00AD7AAA">
        <w:rPr>
          <w:rFonts w:hint="eastAsia"/>
        </w:rPr>
        <w:t>Lc</w:t>
      </w:r>
      <w:r w:rsidRPr="00AD7AAA">
        <w:rPr>
          <w:rFonts w:hint="eastAsia"/>
        </w:rPr>
        <w:t>和</w:t>
      </w:r>
      <w:r w:rsidRPr="00AD7AAA">
        <w:rPr>
          <w:rFonts w:hint="eastAsia"/>
        </w:rPr>
        <w:t>Le</w:t>
      </w:r>
      <w:r w:rsidRPr="00AD7AAA">
        <w:rPr>
          <w:rFonts w:hint="eastAsia"/>
        </w:rPr>
        <w:t>不得大于</w:t>
      </w:r>
      <w:r w:rsidRPr="00AD7AAA">
        <w:rPr>
          <w:rFonts w:hint="eastAsia"/>
        </w:rPr>
        <w:lastRenderedPageBreak/>
        <w:t>320</w:t>
      </w:r>
      <w:r w:rsidRPr="00AD7AAA">
        <w:rPr>
          <w:rFonts w:hint="eastAsia"/>
        </w:rPr>
        <w:t>。</w:t>
      </w:r>
    </w:p>
    <w:p w14:paraId="2FB54A4D" w14:textId="77777777" w:rsidR="00F45675" w:rsidRDefault="00F45675" w:rsidP="00B27C4D">
      <w:pPr>
        <w:pStyle w:val="a0"/>
        <w:ind w:firstLine="560"/>
      </w:pPr>
      <w:r>
        <w:t>关于大小端字节序的说明</w:t>
      </w:r>
      <w:r>
        <w:rPr>
          <w:rFonts w:hint="eastAsia"/>
        </w:rPr>
        <w:t>：</w:t>
      </w:r>
    </w:p>
    <w:p w14:paraId="58F04B22" w14:textId="77777777" w:rsidR="00F45675" w:rsidRDefault="00F45675" w:rsidP="00B27C4D">
      <w:pPr>
        <w:pStyle w:val="a0"/>
        <w:ind w:firstLine="560"/>
      </w:pPr>
      <w:r>
        <w:t>指令</w:t>
      </w:r>
      <w:r w:rsidR="009A3F1E">
        <w:t>和响应数据</w:t>
      </w:r>
      <w:r>
        <w:t>默认都是大端字节序</w:t>
      </w:r>
      <w:r>
        <w:rPr>
          <w:rFonts w:hint="eastAsia"/>
        </w:rPr>
        <w:t>，</w:t>
      </w:r>
      <w:r>
        <w:t>除非特殊说明</w:t>
      </w:r>
      <w:r>
        <w:rPr>
          <w:rFonts w:hint="eastAsia"/>
        </w:rPr>
        <w:t>。</w:t>
      </w:r>
      <w:r>
        <w:t>APDU</w:t>
      </w:r>
      <w:r>
        <w:t>指令中</w:t>
      </w:r>
      <w:r>
        <w:t>Lc</w:t>
      </w:r>
      <w:r>
        <w:t>和</w:t>
      </w:r>
      <w:r>
        <w:t>Le</w:t>
      </w:r>
      <w:r>
        <w:t>为两字节</w:t>
      </w:r>
      <w:r>
        <w:rPr>
          <w:rFonts w:hint="eastAsia"/>
        </w:rPr>
        <w:t>，</w:t>
      </w:r>
      <w:r>
        <w:t>均为大端字节序</w:t>
      </w:r>
      <w:r>
        <w:rPr>
          <w:rFonts w:hint="eastAsia"/>
        </w:rPr>
        <w:t>。</w:t>
      </w:r>
      <w:r>
        <w:t>对于包含文件</w:t>
      </w:r>
      <w:r>
        <w:t>ID</w:t>
      </w:r>
      <w:r>
        <w:rPr>
          <w:rFonts w:hint="eastAsia"/>
        </w:rPr>
        <w:t>、</w:t>
      </w:r>
      <w:r w:rsidRPr="00040D43">
        <w:rPr>
          <w:rFonts w:hint="eastAsia"/>
        </w:rPr>
        <w:t>应用</w:t>
      </w:r>
      <w:r w:rsidRPr="00040D43">
        <w:rPr>
          <w:rFonts w:hint="eastAsia"/>
        </w:rPr>
        <w:t>ID</w:t>
      </w:r>
      <w:r>
        <w:rPr>
          <w:rFonts w:hint="eastAsia"/>
        </w:rPr>
        <w:t>、容器</w:t>
      </w:r>
      <w:r>
        <w:rPr>
          <w:rFonts w:hint="eastAsia"/>
        </w:rPr>
        <w:t>ID</w:t>
      </w:r>
      <w:r>
        <w:rPr>
          <w:rFonts w:hint="eastAsia"/>
        </w:rPr>
        <w:t>、证书</w:t>
      </w:r>
      <w:r>
        <w:rPr>
          <w:rFonts w:hint="eastAsia"/>
        </w:rPr>
        <w:t>ID</w:t>
      </w:r>
      <w:r>
        <w:rPr>
          <w:rFonts w:hint="eastAsia"/>
        </w:rPr>
        <w:t>字段的指令，这些</w:t>
      </w:r>
      <w:r w:rsidRPr="00040D43">
        <w:rPr>
          <w:rFonts w:hint="eastAsia"/>
        </w:rPr>
        <w:t>ID</w:t>
      </w:r>
      <w:r w:rsidR="009A3F1E">
        <w:rPr>
          <w:rFonts w:hint="eastAsia"/>
        </w:rPr>
        <w:t>（</w:t>
      </w:r>
      <w:r w:rsidR="009A3F1E">
        <w:rPr>
          <w:rFonts w:hint="eastAsia"/>
        </w:rPr>
        <w:t>2</w:t>
      </w:r>
      <w:r w:rsidR="009A3F1E">
        <w:rPr>
          <w:rFonts w:hint="eastAsia"/>
        </w:rPr>
        <w:t>字节）</w:t>
      </w:r>
      <w:r>
        <w:rPr>
          <w:rFonts w:hint="eastAsia"/>
        </w:rPr>
        <w:t>都是大端字节序。</w:t>
      </w:r>
    </w:p>
    <w:p w14:paraId="157F308E" w14:textId="1DFD5058" w:rsidR="00A415C2" w:rsidRPr="00B27C4D" w:rsidRDefault="00A415C2" w:rsidP="00944CD4">
      <w:pPr>
        <w:pStyle w:val="a0"/>
        <w:ind w:firstLineChars="0" w:firstLine="0"/>
        <w:jc w:val="center"/>
      </w:pPr>
      <w:bookmarkStart w:id="871" w:name="_Ref472412073"/>
      <w:bookmarkStart w:id="872" w:name="_Ref462732164"/>
      <w:r>
        <w:rPr>
          <w:rFonts w:hint="eastAsia"/>
        </w:rPr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1</w:t>
      </w:r>
      <w:r>
        <w:fldChar w:fldCharType="end"/>
      </w:r>
      <w:bookmarkEnd w:id="871"/>
      <w:r w:rsidR="00944CD4">
        <w:rPr>
          <w:rFonts w:hint="eastAsia"/>
        </w:rPr>
        <w:t xml:space="preserve"> </w:t>
      </w:r>
      <w:r>
        <w:rPr>
          <w:rFonts w:hint="eastAsia"/>
        </w:rPr>
        <w:t>APDU</w:t>
      </w:r>
      <w:r>
        <w:rPr>
          <w:rFonts w:hint="eastAsia"/>
        </w:rPr>
        <w:t>指令结构</w:t>
      </w:r>
      <w:bookmarkEnd w:id="87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6"/>
        <w:gridCol w:w="866"/>
        <w:gridCol w:w="866"/>
        <w:gridCol w:w="866"/>
        <w:gridCol w:w="865"/>
        <w:gridCol w:w="865"/>
        <w:gridCol w:w="865"/>
        <w:gridCol w:w="865"/>
        <w:gridCol w:w="2362"/>
      </w:tblGrid>
      <w:tr w:rsidR="00AD7AAA" w:rsidRPr="0012039D" w14:paraId="529504C7" w14:textId="77777777" w:rsidTr="002612EE">
        <w:trPr>
          <w:trHeight w:val="652"/>
          <w:jc w:val="center"/>
        </w:trPr>
        <w:tc>
          <w:tcPr>
            <w:tcW w:w="3728" w:type="pct"/>
            <w:gridSpan w:val="8"/>
            <w:vAlign w:val="center"/>
          </w:tcPr>
          <w:p w14:paraId="4B76879C" w14:textId="77777777" w:rsidR="00AD7AAA" w:rsidRPr="00AD7AAA" w:rsidRDefault="00AD7AAA" w:rsidP="00AD7AAA">
            <w:pPr>
              <w:pStyle w:val="af6"/>
            </w:pPr>
            <w:r w:rsidRPr="00AD7AAA">
              <w:rPr>
                <w:rFonts w:hint="eastAsia"/>
              </w:rPr>
              <w:t>指令</w:t>
            </w:r>
            <w:r w:rsidRPr="00AD7AAA">
              <w:t>头</w:t>
            </w:r>
          </w:p>
        </w:tc>
        <w:tc>
          <w:tcPr>
            <w:tcW w:w="1272" w:type="pct"/>
            <w:vAlign w:val="center"/>
          </w:tcPr>
          <w:p w14:paraId="1D3D4537" w14:textId="77777777" w:rsidR="00AD7AAA" w:rsidRPr="00AD7AAA" w:rsidRDefault="00AD7AAA" w:rsidP="00AD7AAA">
            <w:pPr>
              <w:pStyle w:val="af6"/>
            </w:pPr>
            <w:r w:rsidRPr="00AD7AAA">
              <w:rPr>
                <w:rFonts w:hint="eastAsia"/>
              </w:rPr>
              <w:t>数据</w:t>
            </w:r>
          </w:p>
        </w:tc>
      </w:tr>
      <w:tr w:rsidR="00AD7AAA" w:rsidRPr="0012039D" w14:paraId="04C62305" w14:textId="77777777" w:rsidTr="002612EE">
        <w:trPr>
          <w:trHeight w:val="652"/>
          <w:jc w:val="center"/>
        </w:trPr>
        <w:tc>
          <w:tcPr>
            <w:tcW w:w="466" w:type="pct"/>
            <w:vAlign w:val="center"/>
          </w:tcPr>
          <w:p w14:paraId="39E5302B" w14:textId="77777777" w:rsidR="00AD7AAA" w:rsidRPr="00AD7AAA" w:rsidRDefault="00AD7AAA" w:rsidP="00AD7AAA">
            <w:pPr>
              <w:pStyle w:val="af6"/>
            </w:pPr>
            <w:r w:rsidRPr="00AD7AAA">
              <w:t>B</w:t>
            </w:r>
            <w:r w:rsidRPr="00AD7AAA">
              <w:rPr>
                <w:rFonts w:hint="eastAsia"/>
              </w:rPr>
              <w:t>yte</w:t>
            </w:r>
          </w:p>
        </w:tc>
        <w:tc>
          <w:tcPr>
            <w:tcW w:w="466" w:type="pct"/>
            <w:vAlign w:val="center"/>
          </w:tcPr>
          <w:p w14:paraId="2875AE59" w14:textId="77777777" w:rsidR="00AD7AAA" w:rsidRPr="00AD7AAA" w:rsidRDefault="00AD7AAA" w:rsidP="00AD7AAA">
            <w:pPr>
              <w:pStyle w:val="af6"/>
            </w:pPr>
            <w:r w:rsidRPr="00AD7AAA">
              <w:t>B</w:t>
            </w:r>
            <w:r w:rsidRPr="00AD7AAA">
              <w:rPr>
                <w:rFonts w:hint="eastAsia"/>
              </w:rPr>
              <w:t>yte</w:t>
            </w:r>
          </w:p>
        </w:tc>
        <w:tc>
          <w:tcPr>
            <w:tcW w:w="466" w:type="pct"/>
            <w:vAlign w:val="center"/>
          </w:tcPr>
          <w:p w14:paraId="45AE662C" w14:textId="77777777" w:rsidR="00AD7AAA" w:rsidRPr="00AD7AAA" w:rsidRDefault="00AD7AAA" w:rsidP="00AD7AAA">
            <w:pPr>
              <w:pStyle w:val="af6"/>
            </w:pPr>
            <w:r w:rsidRPr="00AD7AAA">
              <w:t>B</w:t>
            </w:r>
            <w:r w:rsidRPr="00AD7AAA">
              <w:rPr>
                <w:rFonts w:hint="eastAsia"/>
              </w:rPr>
              <w:t>yte</w:t>
            </w:r>
          </w:p>
        </w:tc>
        <w:tc>
          <w:tcPr>
            <w:tcW w:w="466" w:type="pct"/>
            <w:vAlign w:val="center"/>
          </w:tcPr>
          <w:p w14:paraId="4E9277A8" w14:textId="77777777" w:rsidR="00AD7AAA" w:rsidRPr="00AD7AAA" w:rsidRDefault="00AD7AAA" w:rsidP="00AD7AAA">
            <w:pPr>
              <w:pStyle w:val="af6"/>
            </w:pPr>
            <w:r w:rsidRPr="00AD7AAA">
              <w:t>B</w:t>
            </w:r>
            <w:r w:rsidRPr="00AD7AAA">
              <w:rPr>
                <w:rFonts w:hint="eastAsia"/>
              </w:rPr>
              <w:t>yte</w:t>
            </w:r>
          </w:p>
        </w:tc>
        <w:tc>
          <w:tcPr>
            <w:tcW w:w="466" w:type="pct"/>
            <w:vAlign w:val="center"/>
          </w:tcPr>
          <w:p w14:paraId="6405416B" w14:textId="77777777" w:rsidR="00AD7AAA" w:rsidRPr="00AD7AAA" w:rsidRDefault="00AD7AAA" w:rsidP="00AD7AAA">
            <w:pPr>
              <w:pStyle w:val="af6"/>
            </w:pPr>
            <w:r w:rsidRPr="00AD7AAA">
              <w:t>B</w:t>
            </w:r>
            <w:r w:rsidRPr="00AD7AAA">
              <w:rPr>
                <w:rFonts w:hint="eastAsia"/>
              </w:rPr>
              <w:t>yte</w:t>
            </w:r>
          </w:p>
        </w:tc>
        <w:tc>
          <w:tcPr>
            <w:tcW w:w="466" w:type="pct"/>
            <w:vAlign w:val="center"/>
          </w:tcPr>
          <w:p w14:paraId="38AB9A76" w14:textId="77777777" w:rsidR="00AD7AAA" w:rsidRPr="00AD7AAA" w:rsidRDefault="00AD7AAA" w:rsidP="00AD7AAA">
            <w:pPr>
              <w:pStyle w:val="af6"/>
            </w:pPr>
            <w:r w:rsidRPr="00AD7AAA">
              <w:t>B</w:t>
            </w:r>
            <w:r w:rsidRPr="00AD7AAA">
              <w:rPr>
                <w:rFonts w:hint="eastAsia"/>
              </w:rPr>
              <w:t>yte</w:t>
            </w:r>
          </w:p>
        </w:tc>
        <w:tc>
          <w:tcPr>
            <w:tcW w:w="466" w:type="pct"/>
            <w:vAlign w:val="center"/>
          </w:tcPr>
          <w:p w14:paraId="2A516C9F" w14:textId="77777777" w:rsidR="00AD7AAA" w:rsidRPr="00AD7AAA" w:rsidRDefault="00AD7AAA" w:rsidP="00AD7AAA">
            <w:pPr>
              <w:pStyle w:val="af6"/>
            </w:pPr>
            <w:r w:rsidRPr="00AD7AAA">
              <w:t>B</w:t>
            </w:r>
            <w:r w:rsidRPr="00AD7AAA">
              <w:rPr>
                <w:rFonts w:hint="eastAsia"/>
              </w:rPr>
              <w:t>yte</w:t>
            </w:r>
          </w:p>
        </w:tc>
        <w:tc>
          <w:tcPr>
            <w:tcW w:w="466" w:type="pct"/>
            <w:vAlign w:val="center"/>
          </w:tcPr>
          <w:p w14:paraId="10C0DBBE" w14:textId="77777777" w:rsidR="00AD7AAA" w:rsidRPr="00AD7AAA" w:rsidRDefault="00AD7AAA" w:rsidP="00AD7AAA">
            <w:pPr>
              <w:pStyle w:val="af6"/>
            </w:pPr>
            <w:r w:rsidRPr="00AD7AAA">
              <w:t>B</w:t>
            </w:r>
            <w:r w:rsidRPr="00AD7AAA">
              <w:rPr>
                <w:rFonts w:hint="eastAsia"/>
              </w:rPr>
              <w:t>yte</w:t>
            </w:r>
          </w:p>
        </w:tc>
        <w:tc>
          <w:tcPr>
            <w:tcW w:w="1272" w:type="pct"/>
            <w:vAlign w:val="center"/>
          </w:tcPr>
          <w:p w14:paraId="51BAC28B" w14:textId="77777777" w:rsidR="00AD7AAA" w:rsidRPr="00AD7AAA" w:rsidRDefault="00AD7AAA" w:rsidP="00AD7AAA">
            <w:pPr>
              <w:pStyle w:val="af6"/>
            </w:pPr>
            <w:r w:rsidRPr="00AD7AAA">
              <w:rPr>
                <w:rFonts w:hint="eastAsia"/>
              </w:rPr>
              <w:t>n</w:t>
            </w:r>
            <w:r w:rsidRPr="00AD7AAA">
              <w:t xml:space="preserve"> B</w:t>
            </w:r>
            <w:r w:rsidRPr="00AD7AAA">
              <w:rPr>
                <w:rFonts w:hint="eastAsia"/>
              </w:rPr>
              <w:t>yte</w:t>
            </w:r>
            <w:r w:rsidRPr="00AD7AAA">
              <w:rPr>
                <w:rFonts w:hint="eastAsia"/>
              </w:rPr>
              <w:t>（</w:t>
            </w:r>
            <w:r w:rsidRPr="00AD7AAA">
              <w:rPr>
                <w:rFonts w:hint="eastAsia"/>
              </w:rPr>
              <w:t>n=</w:t>
            </w:r>
            <w:r w:rsidRPr="00AD7AAA">
              <w:t>L</w:t>
            </w:r>
            <w:r w:rsidRPr="00AD7AAA">
              <w:rPr>
                <w:rFonts w:hint="eastAsia"/>
              </w:rPr>
              <w:t>c</w:t>
            </w:r>
            <w:r w:rsidRPr="00AD7AAA">
              <w:rPr>
                <w:rFonts w:hint="eastAsia"/>
              </w:rPr>
              <w:t>）</w:t>
            </w:r>
          </w:p>
        </w:tc>
      </w:tr>
      <w:tr w:rsidR="00AD7AAA" w:rsidRPr="0012039D" w14:paraId="4EDAB6AE" w14:textId="77777777" w:rsidTr="002612EE">
        <w:trPr>
          <w:trHeight w:val="652"/>
          <w:jc w:val="center"/>
        </w:trPr>
        <w:tc>
          <w:tcPr>
            <w:tcW w:w="466" w:type="pct"/>
            <w:vAlign w:val="center"/>
          </w:tcPr>
          <w:p w14:paraId="403A2619" w14:textId="77777777" w:rsidR="00AD7AAA" w:rsidRPr="00AD7AAA" w:rsidRDefault="00AD7AAA" w:rsidP="00AD7AAA">
            <w:pPr>
              <w:pStyle w:val="af6"/>
            </w:pPr>
            <w:r w:rsidRPr="00AD7AAA">
              <w:t>CLA</w:t>
            </w:r>
          </w:p>
        </w:tc>
        <w:tc>
          <w:tcPr>
            <w:tcW w:w="466" w:type="pct"/>
            <w:vAlign w:val="center"/>
          </w:tcPr>
          <w:p w14:paraId="11D4582A" w14:textId="77777777" w:rsidR="00AD7AAA" w:rsidRPr="00AD7AAA" w:rsidRDefault="00AD7AAA" w:rsidP="00AD7AAA">
            <w:pPr>
              <w:pStyle w:val="af6"/>
            </w:pPr>
            <w:r w:rsidRPr="00AD7AAA">
              <w:t>INS</w:t>
            </w:r>
          </w:p>
        </w:tc>
        <w:tc>
          <w:tcPr>
            <w:tcW w:w="466" w:type="pct"/>
            <w:vAlign w:val="center"/>
          </w:tcPr>
          <w:p w14:paraId="1A46F6E3" w14:textId="77777777" w:rsidR="00AD7AAA" w:rsidRPr="00AD7AAA" w:rsidRDefault="00AD7AAA" w:rsidP="00AD7AAA">
            <w:pPr>
              <w:pStyle w:val="af6"/>
            </w:pPr>
            <w:r w:rsidRPr="00AD7AAA">
              <w:t>P1</w:t>
            </w:r>
          </w:p>
        </w:tc>
        <w:tc>
          <w:tcPr>
            <w:tcW w:w="466" w:type="pct"/>
            <w:vAlign w:val="center"/>
          </w:tcPr>
          <w:p w14:paraId="2F7A1BB6" w14:textId="77777777" w:rsidR="00AD7AAA" w:rsidRPr="00AD7AAA" w:rsidRDefault="00AD7AAA" w:rsidP="00AD7AAA">
            <w:pPr>
              <w:pStyle w:val="af6"/>
            </w:pPr>
            <w:r w:rsidRPr="00AD7AAA">
              <w:t>P2</w:t>
            </w:r>
          </w:p>
        </w:tc>
        <w:tc>
          <w:tcPr>
            <w:tcW w:w="932" w:type="pct"/>
            <w:gridSpan w:val="2"/>
            <w:vAlign w:val="center"/>
          </w:tcPr>
          <w:p w14:paraId="7A85E643" w14:textId="77777777" w:rsidR="00AD7AAA" w:rsidRPr="00AD7AAA" w:rsidRDefault="00AD7AAA" w:rsidP="00AD7AAA">
            <w:pPr>
              <w:pStyle w:val="af6"/>
            </w:pPr>
            <w:r w:rsidRPr="00AD7AAA">
              <w:t>Lc</w:t>
            </w:r>
          </w:p>
        </w:tc>
        <w:tc>
          <w:tcPr>
            <w:tcW w:w="932" w:type="pct"/>
            <w:gridSpan w:val="2"/>
            <w:vAlign w:val="center"/>
          </w:tcPr>
          <w:p w14:paraId="7DDF8DAD" w14:textId="77777777" w:rsidR="00AD7AAA" w:rsidRPr="00AD7AAA" w:rsidRDefault="00AD7AAA" w:rsidP="00AD7AAA">
            <w:pPr>
              <w:pStyle w:val="af6"/>
            </w:pPr>
            <w:r w:rsidRPr="00AD7AAA">
              <w:t>Le</w:t>
            </w:r>
          </w:p>
        </w:tc>
        <w:tc>
          <w:tcPr>
            <w:tcW w:w="1272" w:type="pct"/>
            <w:vAlign w:val="center"/>
          </w:tcPr>
          <w:p w14:paraId="044B1113" w14:textId="77777777" w:rsidR="00AD7AAA" w:rsidRPr="00AD7AAA" w:rsidRDefault="00AD7AAA" w:rsidP="00AD7AAA">
            <w:pPr>
              <w:pStyle w:val="af6"/>
            </w:pPr>
            <w:r w:rsidRPr="00AD7AAA">
              <w:t>DATA</w:t>
            </w:r>
          </w:p>
        </w:tc>
      </w:tr>
      <w:tr w:rsidR="00AD7AAA" w:rsidRPr="0012039D" w14:paraId="7C620034" w14:textId="77777777" w:rsidTr="002612EE">
        <w:trPr>
          <w:trHeight w:val="652"/>
          <w:jc w:val="center"/>
        </w:trPr>
        <w:tc>
          <w:tcPr>
            <w:tcW w:w="5000" w:type="pct"/>
            <w:gridSpan w:val="9"/>
            <w:vAlign w:val="center"/>
          </w:tcPr>
          <w:p w14:paraId="379F1491" w14:textId="77777777" w:rsidR="00AD7AAA" w:rsidRPr="00AD7AAA" w:rsidRDefault="00AD7AAA" w:rsidP="00AD7AAA">
            <w:pPr>
              <w:pStyle w:val="af6"/>
              <w:jc w:val="left"/>
            </w:pPr>
            <w:r w:rsidRPr="00AD7AAA">
              <w:rPr>
                <w:rFonts w:hint="eastAsia"/>
              </w:rPr>
              <w:t>说明：</w:t>
            </w:r>
          </w:p>
          <w:p w14:paraId="6CE4D2F8" w14:textId="77777777" w:rsidR="00AD7AAA" w:rsidRPr="00AD7AAA" w:rsidRDefault="00AD7AAA" w:rsidP="00AD7AAA">
            <w:pPr>
              <w:pStyle w:val="af6"/>
              <w:jc w:val="left"/>
            </w:pPr>
            <w:r w:rsidRPr="00AD7AAA">
              <w:rPr>
                <w:rFonts w:hint="eastAsia"/>
              </w:rPr>
              <w:t>CLA</w:t>
            </w:r>
            <w:r w:rsidRPr="00AD7AAA">
              <w:rPr>
                <w:rFonts w:hint="eastAsia"/>
              </w:rPr>
              <w:t>表示</w:t>
            </w:r>
            <w:r w:rsidRPr="00AD7AAA">
              <w:rPr>
                <w:rFonts w:hint="eastAsia"/>
              </w:rPr>
              <w:t>APDU</w:t>
            </w:r>
            <w:r w:rsidRPr="00AD7AAA">
              <w:rPr>
                <w:rFonts w:hint="eastAsia"/>
              </w:rPr>
              <w:t>类型，明文传输时，</w:t>
            </w:r>
            <w:r w:rsidRPr="00AD7AAA">
              <w:rPr>
                <w:rFonts w:hint="eastAsia"/>
              </w:rPr>
              <w:t>CLA</w:t>
            </w:r>
            <w:r w:rsidRPr="00AD7AAA">
              <w:rPr>
                <w:rFonts w:hint="eastAsia"/>
              </w:rPr>
              <w:t>为</w:t>
            </w:r>
            <w:r w:rsidRPr="00AD7AAA">
              <w:rPr>
                <w:rFonts w:hint="eastAsia"/>
              </w:rPr>
              <w:t>0xB0</w:t>
            </w:r>
            <w:r w:rsidRPr="00AD7AAA">
              <w:rPr>
                <w:rFonts w:hint="eastAsia"/>
              </w:rPr>
              <w:t>，密文传输时，</w:t>
            </w:r>
            <w:r w:rsidRPr="00AD7AAA">
              <w:rPr>
                <w:rFonts w:hint="eastAsia"/>
              </w:rPr>
              <w:t>CLA</w:t>
            </w:r>
            <w:r w:rsidRPr="00AD7AAA">
              <w:rPr>
                <w:rFonts w:hint="eastAsia"/>
              </w:rPr>
              <w:t>为</w:t>
            </w:r>
            <w:r w:rsidRPr="00AD7AAA">
              <w:rPr>
                <w:rFonts w:hint="eastAsia"/>
              </w:rPr>
              <w:t>0xB4</w:t>
            </w:r>
            <w:r w:rsidRPr="00AD7AAA">
              <w:rPr>
                <w:rFonts w:hint="eastAsia"/>
              </w:rPr>
              <w:t>。</w:t>
            </w:r>
          </w:p>
          <w:p w14:paraId="217E5B33" w14:textId="77777777" w:rsidR="00AD7AAA" w:rsidRPr="00AD7AAA" w:rsidRDefault="00AD7AAA" w:rsidP="00AD7AAA">
            <w:pPr>
              <w:pStyle w:val="af6"/>
              <w:jc w:val="left"/>
            </w:pPr>
            <w:r w:rsidRPr="00AD7AAA">
              <w:rPr>
                <w:rFonts w:hint="eastAsia"/>
              </w:rPr>
              <w:t>INS</w:t>
            </w:r>
            <w:r w:rsidRPr="00AD7AAA">
              <w:rPr>
                <w:rFonts w:hint="eastAsia"/>
              </w:rPr>
              <w:t>表示</w:t>
            </w:r>
            <w:r w:rsidRPr="00AD7AAA">
              <w:rPr>
                <w:rFonts w:hint="eastAsia"/>
              </w:rPr>
              <w:t>APDU</w:t>
            </w:r>
            <w:r w:rsidRPr="00AD7AAA">
              <w:rPr>
                <w:rFonts w:hint="eastAsia"/>
              </w:rPr>
              <w:t>指令码。</w:t>
            </w:r>
          </w:p>
          <w:p w14:paraId="077D649C" w14:textId="77777777" w:rsidR="00AD7AAA" w:rsidRPr="00AD7AAA" w:rsidRDefault="00AD7AAA" w:rsidP="00AD7AAA">
            <w:pPr>
              <w:pStyle w:val="af6"/>
              <w:jc w:val="left"/>
            </w:pPr>
            <w:r w:rsidRPr="00AD7AAA">
              <w:rPr>
                <w:rFonts w:hint="eastAsia"/>
              </w:rPr>
              <w:t>P1</w:t>
            </w:r>
            <w:r w:rsidRPr="00AD7AAA">
              <w:rPr>
                <w:rFonts w:hint="eastAsia"/>
              </w:rPr>
              <w:t>和</w:t>
            </w:r>
            <w:r w:rsidRPr="00AD7AAA">
              <w:rPr>
                <w:rFonts w:hint="eastAsia"/>
              </w:rPr>
              <w:t>P2</w:t>
            </w:r>
            <w:r w:rsidRPr="00AD7AAA">
              <w:rPr>
                <w:rFonts w:hint="eastAsia"/>
              </w:rPr>
              <w:t>分别表示</w:t>
            </w:r>
            <w:r w:rsidRPr="00AD7AAA">
              <w:rPr>
                <w:rFonts w:hint="eastAsia"/>
              </w:rPr>
              <w:t>APDU</w:t>
            </w:r>
            <w:r w:rsidRPr="00AD7AAA">
              <w:rPr>
                <w:rFonts w:hint="eastAsia"/>
              </w:rPr>
              <w:t>指令中的参数</w:t>
            </w:r>
            <w:r w:rsidRPr="00AD7AAA">
              <w:rPr>
                <w:rFonts w:hint="eastAsia"/>
              </w:rPr>
              <w:t>1</w:t>
            </w:r>
            <w:r w:rsidRPr="00AD7AAA">
              <w:rPr>
                <w:rFonts w:hint="eastAsia"/>
              </w:rPr>
              <w:t>和参数</w:t>
            </w:r>
            <w:r w:rsidRPr="00AD7AAA">
              <w:rPr>
                <w:rFonts w:hint="eastAsia"/>
              </w:rPr>
              <w:t>2.</w:t>
            </w:r>
          </w:p>
          <w:p w14:paraId="7089672C" w14:textId="77777777" w:rsidR="00AD7AAA" w:rsidRPr="00AD7AAA" w:rsidRDefault="00AD7AAA" w:rsidP="00AD7AAA">
            <w:pPr>
              <w:pStyle w:val="af6"/>
              <w:jc w:val="left"/>
            </w:pPr>
            <w:r w:rsidRPr="00AD7AAA">
              <w:rPr>
                <w:rFonts w:hint="eastAsia"/>
              </w:rPr>
              <w:t>Lc</w:t>
            </w:r>
            <w:r w:rsidRPr="00AD7AAA">
              <w:rPr>
                <w:rFonts w:hint="eastAsia"/>
              </w:rPr>
              <w:t>表示数据域长度</w:t>
            </w:r>
            <w:r w:rsidR="000942FF">
              <w:rPr>
                <w:rFonts w:hint="eastAsia"/>
              </w:rPr>
              <w:t>，大端序</w:t>
            </w:r>
            <w:r w:rsidRPr="00AD7AAA">
              <w:rPr>
                <w:rFonts w:hint="eastAsia"/>
              </w:rPr>
              <w:t>。</w:t>
            </w:r>
          </w:p>
          <w:p w14:paraId="6247ED28" w14:textId="77777777" w:rsidR="00AD7AAA" w:rsidRPr="00AD7AAA" w:rsidRDefault="00AD7AAA" w:rsidP="00584599">
            <w:pPr>
              <w:pStyle w:val="af6"/>
              <w:keepNext/>
              <w:jc w:val="left"/>
            </w:pPr>
            <w:r w:rsidRPr="00AD7AAA">
              <w:rPr>
                <w:rFonts w:hint="eastAsia"/>
              </w:rPr>
              <w:t>Le</w:t>
            </w:r>
            <w:r w:rsidRPr="00AD7AAA">
              <w:rPr>
                <w:rFonts w:hint="eastAsia"/>
              </w:rPr>
              <w:t>表示期望返回数据域长度</w:t>
            </w:r>
            <w:r w:rsidR="000942FF">
              <w:rPr>
                <w:rFonts w:hint="eastAsia"/>
              </w:rPr>
              <w:t>，大端序</w:t>
            </w:r>
            <w:r w:rsidRPr="00AD7AAA">
              <w:rPr>
                <w:rFonts w:hint="eastAsia"/>
              </w:rPr>
              <w:t>。</w:t>
            </w:r>
          </w:p>
        </w:tc>
      </w:tr>
    </w:tbl>
    <w:p w14:paraId="56AEC193" w14:textId="0CAD2DF3" w:rsidR="00A415C2" w:rsidRPr="00A415C2" w:rsidRDefault="00A415C2" w:rsidP="00944CD4">
      <w:pPr>
        <w:pStyle w:val="a0"/>
        <w:ind w:firstLineChars="0" w:firstLine="0"/>
        <w:jc w:val="center"/>
      </w:pPr>
      <w:bookmarkStart w:id="873" w:name="_Ref472412077"/>
      <w:bookmarkStart w:id="874" w:name="_Ref472412045"/>
      <w:r>
        <w:rPr>
          <w:rFonts w:hint="eastAsia"/>
        </w:rPr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2</w:t>
      </w:r>
      <w:r>
        <w:fldChar w:fldCharType="end"/>
      </w:r>
      <w:bookmarkEnd w:id="873"/>
      <w:r w:rsidR="00944CD4">
        <w:rPr>
          <w:rFonts w:hint="eastAsia"/>
        </w:rPr>
        <w:t xml:space="preserve"> </w:t>
      </w:r>
      <w:r>
        <w:rPr>
          <w:rFonts w:hint="eastAsia"/>
        </w:rPr>
        <w:t>APDU</w:t>
      </w:r>
      <w:r>
        <w:rPr>
          <w:rFonts w:hint="eastAsia"/>
        </w:rPr>
        <w:t>响应结构</w:t>
      </w:r>
      <w:bookmarkEnd w:id="87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1"/>
        <w:gridCol w:w="1391"/>
        <w:gridCol w:w="1315"/>
        <w:gridCol w:w="1317"/>
        <w:gridCol w:w="3872"/>
      </w:tblGrid>
      <w:tr w:rsidR="00AD7AAA" w:rsidRPr="0012039D" w14:paraId="782E2950" w14:textId="77777777" w:rsidTr="002612EE">
        <w:trPr>
          <w:trHeight w:val="652"/>
          <w:jc w:val="center"/>
        </w:trPr>
        <w:tc>
          <w:tcPr>
            <w:tcW w:w="2915" w:type="pct"/>
            <w:gridSpan w:val="4"/>
            <w:vAlign w:val="center"/>
          </w:tcPr>
          <w:p w14:paraId="094519D2" w14:textId="77777777" w:rsidR="00AD7AAA" w:rsidRPr="00AD7AAA" w:rsidRDefault="00AD7AAA" w:rsidP="00AD7AAA">
            <w:pPr>
              <w:pStyle w:val="af6"/>
            </w:pPr>
            <w:r w:rsidRPr="00AD7AAA">
              <w:t>状态字</w:t>
            </w:r>
          </w:p>
        </w:tc>
        <w:tc>
          <w:tcPr>
            <w:tcW w:w="2085" w:type="pct"/>
            <w:vAlign w:val="center"/>
          </w:tcPr>
          <w:p w14:paraId="3AFC329B" w14:textId="77777777" w:rsidR="00AD7AAA" w:rsidRPr="00AD7AAA" w:rsidRDefault="00AD7AAA" w:rsidP="00AD7AAA">
            <w:pPr>
              <w:pStyle w:val="af6"/>
            </w:pPr>
            <w:r w:rsidRPr="00AD7AAA">
              <w:t>数据</w:t>
            </w:r>
          </w:p>
        </w:tc>
      </w:tr>
      <w:tr w:rsidR="00AD7AAA" w:rsidRPr="0012039D" w14:paraId="640B4F04" w14:textId="77777777" w:rsidTr="002612EE">
        <w:trPr>
          <w:trHeight w:val="652"/>
          <w:jc w:val="center"/>
        </w:trPr>
        <w:tc>
          <w:tcPr>
            <w:tcW w:w="749" w:type="pct"/>
            <w:vAlign w:val="center"/>
          </w:tcPr>
          <w:p w14:paraId="1DF3ED6E" w14:textId="77777777" w:rsidR="00AD7AAA" w:rsidRPr="00AD7AAA" w:rsidRDefault="00AD7AAA" w:rsidP="00AD7AAA">
            <w:pPr>
              <w:pStyle w:val="af6"/>
            </w:pPr>
            <w:r w:rsidRPr="00AD7AAA">
              <w:t>B</w:t>
            </w:r>
            <w:r w:rsidRPr="00AD7AAA">
              <w:rPr>
                <w:rFonts w:hint="eastAsia"/>
              </w:rPr>
              <w:t>yte</w:t>
            </w:r>
          </w:p>
        </w:tc>
        <w:tc>
          <w:tcPr>
            <w:tcW w:w="749" w:type="pct"/>
            <w:vAlign w:val="center"/>
          </w:tcPr>
          <w:p w14:paraId="31E8691B" w14:textId="77777777" w:rsidR="00AD7AAA" w:rsidRPr="00AD7AAA" w:rsidRDefault="00AD7AAA" w:rsidP="00AD7AAA">
            <w:pPr>
              <w:pStyle w:val="af6"/>
            </w:pPr>
            <w:r w:rsidRPr="00AD7AAA">
              <w:t>B</w:t>
            </w:r>
            <w:r w:rsidRPr="00AD7AAA">
              <w:rPr>
                <w:rFonts w:hint="eastAsia"/>
              </w:rPr>
              <w:t>yte</w:t>
            </w:r>
          </w:p>
        </w:tc>
        <w:tc>
          <w:tcPr>
            <w:tcW w:w="708" w:type="pct"/>
            <w:vAlign w:val="center"/>
          </w:tcPr>
          <w:p w14:paraId="3C1509F9" w14:textId="77777777" w:rsidR="00AD7AAA" w:rsidRPr="00AD7AAA" w:rsidRDefault="00AD7AAA" w:rsidP="00AD7AAA">
            <w:pPr>
              <w:pStyle w:val="af6"/>
            </w:pPr>
            <w:r w:rsidRPr="00AD7AAA">
              <w:t>B</w:t>
            </w:r>
            <w:r w:rsidRPr="00AD7AAA">
              <w:rPr>
                <w:rFonts w:hint="eastAsia"/>
              </w:rPr>
              <w:t>yte</w:t>
            </w:r>
          </w:p>
        </w:tc>
        <w:tc>
          <w:tcPr>
            <w:tcW w:w="709" w:type="pct"/>
            <w:vAlign w:val="center"/>
          </w:tcPr>
          <w:p w14:paraId="0E2C7525" w14:textId="77777777" w:rsidR="00AD7AAA" w:rsidRPr="00AD7AAA" w:rsidRDefault="00AD7AAA" w:rsidP="00AD7AAA">
            <w:pPr>
              <w:pStyle w:val="af6"/>
            </w:pPr>
            <w:r w:rsidRPr="00AD7AAA">
              <w:t>B</w:t>
            </w:r>
            <w:r w:rsidRPr="00AD7AAA">
              <w:rPr>
                <w:rFonts w:hint="eastAsia"/>
              </w:rPr>
              <w:t>yte</w:t>
            </w:r>
          </w:p>
        </w:tc>
        <w:tc>
          <w:tcPr>
            <w:tcW w:w="2085" w:type="pct"/>
            <w:vAlign w:val="center"/>
          </w:tcPr>
          <w:p w14:paraId="5A96BE31" w14:textId="77777777" w:rsidR="00AD7AAA" w:rsidRPr="00AD7AAA" w:rsidRDefault="00AD7AAA" w:rsidP="00AD7AAA">
            <w:pPr>
              <w:pStyle w:val="af6"/>
            </w:pPr>
            <w:r w:rsidRPr="00AD7AAA">
              <w:rPr>
                <w:rFonts w:hint="eastAsia"/>
              </w:rPr>
              <w:t xml:space="preserve">n </w:t>
            </w:r>
            <w:r w:rsidRPr="00AD7AAA">
              <w:t>B</w:t>
            </w:r>
            <w:r w:rsidRPr="00AD7AAA">
              <w:rPr>
                <w:rFonts w:hint="eastAsia"/>
              </w:rPr>
              <w:t>yte</w:t>
            </w:r>
            <w:r w:rsidRPr="00AD7AAA">
              <w:rPr>
                <w:rFonts w:hint="eastAsia"/>
              </w:rPr>
              <w:t>（</w:t>
            </w:r>
            <w:r w:rsidRPr="00AD7AAA">
              <w:rPr>
                <w:rFonts w:hint="eastAsia"/>
              </w:rPr>
              <w:t>n=</w:t>
            </w:r>
            <w:r w:rsidRPr="00AD7AAA">
              <w:t>L</w:t>
            </w:r>
            <w:r w:rsidRPr="00AD7AAA">
              <w:rPr>
                <w:rFonts w:hint="eastAsia"/>
              </w:rPr>
              <w:t>en</w:t>
            </w:r>
            <w:r w:rsidRPr="00AD7AAA">
              <w:rPr>
                <w:rFonts w:hint="eastAsia"/>
              </w:rPr>
              <w:t>）</w:t>
            </w:r>
          </w:p>
        </w:tc>
      </w:tr>
      <w:tr w:rsidR="00AD7AAA" w:rsidRPr="0012039D" w14:paraId="6AB472A4" w14:textId="77777777" w:rsidTr="002612EE">
        <w:trPr>
          <w:trHeight w:val="652"/>
          <w:jc w:val="center"/>
        </w:trPr>
        <w:tc>
          <w:tcPr>
            <w:tcW w:w="749" w:type="pct"/>
            <w:vAlign w:val="center"/>
          </w:tcPr>
          <w:p w14:paraId="20E337E7" w14:textId="77777777" w:rsidR="00AD7AAA" w:rsidRPr="00AD7AAA" w:rsidRDefault="00AD7AAA" w:rsidP="00AD7AAA">
            <w:pPr>
              <w:pStyle w:val="af6"/>
            </w:pPr>
            <w:r w:rsidRPr="00AD7AAA">
              <w:t>SW1</w:t>
            </w:r>
          </w:p>
        </w:tc>
        <w:tc>
          <w:tcPr>
            <w:tcW w:w="749" w:type="pct"/>
            <w:vAlign w:val="center"/>
          </w:tcPr>
          <w:p w14:paraId="47E45E87" w14:textId="77777777" w:rsidR="00AD7AAA" w:rsidRPr="00AD7AAA" w:rsidRDefault="00AD7AAA" w:rsidP="00AD7AAA">
            <w:pPr>
              <w:pStyle w:val="af6"/>
            </w:pPr>
            <w:r w:rsidRPr="00AD7AAA">
              <w:t>SW2</w:t>
            </w:r>
          </w:p>
        </w:tc>
        <w:tc>
          <w:tcPr>
            <w:tcW w:w="1417" w:type="pct"/>
            <w:gridSpan w:val="2"/>
            <w:vAlign w:val="center"/>
          </w:tcPr>
          <w:p w14:paraId="1F0B3112" w14:textId="77777777" w:rsidR="00AD7AAA" w:rsidRPr="00AD7AAA" w:rsidRDefault="00AD7AAA" w:rsidP="00AD7AAA">
            <w:pPr>
              <w:pStyle w:val="af6"/>
            </w:pPr>
            <w:r w:rsidRPr="00AD7AAA">
              <w:t>L</w:t>
            </w:r>
            <w:r w:rsidRPr="00AD7AAA">
              <w:rPr>
                <w:rFonts w:hint="eastAsia"/>
              </w:rPr>
              <w:t>en</w:t>
            </w:r>
          </w:p>
        </w:tc>
        <w:tc>
          <w:tcPr>
            <w:tcW w:w="2085" w:type="pct"/>
            <w:vAlign w:val="center"/>
          </w:tcPr>
          <w:p w14:paraId="0B6632B8" w14:textId="77777777" w:rsidR="00AD7AAA" w:rsidRPr="00AD7AAA" w:rsidRDefault="00AD7AAA" w:rsidP="00AD7AAA">
            <w:pPr>
              <w:pStyle w:val="af6"/>
            </w:pPr>
            <w:r w:rsidRPr="00AD7AAA">
              <w:t>DATA</w:t>
            </w:r>
          </w:p>
        </w:tc>
      </w:tr>
      <w:tr w:rsidR="00AD7AAA" w:rsidRPr="0012039D" w14:paraId="078F1416" w14:textId="77777777" w:rsidTr="002612EE">
        <w:trPr>
          <w:trHeight w:val="652"/>
          <w:jc w:val="center"/>
        </w:trPr>
        <w:tc>
          <w:tcPr>
            <w:tcW w:w="5000" w:type="pct"/>
            <w:gridSpan w:val="5"/>
            <w:vAlign w:val="center"/>
          </w:tcPr>
          <w:p w14:paraId="279EE774" w14:textId="77777777" w:rsidR="00AD7AAA" w:rsidRPr="00AD7AAA" w:rsidRDefault="00AD7AAA" w:rsidP="00AD7AAA">
            <w:pPr>
              <w:pStyle w:val="af6"/>
              <w:jc w:val="left"/>
            </w:pPr>
            <w:r w:rsidRPr="00AD7AAA">
              <w:rPr>
                <w:rFonts w:hint="eastAsia"/>
              </w:rPr>
              <w:t>说明：</w:t>
            </w:r>
          </w:p>
          <w:p w14:paraId="162219DF" w14:textId="77777777" w:rsidR="00AD7AAA" w:rsidRPr="00AD7AAA" w:rsidRDefault="00AD7AAA" w:rsidP="00AD7AAA">
            <w:pPr>
              <w:pStyle w:val="af6"/>
              <w:jc w:val="left"/>
            </w:pPr>
            <w:r w:rsidRPr="00AD7AAA">
              <w:rPr>
                <w:rFonts w:hint="eastAsia"/>
              </w:rPr>
              <w:t>SW1</w:t>
            </w:r>
            <w:r w:rsidRPr="00AD7AAA">
              <w:rPr>
                <w:rFonts w:hint="eastAsia"/>
              </w:rPr>
              <w:t>和</w:t>
            </w:r>
            <w:r w:rsidRPr="00AD7AAA">
              <w:rPr>
                <w:rFonts w:hint="eastAsia"/>
              </w:rPr>
              <w:t>SW2</w:t>
            </w:r>
            <w:r w:rsidRPr="00AD7AAA">
              <w:rPr>
                <w:rFonts w:hint="eastAsia"/>
              </w:rPr>
              <w:t>分别表示</w:t>
            </w:r>
            <w:r w:rsidRPr="00AD7AAA">
              <w:rPr>
                <w:rFonts w:hint="eastAsia"/>
              </w:rPr>
              <w:t>APDU</w:t>
            </w:r>
            <w:r w:rsidRPr="00AD7AAA">
              <w:rPr>
                <w:rFonts w:hint="eastAsia"/>
              </w:rPr>
              <w:t>响应状态码</w:t>
            </w:r>
            <w:r w:rsidRPr="00AD7AAA">
              <w:rPr>
                <w:rFonts w:hint="eastAsia"/>
              </w:rPr>
              <w:t>1</w:t>
            </w:r>
            <w:r w:rsidRPr="00AD7AAA">
              <w:rPr>
                <w:rFonts w:hint="eastAsia"/>
              </w:rPr>
              <w:t>和状态码</w:t>
            </w:r>
            <w:r w:rsidRPr="00AD7AAA">
              <w:rPr>
                <w:rFonts w:hint="eastAsia"/>
              </w:rPr>
              <w:t>2</w:t>
            </w:r>
            <w:r w:rsidRPr="00AD7AAA">
              <w:rPr>
                <w:rFonts w:hint="eastAsia"/>
              </w:rPr>
              <w:t>。</w:t>
            </w:r>
          </w:p>
          <w:p w14:paraId="3547337D" w14:textId="77777777" w:rsidR="00AD7AAA" w:rsidRPr="00AD7AAA" w:rsidRDefault="00AD7AAA" w:rsidP="00B27C4D">
            <w:pPr>
              <w:pStyle w:val="af6"/>
              <w:keepNext/>
              <w:jc w:val="left"/>
            </w:pPr>
            <w:r w:rsidRPr="00AD7AAA">
              <w:rPr>
                <w:rFonts w:hint="eastAsia"/>
              </w:rPr>
              <w:t>Len</w:t>
            </w:r>
            <w:r w:rsidRPr="00AD7AAA">
              <w:rPr>
                <w:rFonts w:hint="eastAsia"/>
              </w:rPr>
              <w:t>表示响应数据域长度</w:t>
            </w:r>
            <w:r w:rsidR="000942FF">
              <w:rPr>
                <w:rFonts w:hint="eastAsia"/>
              </w:rPr>
              <w:t>，大端序</w:t>
            </w:r>
            <w:r w:rsidRPr="00AD7AAA">
              <w:rPr>
                <w:rFonts w:hint="eastAsia"/>
              </w:rPr>
              <w:t>。</w:t>
            </w:r>
          </w:p>
        </w:tc>
      </w:tr>
    </w:tbl>
    <w:p w14:paraId="17024305" w14:textId="77777777" w:rsidR="00AD7AAA" w:rsidRDefault="00AD7AAA" w:rsidP="00FC7C95">
      <w:pPr>
        <w:pStyle w:val="a0"/>
        <w:ind w:firstLine="560"/>
      </w:pPr>
      <w:r>
        <w:rPr>
          <w:rFonts w:hint="eastAsia"/>
        </w:rPr>
        <w:t>密文传输时，需要对指令和响应结构中的数据部分进行扩展和填充，然后再进行数据加密。</w:t>
      </w:r>
    </w:p>
    <w:p w14:paraId="4CD1E50B" w14:textId="0CD889CD" w:rsidR="00A415C2" w:rsidRPr="00DC74BC" w:rsidRDefault="00A415C2" w:rsidP="00944CD4">
      <w:pPr>
        <w:pStyle w:val="a0"/>
        <w:ind w:firstLineChars="0" w:firstLine="0"/>
        <w:jc w:val="center"/>
      </w:pPr>
      <w:bookmarkStart w:id="875" w:name="_Ref472412055"/>
      <w:r>
        <w:rPr>
          <w:rFonts w:hint="eastAsia"/>
        </w:rPr>
        <w:lastRenderedPageBreak/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000064">
        <w:rPr>
          <w:noProof/>
        </w:rPr>
        <w:t>3</w:t>
      </w:r>
      <w:r>
        <w:fldChar w:fldCharType="end"/>
      </w:r>
      <w:bookmarkEnd w:id="875"/>
      <w:r w:rsidR="00944CD4">
        <w:rPr>
          <w:rFonts w:hint="eastAsia"/>
        </w:rPr>
        <w:t xml:space="preserve"> </w:t>
      </w:r>
      <w:r>
        <w:rPr>
          <w:rFonts w:hint="eastAsia"/>
        </w:rPr>
        <w:t>加密通信数据域结构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1235"/>
        <w:gridCol w:w="929"/>
        <w:gridCol w:w="929"/>
        <w:gridCol w:w="2773"/>
        <w:gridCol w:w="2531"/>
      </w:tblGrid>
      <w:tr w:rsidR="00AD7AAA" w:rsidRPr="0012039D" w14:paraId="39F1EFFA" w14:textId="77777777" w:rsidTr="002612EE">
        <w:trPr>
          <w:trHeight w:val="652"/>
          <w:jc w:val="center"/>
        </w:trPr>
        <w:tc>
          <w:tcPr>
            <w:tcW w:w="479" w:type="pct"/>
            <w:vAlign w:val="center"/>
          </w:tcPr>
          <w:p w14:paraId="2B4CA2C0" w14:textId="77777777" w:rsidR="00AD7AAA" w:rsidRPr="00AD7AAA" w:rsidRDefault="00AD7AAA" w:rsidP="00AD7AAA">
            <w:pPr>
              <w:pStyle w:val="af6"/>
            </w:pPr>
            <w:r w:rsidRPr="00AD7AAA">
              <w:t>B</w:t>
            </w:r>
            <w:r w:rsidRPr="00AD7AAA">
              <w:rPr>
                <w:rFonts w:hint="eastAsia"/>
              </w:rPr>
              <w:t>yte</w:t>
            </w:r>
          </w:p>
        </w:tc>
        <w:tc>
          <w:tcPr>
            <w:tcW w:w="665" w:type="pct"/>
            <w:vAlign w:val="center"/>
          </w:tcPr>
          <w:p w14:paraId="360C6BBA" w14:textId="77777777" w:rsidR="00AD7AAA" w:rsidRPr="00AD7AAA" w:rsidRDefault="00AD7AAA" w:rsidP="00AD7AAA">
            <w:pPr>
              <w:pStyle w:val="af6"/>
            </w:pPr>
            <w:r w:rsidRPr="00AD7AAA">
              <w:t>B</w:t>
            </w:r>
            <w:r w:rsidRPr="00AD7AAA">
              <w:rPr>
                <w:rFonts w:hint="eastAsia"/>
              </w:rPr>
              <w:t>yte</w:t>
            </w:r>
          </w:p>
        </w:tc>
        <w:tc>
          <w:tcPr>
            <w:tcW w:w="500" w:type="pct"/>
            <w:vAlign w:val="center"/>
          </w:tcPr>
          <w:p w14:paraId="158D9F75" w14:textId="77777777" w:rsidR="00AD7AAA" w:rsidRPr="00AD7AAA" w:rsidRDefault="00AD7AAA" w:rsidP="00AD7AAA">
            <w:pPr>
              <w:pStyle w:val="af6"/>
            </w:pPr>
            <w:r w:rsidRPr="00AD7AAA">
              <w:t>B</w:t>
            </w:r>
            <w:r w:rsidRPr="00AD7AAA">
              <w:rPr>
                <w:rFonts w:hint="eastAsia"/>
              </w:rPr>
              <w:t>yte</w:t>
            </w:r>
          </w:p>
        </w:tc>
        <w:tc>
          <w:tcPr>
            <w:tcW w:w="500" w:type="pct"/>
            <w:vAlign w:val="center"/>
          </w:tcPr>
          <w:p w14:paraId="752AF9A8" w14:textId="77777777" w:rsidR="00AD7AAA" w:rsidRPr="00AD7AAA" w:rsidRDefault="00AD7AAA" w:rsidP="00AD7AAA">
            <w:pPr>
              <w:pStyle w:val="af6"/>
            </w:pPr>
            <w:r w:rsidRPr="00AD7AAA">
              <w:t>B</w:t>
            </w:r>
            <w:r w:rsidRPr="00AD7AAA">
              <w:rPr>
                <w:rFonts w:hint="eastAsia"/>
              </w:rPr>
              <w:t>yte</w:t>
            </w:r>
          </w:p>
        </w:tc>
        <w:tc>
          <w:tcPr>
            <w:tcW w:w="1493" w:type="pct"/>
            <w:vAlign w:val="center"/>
          </w:tcPr>
          <w:p w14:paraId="0CB89E0B" w14:textId="77777777" w:rsidR="00AD7AAA" w:rsidRPr="00AD7AAA" w:rsidRDefault="00AD7AAA" w:rsidP="00AD7AAA">
            <w:pPr>
              <w:pStyle w:val="af6"/>
            </w:pPr>
            <w:r w:rsidRPr="00AD7AAA">
              <w:rPr>
                <w:rFonts w:hint="eastAsia"/>
              </w:rPr>
              <w:t xml:space="preserve">n </w:t>
            </w:r>
            <w:r w:rsidRPr="00AD7AAA">
              <w:t>B</w:t>
            </w:r>
            <w:r w:rsidRPr="00AD7AAA">
              <w:rPr>
                <w:rFonts w:hint="eastAsia"/>
              </w:rPr>
              <w:t>yte</w:t>
            </w:r>
            <w:r w:rsidRPr="00AD7AAA">
              <w:rPr>
                <w:rFonts w:hint="eastAsia"/>
              </w:rPr>
              <w:t>（</w:t>
            </w:r>
            <w:r w:rsidRPr="00AD7AAA">
              <w:rPr>
                <w:rFonts w:hint="eastAsia"/>
              </w:rPr>
              <w:t>n=</w:t>
            </w:r>
            <w:r w:rsidRPr="00AD7AAA">
              <w:t>L</w:t>
            </w:r>
            <w:r w:rsidRPr="00AD7AAA">
              <w:rPr>
                <w:rFonts w:hint="eastAsia"/>
              </w:rPr>
              <w:t>en</w:t>
            </w:r>
            <w:r w:rsidRPr="00AD7AAA">
              <w:rPr>
                <w:rFonts w:hint="eastAsia"/>
              </w:rPr>
              <w:t>）</w:t>
            </w:r>
          </w:p>
        </w:tc>
        <w:tc>
          <w:tcPr>
            <w:tcW w:w="1363" w:type="pct"/>
            <w:vAlign w:val="center"/>
          </w:tcPr>
          <w:p w14:paraId="2193B0CA" w14:textId="77777777" w:rsidR="00AD7AAA" w:rsidRPr="00AD7AAA" w:rsidRDefault="00AD7AAA" w:rsidP="00AD7AAA">
            <w:pPr>
              <w:pStyle w:val="af6"/>
            </w:pPr>
            <w:r w:rsidRPr="00AD7AAA">
              <w:rPr>
                <w:rFonts w:hint="eastAsia"/>
              </w:rPr>
              <w:t>PKCS5</w:t>
            </w:r>
          </w:p>
        </w:tc>
      </w:tr>
      <w:tr w:rsidR="00AD7AAA" w:rsidRPr="0012039D" w14:paraId="28CCECF1" w14:textId="77777777" w:rsidTr="002612EE">
        <w:trPr>
          <w:trHeight w:val="652"/>
          <w:jc w:val="center"/>
        </w:trPr>
        <w:tc>
          <w:tcPr>
            <w:tcW w:w="1144" w:type="pct"/>
            <w:gridSpan w:val="2"/>
          </w:tcPr>
          <w:p w14:paraId="11902550" w14:textId="77777777" w:rsidR="00AD7AAA" w:rsidRPr="00AD7AAA" w:rsidRDefault="00AD7AAA" w:rsidP="00AD7AAA">
            <w:pPr>
              <w:pStyle w:val="af6"/>
            </w:pPr>
            <w:r w:rsidRPr="00AD7AAA">
              <w:t>Identification</w:t>
            </w:r>
          </w:p>
        </w:tc>
        <w:tc>
          <w:tcPr>
            <w:tcW w:w="1000" w:type="pct"/>
            <w:gridSpan w:val="2"/>
            <w:vAlign w:val="center"/>
          </w:tcPr>
          <w:p w14:paraId="61F41938" w14:textId="77777777" w:rsidR="00AD7AAA" w:rsidRPr="00AD7AAA" w:rsidRDefault="00AD7AAA" w:rsidP="00AD7AAA">
            <w:pPr>
              <w:pStyle w:val="af6"/>
            </w:pPr>
            <w:proofErr w:type="spellStart"/>
            <w:r w:rsidRPr="00AD7AAA">
              <w:rPr>
                <w:rFonts w:hint="eastAsia"/>
              </w:rPr>
              <w:t>Net</w:t>
            </w:r>
            <w:r w:rsidRPr="00AD7AAA">
              <w:t>D</w:t>
            </w:r>
            <w:r w:rsidRPr="00AD7AAA">
              <w:rPr>
                <w:rFonts w:hint="eastAsia"/>
              </w:rPr>
              <w:t>ataLen</w:t>
            </w:r>
            <w:proofErr w:type="spellEnd"/>
          </w:p>
        </w:tc>
        <w:tc>
          <w:tcPr>
            <w:tcW w:w="1493" w:type="pct"/>
            <w:vAlign w:val="center"/>
          </w:tcPr>
          <w:p w14:paraId="6C786B28" w14:textId="77777777" w:rsidR="00AD7AAA" w:rsidRPr="00AD7AAA" w:rsidRDefault="00AD7AAA" w:rsidP="00AD7AAA">
            <w:pPr>
              <w:pStyle w:val="af6"/>
            </w:pPr>
            <w:proofErr w:type="spellStart"/>
            <w:r w:rsidRPr="00AD7AAA">
              <w:rPr>
                <w:rFonts w:hint="eastAsia"/>
              </w:rPr>
              <w:t>Net</w:t>
            </w:r>
            <w:r w:rsidRPr="00AD7AAA">
              <w:t>D</w:t>
            </w:r>
            <w:r w:rsidRPr="00AD7AAA">
              <w:rPr>
                <w:rFonts w:hint="eastAsia"/>
              </w:rPr>
              <w:t>ata</w:t>
            </w:r>
            <w:proofErr w:type="spellEnd"/>
          </w:p>
        </w:tc>
        <w:tc>
          <w:tcPr>
            <w:tcW w:w="1363" w:type="pct"/>
            <w:vAlign w:val="center"/>
          </w:tcPr>
          <w:p w14:paraId="62B3DA5C" w14:textId="77777777" w:rsidR="00AD7AAA" w:rsidRPr="00AD7AAA" w:rsidRDefault="00AD7AAA" w:rsidP="00AD7AAA">
            <w:pPr>
              <w:pStyle w:val="af6"/>
            </w:pPr>
            <w:r w:rsidRPr="00AD7AAA">
              <w:rPr>
                <w:rFonts w:hint="eastAsia"/>
              </w:rPr>
              <w:t>Padding</w:t>
            </w:r>
          </w:p>
        </w:tc>
      </w:tr>
      <w:tr w:rsidR="00AD7AAA" w:rsidRPr="0012039D" w14:paraId="645F2E77" w14:textId="77777777" w:rsidTr="002612EE">
        <w:trPr>
          <w:trHeight w:val="652"/>
          <w:jc w:val="center"/>
        </w:trPr>
        <w:tc>
          <w:tcPr>
            <w:tcW w:w="5000" w:type="pct"/>
            <w:gridSpan w:val="6"/>
          </w:tcPr>
          <w:p w14:paraId="58AA9425" w14:textId="77777777" w:rsidR="00AD7AAA" w:rsidRPr="00AD7AAA" w:rsidRDefault="00AD7AAA" w:rsidP="00AD7AAA">
            <w:pPr>
              <w:pStyle w:val="af6"/>
              <w:jc w:val="left"/>
            </w:pPr>
            <w:r w:rsidRPr="00AD7AAA">
              <w:rPr>
                <w:rFonts w:hint="eastAsia"/>
              </w:rPr>
              <w:t>说明：</w:t>
            </w:r>
          </w:p>
          <w:p w14:paraId="23022AEE" w14:textId="77777777" w:rsidR="00AD7AAA" w:rsidRPr="00AD7AAA" w:rsidRDefault="00AD7AAA" w:rsidP="00AD7AAA">
            <w:pPr>
              <w:pStyle w:val="af6"/>
              <w:jc w:val="left"/>
            </w:pPr>
            <w:r w:rsidRPr="00AD7AAA">
              <w:t>Identification</w:t>
            </w:r>
            <w:r w:rsidRPr="00AD7AAA">
              <w:rPr>
                <w:rFonts w:hint="eastAsia"/>
              </w:rPr>
              <w:t>，加密通信过程由应用层发起，初始值首字节为消息密钥首字节，</w:t>
            </w:r>
            <w:r w:rsidRPr="00AD7AAA">
              <w:rPr>
                <w:rFonts w:hint="eastAsia"/>
              </w:rPr>
              <w:t>COS</w:t>
            </w:r>
            <w:r w:rsidRPr="00AD7AAA">
              <w:rPr>
                <w:rFonts w:hint="eastAsia"/>
              </w:rPr>
              <w:t>返回时填充随机数，下一条加密指令时，应用层需要使用上一条指令</w:t>
            </w:r>
            <w:r w:rsidRPr="00AD7AAA">
              <w:rPr>
                <w:rFonts w:hint="eastAsia"/>
              </w:rPr>
              <w:t>COS</w:t>
            </w:r>
            <w:r w:rsidRPr="00AD7AAA">
              <w:rPr>
                <w:rFonts w:hint="eastAsia"/>
              </w:rPr>
              <w:t>返回的随机数进行填充。</w:t>
            </w:r>
          </w:p>
          <w:p w14:paraId="2535BDFC" w14:textId="77777777" w:rsidR="00AD7AAA" w:rsidRPr="00AD7AAA" w:rsidRDefault="00AD7AAA" w:rsidP="00AD7AAA">
            <w:pPr>
              <w:pStyle w:val="af6"/>
              <w:jc w:val="left"/>
            </w:pPr>
            <w:proofErr w:type="spellStart"/>
            <w:r w:rsidRPr="00AD7AAA">
              <w:rPr>
                <w:rFonts w:hint="eastAsia"/>
              </w:rPr>
              <w:t>Net</w:t>
            </w:r>
            <w:r w:rsidRPr="00AD7AAA">
              <w:t>D</w:t>
            </w:r>
            <w:r w:rsidRPr="00AD7AAA">
              <w:rPr>
                <w:rFonts w:hint="eastAsia"/>
              </w:rPr>
              <w:t>ataLen</w:t>
            </w:r>
            <w:proofErr w:type="spellEnd"/>
            <w:r w:rsidRPr="00AD7AAA">
              <w:rPr>
                <w:rFonts w:hint="eastAsia"/>
              </w:rPr>
              <w:t>表示</w:t>
            </w:r>
            <w:proofErr w:type="spellStart"/>
            <w:r w:rsidRPr="00AD7AAA">
              <w:rPr>
                <w:rFonts w:hint="eastAsia"/>
              </w:rPr>
              <w:t>Net</w:t>
            </w:r>
            <w:r w:rsidRPr="00AD7AAA">
              <w:t>D</w:t>
            </w:r>
            <w:r w:rsidRPr="00AD7AAA">
              <w:rPr>
                <w:rFonts w:hint="eastAsia"/>
              </w:rPr>
              <w:t>ata</w:t>
            </w:r>
            <w:proofErr w:type="spellEnd"/>
            <w:r w:rsidRPr="00AD7AAA">
              <w:rPr>
                <w:rFonts w:hint="eastAsia"/>
              </w:rPr>
              <w:t>数据长度</w:t>
            </w:r>
            <w:r w:rsidR="000942FF">
              <w:rPr>
                <w:rFonts w:hint="eastAsia"/>
              </w:rPr>
              <w:t>，大端序</w:t>
            </w:r>
            <w:r w:rsidRPr="00AD7AAA">
              <w:rPr>
                <w:rFonts w:hint="eastAsia"/>
              </w:rPr>
              <w:t>。</w:t>
            </w:r>
          </w:p>
          <w:p w14:paraId="19C63801" w14:textId="77777777" w:rsidR="00AD7AAA" w:rsidRPr="00AD7AAA" w:rsidRDefault="00AD7AAA" w:rsidP="00165FDA">
            <w:pPr>
              <w:pStyle w:val="af6"/>
              <w:keepNext/>
              <w:jc w:val="left"/>
            </w:pPr>
            <w:r w:rsidRPr="00AD7AAA">
              <w:rPr>
                <w:rFonts w:hint="eastAsia"/>
              </w:rPr>
              <w:t>Padding</w:t>
            </w:r>
            <w:r w:rsidRPr="00AD7AAA">
              <w:rPr>
                <w:rFonts w:hint="eastAsia"/>
              </w:rPr>
              <w:t>为</w:t>
            </w:r>
            <w:r w:rsidRPr="00AD7AAA">
              <w:rPr>
                <w:rFonts w:hint="eastAsia"/>
              </w:rPr>
              <w:t>PKCS5</w:t>
            </w:r>
            <w:r w:rsidRPr="00AD7AAA">
              <w:rPr>
                <w:rFonts w:hint="eastAsia"/>
              </w:rPr>
              <w:t>格式填充。</w:t>
            </w:r>
          </w:p>
        </w:tc>
      </w:tr>
    </w:tbl>
    <w:p w14:paraId="32867C99" w14:textId="77777777" w:rsidR="00165FDA" w:rsidRDefault="00165FDA">
      <w:pPr>
        <w:pStyle w:val="af3"/>
      </w:pPr>
    </w:p>
    <w:p w14:paraId="6C66CC9A" w14:textId="77777777" w:rsidR="002921A1" w:rsidRDefault="002921A1" w:rsidP="003F133F">
      <w:pPr>
        <w:pStyle w:val="20"/>
        <w:spacing w:before="0" w:after="0" w:line="360" w:lineRule="auto"/>
      </w:pPr>
      <w:bookmarkStart w:id="876" w:name="_Toc466906179"/>
      <w:bookmarkStart w:id="877" w:name="_Toc96509672"/>
      <w:r>
        <w:t>指令</w:t>
      </w:r>
      <w:r>
        <w:rPr>
          <w:rFonts w:hint="eastAsia"/>
        </w:rPr>
        <w:t>列表</w:t>
      </w:r>
      <w:bookmarkEnd w:id="876"/>
      <w:bookmarkEnd w:id="877"/>
    </w:p>
    <w:p w14:paraId="3EC413AD" w14:textId="77777777" w:rsidR="00BC05A8" w:rsidRPr="00BC05A8" w:rsidRDefault="00BC05A8" w:rsidP="00BC05A8">
      <w:pPr>
        <w:pStyle w:val="a0"/>
        <w:ind w:firstLine="560"/>
      </w:pPr>
      <w:r>
        <w:rPr>
          <w:rFonts w:hint="eastAsia"/>
        </w:rPr>
        <w:t>本指令列表仅包括标准产品指令，民生银行</w:t>
      </w:r>
      <w:r>
        <w:rPr>
          <w:rFonts w:hint="eastAsia"/>
        </w:rPr>
        <w:t>C100</w:t>
      </w:r>
      <w:r>
        <w:rPr>
          <w:rFonts w:hint="eastAsia"/>
        </w:rPr>
        <w:t>配套</w:t>
      </w:r>
      <w:proofErr w:type="spellStart"/>
      <w:r>
        <w:rPr>
          <w:rFonts w:hint="eastAsia"/>
        </w:rPr>
        <w:t>Utap</w:t>
      </w:r>
      <w:proofErr w:type="spellEnd"/>
      <w:r>
        <w:rPr>
          <w:rFonts w:hint="eastAsia"/>
        </w:rPr>
        <w:t>、高性能密码卡配套</w:t>
      </w:r>
      <w:proofErr w:type="spellStart"/>
      <w:r>
        <w:rPr>
          <w:rFonts w:hint="eastAsia"/>
        </w:rPr>
        <w:t>Utap</w:t>
      </w:r>
      <w:proofErr w:type="spellEnd"/>
      <w:r>
        <w:rPr>
          <w:rFonts w:hint="eastAsia"/>
        </w:rPr>
        <w:t>等项目特殊定制产品指令见相关设计文档。</w:t>
      </w:r>
    </w:p>
    <w:p w14:paraId="0333A4B3" w14:textId="3DA99D7C" w:rsidR="00A415C2" w:rsidRPr="00944CD4" w:rsidRDefault="00944CD4" w:rsidP="00944CD4">
      <w:pPr>
        <w:pStyle w:val="a0"/>
        <w:ind w:firstLineChars="0" w:firstLine="0"/>
        <w:jc w:val="center"/>
      </w:pPr>
      <w:r w:rsidRPr="00944CD4">
        <w:rPr>
          <w:rFonts w:hint="eastAsia"/>
        </w:rPr>
        <w:t>表格</w:t>
      </w:r>
      <w:r w:rsidRPr="00944CD4">
        <w:fldChar w:fldCharType="begin"/>
      </w:r>
      <w:r w:rsidRPr="00944CD4">
        <w:instrText xml:space="preserve"> </w:instrText>
      </w:r>
      <w:r w:rsidRPr="00944CD4">
        <w:rPr>
          <w:rFonts w:hint="eastAsia"/>
        </w:rPr>
        <w:instrText>STYLEREF 1 \s</w:instrText>
      </w:r>
      <w:r w:rsidRPr="00944CD4">
        <w:instrText xml:space="preserve"> </w:instrText>
      </w:r>
      <w:r w:rsidRPr="00944CD4">
        <w:fldChar w:fldCharType="separate"/>
      </w:r>
      <w:r w:rsidR="00000064">
        <w:rPr>
          <w:noProof/>
        </w:rPr>
        <w:t>3</w:t>
      </w:r>
      <w:r w:rsidRPr="00944CD4">
        <w:fldChar w:fldCharType="end"/>
      </w:r>
      <w:r w:rsidRPr="00944CD4">
        <w:noBreakHyphen/>
      </w:r>
      <w:r w:rsidRPr="00944CD4">
        <w:fldChar w:fldCharType="begin"/>
      </w:r>
      <w:r w:rsidRPr="00944CD4">
        <w:instrText xml:space="preserve"> </w:instrText>
      </w:r>
      <w:r w:rsidRPr="00944CD4">
        <w:rPr>
          <w:rFonts w:hint="eastAsia"/>
        </w:rPr>
        <w:instrText xml:space="preserve">SEQ </w:instrText>
      </w:r>
      <w:r w:rsidRPr="00944CD4">
        <w:rPr>
          <w:rFonts w:hint="eastAsia"/>
        </w:rPr>
        <w:instrText>表格</w:instrText>
      </w:r>
      <w:r w:rsidRPr="00944CD4">
        <w:rPr>
          <w:rFonts w:hint="eastAsia"/>
        </w:rPr>
        <w:instrText xml:space="preserve"> \* ARABIC \s 1</w:instrText>
      </w:r>
      <w:r w:rsidRPr="00944CD4">
        <w:instrText xml:space="preserve"> </w:instrText>
      </w:r>
      <w:r w:rsidRPr="00944CD4">
        <w:fldChar w:fldCharType="separate"/>
      </w:r>
      <w:r w:rsidR="00000064">
        <w:rPr>
          <w:noProof/>
        </w:rPr>
        <w:t>4</w:t>
      </w:r>
      <w:r w:rsidRPr="00944CD4">
        <w:fldChar w:fldCharType="end"/>
      </w:r>
      <w:r>
        <w:rPr>
          <w:rFonts w:hint="eastAsia"/>
        </w:rPr>
        <w:t xml:space="preserve"> </w:t>
      </w:r>
      <w:r w:rsidRPr="00944CD4">
        <w:rPr>
          <w:rFonts w:hint="eastAsia"/>
        </w:rPr>
        <w:t>指令列表</w:t>
      </w:r>
    </w:p>
    <w:tbl>
      <w:tblPr>
        <w:tblW w:w="508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"/>
        <w:gridCol w:w="1368"/>
        <w:gridCol w:w="976"/>
        <w:gridCol w:w="3312"/>
        <w:gridCol w:w="1571"/>
        <w:gridCol w:w="1432"/>
      </w:tblGrid>
      <w:tr w:rsidR="002921A1" w:rsidRPr="00E474A0" w14:paraId="5B52D439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6F421A20" w14:textId="77777777" w:rsidR="002921A1" w:rsidRPr="00E92963" w:rsidRDefault="002921A1" w:rsidP="00E92963">
            <w:pPr>
              <w:pStyle w:val="af6"/>
            </w:pPr>
            <w:r w:rsidRPr="00E92963">
              <w:t>序号</w:t>
            </w:r>
          </w:p>
        </w:tc>
        <w:tc>
          <w:tcPr>
            <w:tcW w:w="725" w:type="pct"/>
            <w:shd w:val="clear" w:color="auto" w:fill="auto"/>
            <w:vAlign w:val="center"/>
          </w:tcPr>
          <w:p w14:paraId="55F1392F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CLA</w:t>
            </w:r>
          </w:p>
        </w:tc>
        <w:tc>
          <w:tcPr>
            <w:tcW w:w="517" w:type="pct"/>
            <w:vAlign w:val="center"/>
          </w:tcPr>
          <w:p w14:paraId="222B9EB6" w14:textId="77777777" w:rsidR="002921A1" w:rsidRPr="00E92963" w:rsidRDefault="002921A1" w:rsidP="00E92963">
            <w:pPr>
              <w:pStyle w:val="af6"/>
            </w:pPr>
            <w:r w:rsidRPr="00E92963">
              <w:t xml:space="preserve">INS 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7E746F66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t>指令</w:t>
            </w:r>
            <w:r w:rsidRPr="00E92963">
              <w:rPr>
                <w:rFonts w:hint="eastAsia"/>
              </w:rPr>
              <w:t>名称</w:t>
            </w:r>
          </w:p>
        </w:tc>
        <w:tc>
          <w:tcPr>
            <w:tcW w:w="832" w:type="pct"/>
            <w:vAlign w:val="center"/>
          </w:tcPr>
          <w:p w14:paraId="53E2A09A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生命周期</w:t>
            </w:r>
          </w:p>
        </w:tc>
        <w:tc>
          <w:tcPr>
            <w:tcW w:w="758" w:type="pct"/>
            <w:vAlign w:val="center"/>
          </w:tcPr>
          <w:p w14:paraId="38381A39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章节</w:t>
            </w:r>
          </w:p>
        </w:tc>
      </w:tr>
      <w:tr w:rsidR="002921A1" w:rsidRPr="00E474A0" w14:paraId="030DEA26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13A46E8B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26318A30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558F160C" w14:textId="77777777" w:rsidR="002921A1" w:rsidRPr="00E92963" w:rsidRDefault="002921A1" w:rsidP="00E92963">
            <w:pPr>
              <w:pStyle w:val="af6"/>
            </w:pPr>
            <w:bookmarkStart w:id="878" w:name="OLE_LINK34"/>
            <w:r w:rsidRPr="00E92963">
              <w:rPr>
                <w:rFonts w:hint="eastAsia"/>
              </w:rPr>
              <w:t>0x02</w:t>
            </w:r>
            <w:bookmarkEnd w:id="878"/>
          </w:p>
        </w:tc>
        <w:tc>
          <w:tcPr>
            <w:tcW w:w="1754" w:type="pct"/>
            <w:shd w:val="clear" w:color="auto" w:fill="auto"/>
            <w:vAlign w:val="center"/>
          </w:tcPr>
          <w:p w14:paraId="6D4DB68E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设置设备标签</w:t>
            </w:r>
          </w:p>
        </w:tc>
        <w:tc>
          <w:tcPr>
            <w:tcW w:w="832" w:type="pct"/>
            <w:vAlign w:val="center"/>
          </w:tcPr>
          <w:p w14:paraId="59614A83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生产</w:t>
            </w:r>
            <w:r w:rsidRPr="00E92963">
              <w:rPr>
                <w:rFonts w:hint="eastAsia"/>
              </w:rPr>
              <w:t>/</w:t>
            </w: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04747735" w14:textId="643FC570" w:rsidR="002921A1" w:rsidRPr="00E92963" w:rsidRDefault="003F133F" w:rsidP="00E92963">
            <w:pPr>
              <w:pStyle w:val="af6"/>
            </w:pPr>
            <w:r>
              <w:fldChar w:fldCharType="begin"/>
            </w:r>
            <w:r>
              <w:instrText xml:space="preserve"> REF _Ref462679523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3.3.1</w:t>
            </w:r>
            <w:r>
              <w:fldChar w:fldCharType="end"/>
            </w:r>
          </w:p>
        </w:tc>
      </w:tr>
      <w:tr w:rsidR="002921A1" w:rsidRPr="00E474A0" w14:paraId="6D9C07D1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47DC68A1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6DA6C480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31CD5571" w14:textId="77777777" w:rsidR="002921A1" w:rsidRPr="00E92963" w:rsidRDefault="002921A1" w:rsidP="00E92963">
            <w:pPr>
              <w:pStyle w:val="af6"/>
            </w:pPr>
            <w:bookmarkStart w:id="879" w:name="OLE_LINK35"/>
            <w:r w:rsidRPr="00E92963">
              <w:rPr>
                <w:rFonts w:hint="eastAsia"/>
              </w:rPr>
              <w:t>0x03</w:t>
            </w:r>
            <w:bookmarkEnd w:id="879"/>
          </w:p>
        </w:tc>
        <w:tc>
          <w:tcPr>
            <w:tcW w:w="1754" w:type="pct"/>
            <w:shd w:val="clear" w:color="auto" w:fill="auto"/>
            <w:vAlign w:val="center"/>
          </w:tcPr>
          <w:p w14:paraId="2D539C1B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设置设备序列号</w:t>
            </w:r>
          </w:p>
        </w:tc>
        <w:tc>
          <w:tcPr>
            <w:tcW w:w="832" w:type="pct"/>
            <w:vAlign w:val="center"/>
          </w:tcPr>
          <w:p w14:paraId="7B98794B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生产</w:t>
            </w:r>
          </w:p>
        </w:tc>
        <w:tc>
          <w:tcPr>
            <w:tcW w:w="758" w:type="pct"/>
            <w:vAlign w:val="center"/>
          </w:tcPr>
          <w:p w14:paraId="23722902" w14:textId="255BBB34" w:rsidR="002921A1" w:rsidRPr="00E92963" w:rsidRDefault="003F133F" w:rsidP="00E92963">
            <w:pPr>
              <w:pStyle w:val="af6"/>
            </w:pPr>
            <w:r>
              <w:fldChar w:fldCharType="begin"/>
            </w:r>
            <w:r>
              <w:instrText xml:space="preserve"> REF _Ref462920558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3.3.2</w:t>
            </w:r>
            <w:r>
              <w:fldChar w:fldCharType="end"/>
            </w:r>
          </w:p>
        </w:tc>
      </w:tr>
      <w:tr w:rsidR="002921A1" w:rsidRPr="00E474A0" w14:paraId="57BF1938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15E4D1D1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06520031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12DE134C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0x04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6C9706A0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获取设备信息</w:t>
            </w:r>
          </w:p>
        </w:tc>
        <w:tc>
          <w:tcPr>
            <w:tcW w:w="832" w:type="pct"/>
            <w:vAlign w:val="center"/>
          </w:tcPr>
          <w:p w14:paraId="78E614EB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生产</w:t>
            </w:r>
            <w:r w:rsidRPr="00E92963">
              <w:rPr>
                <w:rFonts w:hint="eastAsia"/>
              </w:rPr>
              <w:t>/</w:t>
            </w: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2DBD71AF" w14:textId="0F9A7DB8" w:rsidR="002921A1" w:rsidRPr="00E92963" w:rsidRDefault="003F133F" w:rsidP="003F133F">
            <w:pPr>
              <w:pStyle w:val="af6"/>
            </w:pPr>
            <w:r>
              <w:fldChar w:fldCharType="begin"/>
            </w:r>
            <w:r>
              <w:instrText xml:space="preserve"> REF _Ref462920561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3.3.3</w:t>
            </w:r>
            <w:r>
              <w:fldChar w:fldCharType="end"/>
            </w:r>
          </w:p>
        </w:tc>
      </w:tr>
      <w:tr w:rsidR="002921A1" w:rsidRPr="00E474A0" w14:paraId="10BDB37D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59376098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3C818C99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50FB9A34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0x05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5F57A7D0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初始化设备认证密钥</w:t>
            </w:r>
          </w:p>
        </w:tc>
        <w:tc>
          <w:tcPr>
            <w:tcW w:w="832" w:type="pct"/>
            <w:vAlign w:val="center"/>
          </w:tcPr>
          <w:p w14:paraId="40CDB81F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生产</w:t>
            </w:r>
          </w:p>
        </w:tc>
        <w:tc>
          <w:tcPr>
            <w:tcW w:w="758" w:type="pct"/>
            <w:vAlign w:val="center"/>
          </w:tcPr>
          <w:p w14:paraId="2F1D43C5" w14:textId="070F534E" w:rsidR="002921A1" w:rsidRPr="00E92963" w:rsidRDefault="003F133F" w:rsidP="00E92963">
            <w:pPr>
              <w:pStyle w:val="af6"/>
            </w:pPr>
            <w:r>
              <w:fldChar w:fldCharType="begin"/>
            </w:r>
            <w:r>
              <w:instrText xml:space="preserve"> REF _Ref462920599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3.3.4</w:t>
            </w:r>
            <w:r>
              <w:fldChar w:fldCharType="end"/>
            </w:r>
          </w:p>
        </w:tc>
      </w:tr>
      <w:tr w:rsidR="002921A1" w:rsidRPr="00E474A0" w14:paraId="3166E3F0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589B6A7F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5D516ACB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177AD3BA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0x06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5E194236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导入设备认证信息</w:t>
            </w:r>
          </w:p>
        </w:tc>
        <w:tc>
          <w:tcPr>
            <w:tcW w:w="832" w:type="pct"/>
            <w:vAlign w:val="center"/>
          </w:tcPr>
          <w:p w14:paraId="0A0E01F0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生产</w:t>
            </w:r>
          </w:p>
        </w:tc>
        <w:tc>
          <w:tcPr>
            <w:tcW w:w="758" w:type="pct"/>
            <w:vAlign w:val="center"/>
          </w:tcPr>
          <w:p w14:paraId="566D1260" w14:textId="5C8182C8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_Ref462920607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3.3.5</w:t>
            </w:r>
            <w:r>
              <w:fldChar w:fldCharType="end"/>
            </w:r>
          </w:p>
        </w:tc>
      </w:tr>
      <w:tr w:rsidR="002921A1" w:rsidRPr="00E474A0" w14:paraId="1158CD52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534339B7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5509FEEA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7B854440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0x07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42984502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导出设备认证信息</w:t>
            </w:r>
          </w:p>
        </w:tc>
        <w:tc>
          <w:tcPr>
            <w:tcW w:w="832" w:type="pct"/>
            <w:vAlign w:val="center"/>
          </w:tcPr>
          <w:p w14:paraId="669C3E02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生产</w:t>
            </w:r>
            <w:r w:rsidRPr="00E92963">
              <w:rPr>
                <w:rFonts w:hint="eastAsia"/>
              </w:rPr>
              <w:t>/</w:t>
            </w: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1303BC3B" w14:textId="13941E04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_Ref462920613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3.3.6</w:t>
            </w:r>
            <w:r>
              <w:fldChar w:fldCharType="end"/>
            </w:r>
          </w:p>
        </w:tc>
      </w:tr>
      <w:tr w:rsidR="002921A1" w:rsidRPr="00E474A0" w14:paraId="5C7BA940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16C98ADF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4CE15CCF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7CB25C32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0x08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6187D2B0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擦除</w:t>
            </w:r>
            <w:r w:rsidRPr="00E92963">
              <w:rPr>
                <w:rFonts w:hint="eastAsia"/>
              </w:rPr>
              <w:t>COS</w:t>
            </w:r>
          </w:p>
        </w:tc>
        <w:tc>
          <w:tcPr>
            <w:tcW w:w="832" w:type="pct"/>
            <w:vAlign w:val="center"/>
          </w:tcPr>
          <w:p w14:paraId="32AA92C3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生产</w:t>
            </w:r>
            <w:r w:rsidRPr="00E92963">
              <w:rPr>
                <w:rFonts w:hint="eastAsia"/>
              </w:rPr>
              <w:t>/</w:t>
            </w: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54CD2119" w14:textId="050C1723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_Ref462920631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3.3.7</w:t>
            </w:r>
            <w:r>
              <w:fldChar w:fldCharType="end"/>
            </w:r>
          </w:p>
        </w:tc>
      </w:tr>
      <w:tr w:rsidR="002921A1" w:rsidRPr="00E474A0" w14:paraId="7B2393EC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0F18EF0B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4A9736F6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26245D86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0x09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5C24B592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清空</w:t>
            </w:r>
            <w:r w:rsidRPr="00E92963">
              <w:rPr>
                <w:rFonts w:hint="eastAsia"/>
              </w:rPr>
              <w:t>MF</w:t>
            </w:r>
          </w:p>
        </w:tc>
        <w:tc>
          <w:tcPr>
            <w:tcW w:w="832" w:type="pct"/>
            <w:vAlign w:val="center"/>
          </w:tcPr>
          <w:p w14:paraId="07567E5B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生产</w:t>
            </w:r>
          </w:p>
        </w:tc>
        <w:tc>
          <w:tcPr>
            <w:tcW w:w="758" w:type="pct"/>
            <w:vAlign w:val="center"/>
          </w:tcPr>
          <w:p w14:paraId="1C3A1425" w14:textId="244681C6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_Ref462920638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3.3.8</w:t>
            </w:r>
            <w:r>
              <w:fldChar w:fldCharType="end"/>
            </w:r>
          </w:p>
        </w:tc>
      </w:tr>
      <w:tr w:rsidR="002921A1" w:rsidRPr="00E474A0" w14:paraId="590D0822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1EEEC5B0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4922BBA4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54856016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0x0A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1BC42035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协商传输会话密钥</w:t>
            </w:r>
          </w:p>
        </w:tc>
        <w:tc>
          <w:tcPr>
            <w:tcW w:w="832" w:type="pct"/>
            <w:vAlign w:val="center"/>
          </w:tcPr>
          <w:p w14:paraId="4E146087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生产</w:t>
            </w:r>
            <w:r w:rsidRPr="00E92963">
              <w:rPr>
                <w:rFonts w:hint="eastAsia"/>
              </w:rPr>
              <w:t>/</w:t>
            </w: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7EC7FB9F" w14:textId="0B1C347E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_Ref462920643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3.3.9</w:t>
            </w:r>
            <w:r>
              <w:fldChar w:fldCharType="end"/>
            </w:r>
          </w:p>
        </w:tc>
      </w:tr>
      <w:tr w:rsidR="002921A1" w:rsidRPr="00E474A0" w14:paraId="71A5405C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63FDE67A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1E7FC644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26E5E06B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0x10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5BDF27CF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设备认证</w:t>
            </w:r>
          </w:p>
        </w:tc>
        <w:tc>
          <w:tcPr>
            <w:tcW w:w="832" w:type="pct"/>
            <w:vAlign w:val="center"/>
          </w:tcPr>
          <w:p w14:paraId="1B072038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生产</w:t>
            </w:r>
            <w:r w:rsidRPr="00E92963">
              <w:rPr>
                <w:rFonts w:hint="eastAsia"/>
              </w:rPr>
              <w:t>/</w:t>
            </w: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7B6BCD05" w14:textId="7C562802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_Ref462920654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3.3.10</w:t>
            </w:r>
            <w:r>
              <w:fldChar w:fldCharType="end"/>
            </w:r>
          </w:p>
        </w:tc>
      </w:tr>
      <w:tr w:rsidR="002921A1" w:rsidRPr="00E474A0" w14:paraId="7EB55294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6BA2F9E3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66596C07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0xB4</w:t>
            </w:r>
          </w:p>
        </w:tc>
        <w:tc>
          <w:tcPr>
            <w:tcW w:w="517" w:type="pct"/>
            <w:vAlign w:val="center"/>
          </w:tcPr>
          <w:p w14:paraId="0F923E69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0x14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7870EAE7" w14:textId="77777777" w:rsidR="002921A1" w:rsidRPr="00E92963" w:rsidRDefault="002921A1" w:rsidP="009E49B9">
            <w:pPr>
              <w:pStyle w:val="af6"/>
              <w:jc w:val="left"/>
            </w:pPr>
            <w:bookmarkStart w:id="880" w:name="OLE_LINK1"/>
            <w:bookmarkStart w:id="881" w:name="OLE_LINK2"/>
            <w:r w:rsidRPr="00E92963">
              <w:rPr>
                <w:rFonts w:hint="eastAsia"/>
              </w:rPr>
              <w:t>获取</w:t>
            </w:r>
            <w:r w:rsidRPr="00E92963">
              <w:rPr>
                <w:rFonts w:hint="eastAsia"/>
              </w:rPr>
              <w:t>PIN</w:t>
            </w:r>
            <w:r w:rsidRPr="00E92963">
              <w:rPr>
                <w:rFonts w:hint="eastAsia"/>
              </w:rPr>
              <w:t>信息</w:t>
            </w:r>
            <w:bookmarkEnd w:id="880"/>
            <w:bookmarkEnd w:id="881"/>
          </w:p>
        </w:tc>
        <w:tc>
          <w:tcPr>
            <w:tcW w:w="832" w:type="pct"/>
            <w:vAlign w:val="center"/>
          </w:tcPr>
          <w:p w14:paraId="1EF098EE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生产</w:t>
            </w:r>
            <w:r w:rsidRPr="00E92963">
              <w:rPr>
                <w:rFonts w:hint="eastAsia"/>
              </w:rPr>
              <w:t>/</w:t>
            </w: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0F27A36D" w14:textId="77D72A1B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_Ref462920659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3.3.11</w:t>
            </w:r>
            <w:r>
              <w:fldChar w:fldCharType="end"/>
            </w:r>
          </w:p>
        </w:tc>
      </w:tr>
      <w:tr w:rsidR="002921A1" w:rsidRPr="00E474A0" w14:paraId="769A66E0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0D2DEAA2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358F0DDD" w14:textId="77777777" w:rsidR="002921A1" w:rsidRPr="00E92963" w:rsidRDefault="002921A1" w:rsidP="00E92963">
            <w:pPr>
              <w:pStyle w:val="af6"/>
            </w:pPr>
            <w:r w:rsidRPr="00E92963">
              <w:t>0xB</w:t>
            </w:r>
            <w:r w:rsidRPr="00E92963">
              <w:rPr>
                <w:rFonts w:hint="eastAsia"/>
              </w:rPr>
              <w:t>4</w:t>
            </w:r>
          </w:p>
        </w:tc>
        <w:tc>
          <w:tcPr>
            <w:tcW w:w="517" w:type="pct"/>
            <w:vAlign w:val="center"/>
          </w:tcPr>
          <w:p w14:paraId="4C1395ED" w14:textId="77777777" w:rsidR="002921A1" w:rsidRPr="00E92963" w:rsidRDefault="002921A1" w:rsidP="00E92963">
            <w:pPr>
              <w:pStyle w:val="af6"/>
            </w:pPr>
            <w:bookmarkStart w:id="882" w:name="OLE_LINK36"/>
            <w:bookmarkStart w:id="883" w:name="OLE_LINK37"/>
            <w:r w:rsidRPr="00E92963">
              <w:rPr>
                <w:rFonts w:hint="eastAsia"/>
              </w:rPr>
              <w:t>0x16</w:t>
            </w:r>
            <w:bookmarkEnd w:id="882"/>
            <w:bookmarkEnd w:id="883"/>
          </w:p>
        </w:tc>
        <w:tc>
          <w:tcPr>
            <w:tcW w:w="1754" w:type="pct"/>
            <w:shd w:val="clear" w:color="auto" w:fill="auto"/>
            <w:vAlign w:val="center"/>
          </w:tcPr>
          <w:p w14:paraId="266B793E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修改</w:t>
            </w:r>
            <w:r w:rsidRPr="00E92963">
              <w:rPr>
                <w:rFonts w:hint="eastAsia"/>
              </w:rPr>
              <w:t>PIN</w:t>
            </w:r>
          </w:p>
        </w:tc>
        <w:tc>
          <w:tcPr>
            <w:tcW w:w="832" w:type="pct"/>
            <w:vAlign w:val="center"/>
          </w:tcPr>
          <w:p w14:paraId="041718B1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051AF7A0" w14:textId="3FD33C98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_Ref462920666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3.3.12</w:t>
            </w:r>
            <w:r>
              <w:fldChar w:fldCharType="end"/>
            </w:r>
          </w:p>
        </w:tc>
      </w:tr>
      <w:tr w:rsidR="002921A1" w:rsidRPr="00E474A0" w14:paraId="2A266B9B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1C699098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18DCDC61" w14:textId="77777777" w:rsidR="002921A1" w:rsidRPr="00E92963" w:rsidRDefault="002921A1" w:rsidP="00E92963">
            <w:pPr>
              <w:pStyle w:val="af6"/>
            </w:pPr>
            <w:r w:rsidRPr="00E92963">
              <w:t>0xB</w:t>
            </w:r>
            <w:r w:rsidRPr="00E92963">
              <w:rPr>
                <w:rFonts w:hint="eastAsia"/>
              </w:rPr>
              <w:t>4</w:t>
            </w:r>
          </w:p>
        </w:tc>
        <w:tc>
          <w:tcPr>
            <w:tcW w:w="517" w:type="pct"/>
            <w:vAlign w:val="center"/>
          </w:tcPr>
          <w:p w14:paraId="6BFF41D0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0x18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3A8CBAD4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校验</w:t>
            </w:r>
            <w:r w:rsidRPr="00E92963">
              <w:rPr>
                <w:rFonts w:hint="eastAsia"/>
              </w:rPr>
              <w:t>PIN</w:t>
            </w:r>
          </w:p>
        </w:tc>
        <w:tc>
          <w:tcPr>
            <w:tcW w:w="832" w:type="pct"/>
            <w:vAlign w:val="center"/>
          </w:tcPr>
          <w:p w14:paraId="43E83101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生产</w:t>
            </w:r>
            <w:r w:rsidRPr="00E92963">
              <w:rPr>
                <w:rFonts w:hint="eastAsia"/>
              </w:rPr>
              <w:t>/</w:t>
            </w: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3DACD2F9" w14:textId="1399DACF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_Ref462920672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3.3.13</w:t>
            </w:r>
            <w:r>
              <w:fldChar w:fldCharType="end"/>
            </w:r>
          </w:p>
        </w:tc>
      </w:tr>
      <w:tr w:rsidR="002921A1" w:rsidRPr="00E474A0" w14:paraId="7BE0D08F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1EFAE849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1AADFD3B" w14:textId="77777777" w:rsidR="002921A1" w:rsidRPr="00E92963" w:rsidRDefault="002921A1" w:rsidP="00E92963">
            <w:pPr>
              <w:pStyle w:val="af6"/>
            </w:pPr>
            <w:r w:rsidRPr="00E92963">
              <w:t>0xB</w:t>
            </w:r>
            <w:r w:rsidRPr="00E92963">
              <w:rPr>
                <w:rFonts w:hint="eastAsia"/>
              </w:rPr>
              <w:t>4</w:t>
            </w:r>
          </w:p>
        </w:tc>
        <w:tc>
          <w:tcPr>
            <w:tcW w:w="517" w:type="pct"/>
            <w:vAlign w:val="center"/>
          </w:tcPr>
          <w:p w14:paraId="1FD88991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0x1A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51223DF1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解锁</w:t>
            </w:r>
            <w:r w:rsidRPr="00E92963">
              <w:rPr>
                <w:rFonts w:hint="eastAsia"/>
              </w:rPr>
              <w:t>PIN</w:t>
            </w:r>
          </w:p>
        </w:tc>
        <w:tc>
          <w:tcPr>
            <w:tcW w:w="832" w:type="pct"/>
            <w:vAlign w:val="center"/>
          </w:tcPr>
          <w:p w14:paraId="29AF1E38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3E2711C0" w14:textId="1633AABD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_Ref462920680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3.3.14</w:t>
            </w:r>
            <w:r>
              <w:fldChar w:fldCharType="end"/>
            </w:r>
          </w:p>
        </w:tc>
      </w:tr>
      <w:tr w:rsidR="002921A1" w:rsidRPr="00E474A0" w14:paraId="3995C645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7AADE7AB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7C9D96B6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44ABAD3E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0x1C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0921F75F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清除应用安全状态</w:t>
            </w:r>
          </w:p>
        </w:tc>
        <w:tc>
          <w:tcPr>
            <w:tcW w:w="832" w:type="pct"/>
            <w:vAlign w:val="center"/>
          </w:tcPr>
          <w:p w14:paraId="771BB4CD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7CF40CA3" w14:textId="7BAA38F5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_Ref462920686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3.3.15</w:t>
            </w:r>
            <w:r>
              <w:fldChar w:fldCharType="end"/>
            </w:r>
          </w:p>
        </w:tc>
      </w:tr>
      <w:tr w:rsidR="002921A1" w:rsidRPr="00E474A0" w14:paraId="4F641991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41E4250D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686E3159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66680410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0x30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3F70C6C2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创建数据文件</w:t>
            </w:r>
          </w:p>
        </w:tc>
        <w:tc>
          <w:tcPr>
            <w:tcW w:w="832" w:type="pct"/>
            <w:vAlign w:val="center"/>
          </w:tcPr>
          <w:p w14:paraId="6485DE5C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7EB0601C" w14:textId="68A29D8E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_Ref462920693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3.3.16</w:t>
            </w:r>
            <w:r>
              <w:fldChar w:fldCharType="end"/>
            </w:r>
          </w:p>
        </w:tc>
      </w:tr>
      <w:tr w:rsidR="002921A1" w:rsidRPr="00E474A0" w14:paraId="73133841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4E35B235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7D026F9F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618114D4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0x32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300902C7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删除数据文件</w:t>
            </w:r>
          </w:p>
        </w:tc>
        <w:tc>
          <w:tcPr>
            <w:tcW w:w="832" w:type="pct"/>
            <w:vAlign w:val="center"/>
          </w:tcPr>
          <w:p w14:paraId="64BC4623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25DB8F3F" w14:textId="61DF73AC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_Ref462920734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3.3.17</w:t>
            </w:r>
            <w:r>
              <w:fldChar w:fldCharType="end"/>
            </w:r>
          </w:p>
        </w:tc>
      </w:tr>
      <w:tr w:rsidR="002921A1" w:rsidRPr="00E474A0" w14:paraId="427E972F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436203AF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223423F9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4554C14D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0x36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5F888980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获取数据文件信息</w:t>
            </w:r>
          </w:p>
        </w:tc>
        <w:tc>
          <w:tcPr>
            <w:tcW w:w="832" w:type="pct"/>
            <w:vAlign w:val="center"/>
          </w:tcPr>
          <w:p w14:paraId="140FEE3C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生产</w:t>
            </w:r>
            <w:r w:rsidRPr="00E92963">
              <w:rPr>
                <w:rFonts w:hint="eastAsia"/>
              </w:rPr>
              <w:t>/</w:t>
            </w: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42333B81" w14:textId="51818997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_Ref462920740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3.3.18</w:t>
            </w:r>
            <w:r>
              <w:fldChar w:fldCharType="end"/>
            </w:r>
          </w:p>
        </w:tc>
      </w:tr>
      <w:tr w:rsidR="002921A1" w:rsidRPr="00E474A0" w14:paraId="0CA9E4DD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0D7ABF51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390A46B7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5A47AE79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0x38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0AFD498D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读数据文件</w:t>
            </w:r>
          </w:p>
        </w:tc>
        <w:tc>
          <w:tcPr>
            <w:tcW w:w="832" w:type="pct"/>
            <w:vAlign w:val="center"/>
          </w:tcPr>
          <w:p w14:paraId="31FB67C9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生产</w:t>
            </w:r>
            <w:r w:rsidRPr="00E92963">
              <w:rPr>
                <w:rFonts w:hint="eastAsia"/>
              </w:rPr>
              <w:t>/</w:t>
            </w: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14C96164" w14:textId="14BDED4B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_Ref462920744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3.3.19</w:t>
            </w:r>
            <w:r>
              <w:fldChar w:fldCharType="end"/>
            </w:r>
          </w:p>
        </w:tc>
      </w:tr>
      <w:tr w:rsidR="002921A1" w:rsidRPr="00E474A0" w14:paraId="2B1769D3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6CBDBA37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459DB835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4EB09634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0x3A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677F37A2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写数据文件</w:t>
            </w:r>
          </w:p>
        </w:tc>
        <w:tc>
          <w:tcPr>
            <w:tcW w:w="832" w:type="pct"/>
            <w:vAlign w:val="center"/>
          </w:tcPr>
          <w:p w14:paraId="16862D87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生产</w:t>
            </w:r>
            <w:r w:rsidRPr="00E92963">
              <w:rPr>
                <w:rFonts w:hint="eastAsia"/>
              </w:rPr>
              <w:t>/</w:t>
            </w: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348D4832" w14:textId="5686F960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_Ref462920757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3.3.20</w:t>
            </w:r>
            <w:r>
              <w:fldChar w:fldCharType="end"/>
            </w:r>
          </w:p>
        </w:tc>
      </w:tr>
      <w:tr w:rsidR="002921A1" w:rsidRPr="00E474A0" w14:paraId="02BE0B41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3C439E51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091D5B07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4639C79A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0x3E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31AB314B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初始化文件系统</w:t>
            </w:r>
          </w:p>
        </w:tc>
        <w:tc>
          <w:tcPr>
            <w:tcW w:w="832" w:type="pct"/>
            <w:vAlign w:val="center"/>
          </w:tcPr>
          <w:p w14:paraId="0F8ED5A1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生产</w:t>
            </w:r>
          </w:p>
        </w:tc>
        <w:tc>
          <w:tcPr>
            <w:tcW w:w="758" w:type="pct"/>
            <w:vAlign w:val="center"/>
          </w:tcPr>
          <w:p w14:paraId="75A62A9F" w14:textId="5D78777E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_Ref462920762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3.3.21</w:t>
            </w:r>
            <w:r>
              <w:fldChar w:fldCharType="end"/>
            </w:r>
          </w:p>
        </w:tc>
      </w:tr>
      <w:tr w:rsidR="002921A1" w:rsidRPr="00E474A0" w14:paraId="4BEFE205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4FC268E5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703F0071" w14:textId="77777777" w:rsidR="002921A1" w:rsidRPr="00E92963" w:rsidRDefault="002921A1" w:rsidP="00E92963">
            <w:pPr>
              <w:pStyle w:val="af6"/>
            </w:pPr>
            <w:r w:rsidRPr="00E92963">
              <w:t>0xB</w:t>
            </w:r>
            <w:r w:rsidRPr="00E92963">
              <w:rPr>
                <w:rFonts w:hint="eastAsia"/>
              </w:rPr>
              <w:t>4</w:t>
            </w:r>
          </w:p>
        </w:tc>
        <w:tc>
          <w:tcPr>
            <w:tcW w:w="517" w:type="pct"/>
            <w:vAlign w:val="center"/>
          </w:tcPr>
          <w:p w14:paraId="3C00EB6F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0x20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0A54C8E2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创建应用</w:t>
            </w:r>
          </w:p>
        </w:tc>
        <w:tc>
          <w:tcPr>
            <w:tcW w:w="832" w:type="pct"/>
            <w:vAlign w:val="center"/>
          </w:tcPr>
          <w:p w14:paraId="71AB4B7C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生产</w:t>
            </w:r>
          </w:p>
        </w:tc>
        <w:tc>
          <w:tcPr>
            <w:tcW w:w="758" w:type="pct"/>
            <w:vAlign w:val="center"/>
          </w:tcPr>
          <w:p w14:paraId="537BB587" w14:textId="4BA94AFF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_Ref462920769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3.3.22</w:t>
            </w:r>
            <w:r>
              <w:fldChar w:fldCharType="end"/>
            </w:r>
          </w:p>
        </w:tc>
      </w:tr>
      <w:tr w:rsidR="002921A1" w:rsidRPr="00E474A0" w14:paraId="3A88E47D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4CBEBBD2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4C38579B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2885B9DD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0x2A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2D3823FC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获取应用配置信息</w:t>
            </w:r>
          </w:p>
        </w:tc>
        <w:tc>
          <w:tcPr>
            <w:tcW w:w="832" w:type="pct"/>
            <w:vAlign w:val="center"/>
          </w:tcPr>
          <w:p w14:paraId="5DC94613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0D922457" w14:textId="28C19934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_Ref462920777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3.3.23</w:t>
            </w:r>
            <w:r>
              <w:fldChar w:fldCharType="end"/>
            </w:r>
          </w:p>
        </w:tc>
      </w:tr>
      <w:tr w:rsidR="002921A1" w:rsidRPr="00E474A0" w14:paraId="380AC237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30B262CE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4685590B" w14:textId="77777777" w:rsidR="002921A1" w:rsidRPr="00E92963" w:rsidRDefault="002921A1" w:rsidP="00E92963">
            <w:pPr>
              <w:pStyle w:val="af6"/>
            </w:pPr>
            <w:r w:rsidRPr="00E92963">
              <w:t>0xB</w:t>
            </w:r>
            <w:r w:rsidRPr="00E92963">
              <w:rPr>
                <w:rFonts w:hint="eastAsia"/>
              </w:rPr>
              <w:t>4</w:t>
            </w:r>
          </w:p>
        </w:tc>
        <w:tc>
          <w:tcPr>
            <w:tcW w:w="517" w:type="pct"/>
            <w:vAlign w:val="center"/>
          </w:tcPr>
          <w:p w14:paraId="04B5DD88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0x2B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50005869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恢复应用初始化状态</w:t>
            </w:r>
          </w:p>
        </w:tc>
        <w:tc>
          <w:tcPr>
            <w:tcW w:w="832" w:type="pct"/>
            <w:vAlign w:val="center"/>
          </w:tcPr>
          <w:p w14:paraId="384CA237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6EF7EB4C" w14:textId="14B1E6BB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_Ref462920812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3.3.24</w:t>
            </w:r>
            <w:r>
              <w:fldChar w:fldCharType="end"/>
            </w:r>
          </w:p>
        </w:tc>
      </w:tr>
      <w:tr w:rsidR="002921A1" w:rsidRPr="00E474A0" w14:paraId="1F87B13E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0FC97859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3F1AA2EF" w14:textId="77777777" w:rsidR="002921A1" w:rsidRPr="00E92963" w:rsidRDefault="002921A1" w:rsidP="00E92963">
            <w:pPr>
              <w:pStyle w:val="af6"/>
            </w:pPr>
            <w:r w:rsidRPr="00E92963">
              <w:t>0xB</w:t>
            </w:r>
            <w:r w:rsidRPr="00E92963">
              <w:rPr>
                <w:rFonts w:hint="eastAsia"/>
              </w:rPr>
              <w:t>4</w:t>
            </w:r>
          </w:p>
        </w:tc>
        <w:tc>
          <w:tcPr>
            <w:tcW w:w="517" w:type="pct"/>
            <w:vAlign w:val="center"/>
          </w:tcPr>
          <w:p w14:paraId="7BE971EE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0x40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45C49FC3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创建容器</w:t>
            </w:r>
          </w:p>
        </w:tc>
        <w:tc>
          <w:tcPr>
            <w:tcW w:w="832" w:type="pct"/>
            <w:vAlign w:val="center"/>
          </w:tcPr>
          <w:p w14:paraId="2331CFB0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48F9503B" w14:textId="38CD2B4B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_Ref462920819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3.3.25</w:t>
            </w:r>
            <w:r>
              <w:fldChar w:fldCharType="end"/>
            </w:r>
          </w:p>
        </w:tc>
      </w:tr>
      <w:tr w:rsidR="002921A1" w:rsidRPr="00E474A0" w14:paraId="6E9D149A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33A747C7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3379763C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55B9A693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0x46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4E3839E1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枚举容器</w:t>
            </w:r>
          </w:p>
        </w:tc>
        <w:tc>
          <w:tcPr>
            <w:tcW w:w="832" w:type="pct"/>
            <w:vAlign w:val="center"/>
          </w:tcPr>
          <w:p w14:paraId="5E115CD4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5B232707" w14:textId="2E12F007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_Ref462920824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3.3.26</w:t>
            </w:r>
            <w:r>
              <w:fldChar w:fldCharType="end"/>
            </w:r>
          </w:p>
        </w:tc>
      </w:tr>
      <w:tr w:rsidR="002921A1" w:rsidRPr="00E474A0" w14:paraId="2C38271F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1B2C48B7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0CEE5632" w14:textId="77777777" w:rsidR="002921A1" w:rsidRPr="00E92963" w:rsidRDefault="002921A1" w:rsidP="00E92963">
            <w:pPr>
              <w:pStyle w:val="af6"/>
            </w:pPr>
            <w:r w:rsidRPr="00E92963">
              <w:t>0xB</w:t>
            </w:r>
            <w:r w:rsidRPr="00E92963">
              <w:rPr>
                <w:rFonts w:hint="eastAsia"/>
              </w:rPr>
              <w:t>4</w:t>
            </w:r>
          </w:p>
        </w:tc>
        <w:tc>
          <w:tcPr>
            <w:tcW w:w="517" w:type="pct"/>
            <w:vAlign w:val="center"/>
          </w:tcPr>
          <w:p w14:paraId="2E6D7B1B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0x48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39188477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删除容器</w:t>
            </w:r>
          </w:p>
        </w:tc>
        <w:tc>
          <w:tcPr>
            <w:tcW w:w="832" w:type="pct"/>
            <w:vAlign w:val="center"/>
          </w:tcPr>
          <w:p w14:paraId="7C9E91E8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6A5078D3" w14:textId="33722C48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_Ref462920828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3.3.27</w:t>
            </w:r>
            <w:r>
              <w:fldChar w:fldCharType="end"/>
            </w:r>
          </w:p>
        </w:tc>
      </w:tr>
      <w:tr w:rsidR="002921A1" w:rsidRPr="00E474A0" w14:paraId="39BA578B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01419C65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4D1970C9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64089B4C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0x4A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393A9477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获取容器信息</w:t>
            </w:r>
          </w:p>
        </w:tc>
        <w:tc>
          <w:tcPr>
            <w:tcW w:w="832" w:type="pct"/>
            <w:vAlign w:val="center"/>
          </w:tcPr>
          <w:p w14:paraId="175E7B9D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1EB8FC78" w14:textId="747E34F3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_Ref462920834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3.3.28</w:t>
            </w:r>
            <w:r>
              <w:fldChar w:fldCharType="end"/>
            </w:r>
          </w:p>
        </w:tc>
      </w:tr>
      <w:tr w:rsidR="002921A1" w:rsidRPr="00E474A0" w14:paraId="64B642A9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3CBD4211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439C6675" w14:textId="77777777" w:rsidR="002921A1" w:rsidRPr="00E92963" w:rsidRDefault="002921A1" w:rsidP="00E92963">
            <w:pPr>
              <w:pStyle w:val="af6"/>
            </w:pPr>
            <w:r w:rsidRPr="00E92963">
              <w:t>0xB</w:t>
            </w:r>
            <w:r w:rsidRPr="00E92963">
              <w:rPr>
                <w:rFonts w:hint="eastAsia"/>
              </w:rPr>
              <w:t>4</w:t>
            </w:r>
          </w:p>
        </w:tc>
        <w:tc>
          <w:tcPr>
            <w:tcW w:w="517" w:type="pct"/>
            <w:vAlign w:val="center"/>
          </w:tcPr>
          <w:p w14:paraId="62138000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0x4C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2122769D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导入数字证书</w:t>
            </w:r>
          </w:p>
        </w:tc>
        <w:tc>
          <w:tcPr>
            <w:tcW w:w="832" w:type="pct"/>
            <w:vAlign w:val="center"/>
          </w:tcPr>
          <w:p w14:paraId="422D2D1E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5A28A7B2" w14:textId="3EDCB25D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_Ref462920838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3.3.29</w:t>
            </w:r>
            <w:r>
              <w:fldChar w:fldCharType="end"/>
            </w:r>
          </w:p>
        </w:tc>
      </w:tr>
      <w:tr w:rsidR="002921A1" w:rsidRPr="00E474A0" w14:paraId="64AEBB60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3F2835EB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04A96120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70FFB98D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0x4E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1D7E4784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导出数字证书</w:t>
            </w:r>
          </w:p>
        </w:tc>
        <w:tc>
          <w:tcPr>
            <w:tcW w:w="832" w:type="pct"/>
            <w:vAlign w:val="center"/>
          </w:tcPr>
          <w:p w14:paraId="108A5F02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276B9137" w14:textId="088C9A19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_Ref462920843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3.3.30</w:t>
            </w:r>
            <w:r>
              <w:fldChar w:fldCharType="end"/>
            </w:r>
          </w:p>
        </w:tc>
      </w:tr>
      <w:tr w:rsidR="002921A1" w:rsidRPr="00E474A0" w14:paraId="244C0453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1E574E42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16620189" w14:textId="77777777" w:rsidR="002921A1" w:rsidRPr="00E92963" w:rsidRDefault="002921A1" w:rsidP="00E92963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48E1AA27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0x50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14497BA7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生成随机数</w:t>
            </w:r>
          </w:p>
        </w:tc>
        <w:tc>
          <w:tcPr>
            <w:tcW w:w="832" w:type="pct"/>
            <w:vAlign w:val="center"/>
          </w:tcPr>
          <w:p w14:paraId="62197535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生产</w:t>
            </w:r>
            <w:r w:rsidRPr="00E92963">
              <w:rPr>
                <w:rFonts w:hint="eastAsia"/>
              </w:rPr>
              <w:t>/</w:t>
            </w: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05B24D4C" w14:textId="4DD35474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_Ref462920847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3.3.31</w:t>
            </w:r>
            <w:r>
              <w:fldChar w:fldCharType="end"/>
            </w:r>
          </w:p>
        </w:tc>
      </w:tr>
      <w:tr w:rsidR="002921A1" w:rsidRPr="00E474A0" w14:paraId="55873C48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134EA1F9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4AA87B50" w14:textId="77777777" w:rsidR="002921A1" w:rsidRPr="00E92963" w:rsidRDefault="002921A1" w:rsidP="00E92963">
            <w:pPr>
              <w:pStyle w:val="af6"/>
            </w:pPr>
            <w:r w:rsidRPr="00E92963">
              <w:t>0xB</w:t>
            </w:r>
            <w:r w:rsidRPr="00E92963">
              <w:rPr>
                <w:rFonts w:hint="eastAsia"/>
              </w:rPr>
              <w:t>4</w:t>
            </w:r>
          </w:p>
        </w:tc>
        <w:tc>
          <w:tcPr>
            <w:tcW w:w="517" w:type="pct"/>
            <w:vAlign w:val="center"/>
          </w:tcPr>
          <w:p w14:paraId="3C8F8C32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0x54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6A0235B9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生成</w:t>
            </w:r>
            <w:r w:rsidRPr="00E92963">
              <w:rPr>
                <w:rFonts w:hint="eastAsia"/>
              </w:rPr>
              <w:t>RSA</w:t>
            </w:r>
            <w:r w:rsidRPr="00E92963">
              <w:rPr>
                <w:rFonts w:hint="eastAsia"/>
              </w:rPr>
              <w:t>密钥对</w:t>
            </w:r>
          </w:p>
        </w:tc>
        <w:tc>
          <w:tcPr>
            <w:tcW w:w="832" w:type="pct"/>
            <w:vAlign w:val="center"/>
          </w:tcPr>
          <w:p w14:paraId="71D3F90F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6C06A224" w14:textId="3E736B43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_Ref462920854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3.3.32</w:t>
            </w:r>
            <w:r>
              <w:fldChar w:fldCharType="end"/>
            </w:r>
          </w:p>
        </w:tc>
      </w:tr>
      <w:tr w:rsidR="002921A1" w:rsidRPr="00E474A0" w14:paraId="0731518C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40208414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3A77B8A6" w14:textId="77777777" w:rsidR="002921A1" w:rsidRPr="00E92963" w:rsidRDefault="002921A1" w:rsidP="00E92963">
            <w:pPr>
              <w:pStyle w:val="af6"/>
            </w:pPr>
            <w:r w:rsidRPr="00E92963">
              <w:t>0xB</w:t>
            </w:r>
            <w:r w:rsidRPr="00E92963">
              <w:rPr>
                <w:rFonts w:hint="eastAsia"/>
              </w:rPr>
              <w:t>4</w:t>
            </w:r>
          </w:p>
        </w:tc>
        <w:tc>
          <w:tcPr>
            <w:tcW w:w="517" w:type="pct"/>
            <w:vAlign w:val="center"/>
          </w:tcPr>
          <w:p w14:paraId="1DF399CA" w14:textId="77777777" w:rsidR="002921A1" w:rsidRPr="00E92963" w:rsidRDefault="002921A1" w:rsidP="00E92963">
            <w:pPr>
              <w:pStyle w:val="af6"/>
            </w:pPr>
            <w:bookmarkStart w:id="884" w:name="OLE_LINK38"/>
            <w:bookmarkStart w:id="885" w:name="OLE_LINK39"/>
            <w:r w:rsidRPr="00E92963">
              <w:rPr>
                <w:rFonts w:hint="eastAsia"/>
              </w:rPr>
              <w:t>0x56</w:t>
            </w:r>
            <w:bookmarkEnd w:id="884"/>
            <w:bookmarkEnd w:id="885"/>
          </w:p>
        </w:tc>
        <w:tc>
          <w:tcPr>
            <w:tcW w:w="1754" w:type="pct"/>
            <w:shd w:val="clear" w:color="auto" w:fill="auto"/>
            <w:vAlign w:val="center"/>
          </w:tcPr>
          <w:p w14:paraId="255F99ED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导入</w:t>
            </w:r>
            <w:r w:rsidRPr="00E92963">
              <w:rPr>
                <w:rFonts w:hint="eastAsia"/>
              </w:rPr>
              <w:t>RSA</w:t>
            </w:r>
            <w:r w:rsidRPr="00E92963">
              <w:rPr>
                <w:rFonts w:hint="eastAsia"/>
              </w:rPr>
              <w:t>密钥对</w:t>
            </w:r>
          </w:p>
        </w:tc>
        <w:tc>
          <w:tcPr>
            <w:tcW w:w="832" w:type="pct"/>
            <w:vAlign w:val="center"/>
          </w:tcPr>
          <w:p w14:paraId="5FA0CDC5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3702F301" w14:textId="69090DD7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_Ref462920861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3.3.33</w:t>
            </w:r>
            <w:r>
              <w:fldChar w:fldCharType="end"/>
            </w:r>
          </w:p>
        </w:tc>
      </w:tr>
      <w:tr w:rsidR="002921A1" w:rsidRPr="00E474A0" w14:paraId="10FFE878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0A1215B8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72D7ED9C" w14:textId="77777777" w:rsidR="002921A1" w:rsidRPr="00E92963" w:rsidRDefault="002921A1" w:rsidP="00E92963">
            <w:pPr>
              <w:pStyle w:val="af6"/>
            </w:pPr>
            <w:r w:rsidRPr="00E92963">
              <w:t>0xB</w:t>
            </w:r>
            <w:r w:rsidRPr="00E92963">
              <w:rPr>
                <w:rFonts w:hint="eastAsia"/>
              </w:rPr>
              <w:t>4</w:t>
            </w:r>
          </w:p>
        </w:tc>
        <w:tc>
          <w:tcPr>
            <w:tcW w:w="517" w:type="pct"/>
            <w:vAlign w:val="center"/>
          </w:tcPr>
          <w:p w14:paraId="60C37B99" w14:textId="77777777" w:rsidR="002921A1" w:rsidRPr="00E92963" w:rsidRDefault="002921A1" w:rsidP="00E92963">
            <w:pPr>
              <w:pStyle w:val="af6"/>
            </w:pPr>
            <w:bookmarkStart w:id="886" w:name="OLE_LINK40"/>
            <w:bookmarkStart w:id="887" w:name="OLE_LINK41"/>
            <w:r w:rsidRPr="00E92963">
              <w:rPr>
                <w:rFonts w:hint="eastAsia"/>
              </w:rPr>
              <w:t>0x57</w:t>
            </w:r>
            <w:bookmarkEnd w:id="886"/>
            <w:bookmarkEnd w:id="887"/>
          </w:p>
        </w:tc>
        <w:tc>
          <w:tcPr>
            <w:tcW w:w="1754" w:type="pct"/>
            <w:shd w:val="clear" w:color="auto" w:fill="auto"/>
            <w:vAlign w:val="center"/>
          </w:tcPr>
          <w:p w14:paraId="46697539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RSA</w:t>
            </w:r>
            <w:r w:rsidRPr="00E92963">
              <w:rPr>
                <w:rFonts w:hint="eastAsia"/>
              </w:rPr>
              <w:t>私钥运算</w:t>
            </w:r>
          </w:p>
        </w:tc>
        <w:tc>
          <w:tcPr>
            <w:tcW w:w="832" w:type="pct"/>
            <w:vAlign w:val="center"/>
          </w:tcPr>
          <w:p w14:paraId="56C2E0F9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0D3DA56C" w14:textId="0A45387A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_Ref462920865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3.3.34</w:t>
            </w:r>
            <w:r>
              <w:fldChar w:fldCharType="end"/>
            </w:r>
          </w:p>
        </w:tc>
      </w:tr>
      <w:tr w:rsidR="002921A1" w:rsidRPr="00E474A0" w14:paraId="6A3AB0FA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4485FAF7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62F9B87C" w14:textId="77777777" w:rsidR="002921A1" w:rsidRPr="00E92963" w:rsidRDefault="002921A1" w:rsidP="00E92963">
            <w:pPr>
              <w:pStyle w:val="af6"/>
            </w:pPr>
            <w:r w:rsidRPr="00E92963">
              <w:t>0xB</w:t>
            </w:r>
            <w:r w:rsidRPr="00E92963">
              <w:rPr>
                <w:rFonts w:hint="eastAsia"/>
              </w:rPr>
              <w:t>4</w:t>
            </w:r>
          </w:p>
        </w:tc>
        <w:tc>
          <w:tcPr>
            <w:tcW w:w="517" w:type="pct"/>
            <w:vAlign w:val="center"/>
          </w:tcPr>
          <w:p w14:paraId="21275653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0x70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7D27697E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生成</w:t>
            </w:r>
            <w:r w:rsidRPr="00E92963">
              <w:rPr>
                <w:rFonts w:hint="eastAsia"/>
              </w:rPr>
              <w:t>SM2</w:t>
            </w:r>
            <w:r w:rsidRPr="00E92963">
              <w:rPr>
                <w:rFonts w:hint="eastAsia"/>
              </w:rPr>
              <w:t>密钥对</w:t>
            </w:r>
          </w:p>
        </w:tc>
        <w:tc>
          <w:tcPr>
            <w:tcW w:w="832" w:type="pct"/>
            <w:vAlign w:val="center"/>
          </w:tcPr>
          <w:p w14:paraId="6C070194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63D47FE0" w14:textId="04A12548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_Ref462920878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3.3.35</w:t>
            </w:r>
            <w:r>
              <w:fldChar w:fldCharType="end"/>
            </w:r>
          </w:p>
        </w:tc>
      </w:tr>
      <w:tr w:rsidR="002921A1" w:rsidRPr="00E474A0" w14:paraId="07D38701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68A469A5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0675BE54" w14:textId="77777777" w:rsidR="002921A1" w:rsidRPr="00E92963" w:rsidRDefault="002921A1" w:rsidP="00E92963">
            <w:pPr>
              <w:pStyle w:val="af6"/>
            </w:pPr>
            <w:r w:rsidRPr="00E92963">
              <w:t>0xB</w:t>
            </w:r>
            <w:r w:rsidRPr="00E92963">
              <w:rPr>
                <w:rFonts w:hint="eastAsia"/>
              </w:rPr>
              <w:t>4</w:t>
            </w:r>
          </w:p>
        </w:tc>
        <w:tc>
          <w:tcPr>
            <w:tcW w:w="517" w:type="pct"/>
            <w:vAlign w:val="center"/>
          </w:tcPr>
          <w:p w14:paraId="6E1358C1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0x72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7740E5D0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导入</w:t>
            </w:r>
            <w:r w:rsidRPr="00E92963">
              <w:rPr>
                <w:rFonts w:hint="eastAsia"/>
              </w:rPr>
              <w:t>SM2</w:t>
            </w:r>
            <w:r w:rsidRPr="00E92963">
              <w:rPr>
                <w:rFonts w:hint="eastAsia"/>
              </w:rPr>
              <w:t>密钥对</w:t>
            </w:r>
          </w:p>
        </w:tc>
        <w:tc>
          <w:tcPr>
            <w:tcW w:w="832" w:type="pct"/>
            <w:vAlign w:val="center"/>
          </w:tcPr>
          <w:p w14:paraId="0FBD4697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6B49C33A" w14:textId="24211964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_Ref462920883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3.3.36</w:t>
            </w:r>
            <w:r>
              <w:fldChar w:fldCharType="end"/>
            </w:r>
          </w:p>
        </w:tc>
      </w:tr>
      <w:tr w:rsidR="002921A1" w:rsidRPr="00E474A0" w14:paraId="1879D9A3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58EED973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5E18F16F" w14:textId="77777777" w:rsidR="002921A1" w:rsidRPr="00E92963" w:rsidRDefault="002921A1" w:rsidP="00E92963">
            <w:pPr>
              <w:pStyle w:val="af6"/>
            </w:pPr>
            <w:r w:rsidRPr="00E92963">
              <w:t>0xB</w:t>
            </w:r>
            <w:r w:rsidRPr="00E92963">
              <w:rPr>
                <w:rFonts w:hint="eastAsia"/>
              </w:rPr>
              <w:t>4</w:t>
            </w:r>
          </w:p>
        </w:tc>
        <w:tc>
          <w:tcPr>
            <w:tcW w:w="517" w:type="pct"/>
            <w:vAlign w:val="center"/>
          </w:tcPr>
          <w:p w14:paraId="7DF3154C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0x73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71850CFA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SM2</w:t>
            </w:r>
            <w:r w:rsidRPr="00E92963">
              <w:rPr>
                <w:rFonts w:hint="eastAsia"/>
              </w:rPr>
              <w:t>私钥签名</w:t>
            </w:r>
          </w:p>
        </w:tc>
        <w:tc>
          <w:tcPr>
            <w:tcW w:w="832" w:type="pct"/>
            <w:vAlign w:val="center"/>
          </w:tcPr>
          <w:p w14:paraId="184FC324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46FDFA58" w14:textId="04B723BC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_Ref462920889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3.3.37</w:t>
            </w:r>
            <w:r>
              <w:fldChar w:fldCharType="end"/>
            </w:r>
          </w:p>
        </w:tc>
      </w:tr>
      <w:tr w:rsidR="002921A1" w:rsidRPr="00E474A0" w14:paraId="047D7F9F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159F09A0" w14:textId="77777777" w:rsidR="002921A1" w:rsidRPr="00E92963" w:rsidRDefault="002921A1" w:rsidP="003E2089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1140F693" w14:textId="77777777" w:rsidR="002921A1" w:rsidRPr="00E92963" w:rsidRDefault="002921A1" w:rsidP="00E92963">
            <w:pPr>
              <w:pStyle w:val="af6"/>
            </w:pPr>
            <w:r w:rsidRPr="00E92963">
              <w:t>0xB</w:t>
            </w:r>
            <w:r w:rsidRPr="00E92963">
              <w:rPr>
                <w:rFonts w:hint="eastAsia"/>
              </w:rPr>
              <w:t>4</w:t>
            </w:r>
          </w:p>
        </w:tc>
        <w:tc>
          <w:tcPr>
            <w:tcW w:w="517" w:type="pct"/>
            <w:vAlign w:val="center"/>
          </w:tcPr>
          <w:p w14:paraId="044028C4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0x75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2C68A5FF" w14:textId="77777777" w:rsidR="002921A1" w:rsidRPr="00E92963" w:rsidRDefault="002921A1" w:rsidP="009E49B9">
            <w:pPr>
              <w:pStyle w:val="af6"/>
              <w:jc w:val="left"/>
            </w:pPr>
            <w:r w:rsidRPr="00E92963">
              <w:rPr>
                <w:rFonts w:hint="eastAsia"/>
              </w:rPr>
              <w:t>SM2</w:t>
            </w:r>
            <w:r w:rsidRPr="00E92963">
              <w:rPr>
                <w:rFonts w:hint="eastAsia"/>
              </w:rPr>
              <w:t>私钥解密</w:t>
            </w:r>
          </w:p>
        </w:tc>
        <w:tc>
          <w:tcPr>
            <w:tcW w:w="832" w:type="pct"/>
            <w:vAlign w:val="center"/>
          </w:tcPr>
          <w:p w14:paraId="45B4E35B" w14:textId="77777777" w:rsidR="002921A1" w:rsidRPr="00E92963" w:rsidRDefault="002921A1" w:rsidP="00E92963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4782EAFB" w14:textId="11B8E4D8" w:rsidR="002921A1" w:rsidRPr="00E92963" w:rsidRDefault="004A1A6B" w:rsidP="00E92963">
            <w:pPr>
              <w:pStyle w:val="af6"/>
            </w:pPr>
            <w:r>
              <w:fldChar w:fldCharType="begin"/>
            </w:r>
            <w:r>
              <w:instrText xml:space="preserve"> REF _Ref462920903 \r \h </w:instrText>
            </w:r>
            <w:r w:rsidR="005E22D9">
              <w:instrText xml:space="preserve"> \* MERGEFORMAT </w:instrText>
            </w:r>
            <w:r>
              <w:fldChar w:fldCharType="separate"/>
            </w:r>
            <w:r w:rsidR="00000064">
              <w:t>3.3.38</w:t>
            </w:r>
            <w:r>
              <w:fldChar w:fldCharType="end"/>
            </w:r>
          </w:p>
        </w:tc>
      </w:tr>
      <w:tr w:rsidR="00DC0248" w:rsidRPr="00E474A0" w14:paraId="6ED3F1CF" w14:textId="77777777" w:rsidTr="00DC0248">
        <w:trPr>
          <w:trHeight w:val="559"/>
          <w:tblHeader/>
          <w:ins w:id="888" w:author="wangxu" w:date="2022-07-06T10:42:00Z"/>
        </w:trPr>
        <w:tc>
          <w:tcPr>
            <w:tcW w:w="414" w:type="pct"/>
            <w:shd w:val="clear" w:color="auto" w:fill="auto"/>
            <w:vAlign w:val="center"/>
          </w:tcPr>
          <w:p w14:paraId="728AF5BA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  <w:rPr>
                <w:ins w:id="889" w:author="wangxu" w:date="2022-07-06T10:42:00Z"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5801D528" w14:textId="3EF541E8" w:rsidR="00DC0248" w:rsidRPr="00E92963" w:rsidRDefault="00DC0248" w:rsidP="00DC0248">
            <w:pPr>
              <w:pStyle w:val="af6"/>
              <w:rPr>
                <w:ins w:id="890" w:author="wangxu" w:date="2022-07-06T10:42:00Z"/>
              </w:rPr>
            </w:pPr>
            <w:ins w:id="891" w:author="wangxu" w:date="2022-07-06T10:46:00Z">
              <w:r w:rsidRPr="00E92963">
                <w:t>0xB0</w:t>
              </w:r>
            </w:ins>
          </w:p>
        </w:tc>
        <w:tc>
          <w:tcPr>
            <w:tcW w:w="517" w:type="pct"/>
            <w:vAlign w:val="center"/>
          </w:tcPr>
          <w:p w14:paraId="595B51A5" w14:textId="7E07AAC2" w:rsidR="00DC0248" w:rsidRPr="00E92963" w:rsidRDefault="00DC0248" w:rsidP="00DC0248">
            <w:pPr>
              <w:pStyle w:val="af6"/>
              <w:rPr>
                <w:ins w:id="892" w:author="wangxu" w:date="2022-07-06T10:42:00Z"/>
              </w:rPr>
            </w:pPr>
            <w:ins w:id="893" w:author="wangxu" w:date="2022-07-06T10:45:00Z">
              <w:r w:rsidRPr="00E92963">
                <w:rPr>
                  <w:rFonts w:hint="eastAsia"/>
                </w:rPr>
                <w:t>0x</w:t>
              </w:r>
              <w:r>
                <w:t>78</w:t>
              </w:r>
            </w:ins>
          </w:p>
        </w:tc>
        <w:tc>
          <w:tcPr>
            <w:tcW w:w="1754" w:type="pct"/>
            <w:shd w:val="clear" w:color="auto" w:fill="auto"/>
            <w:vAlign w:val="center"/>
          </w:tcPr>
          <w:p w14:paraId="1F581949" w14:textId="15D4DA75" w:rsidR="00DC0248" w:rsidRPr="00E92963" w:rsidRDefault="00DC0248" w:rsidP="00DC0248">
            <w:pPr>
              <w:pStyle w:val="af6"/>
              <w:jc w:val="left"/>
              <w:rPr>
                <w:ins w:id="894" w:author="wangxu" w:date="2022-07-06T10:42:00Z"/>
              </w:rPr>
            </w:pPr>
            <w:ins w:id="895" w:author="wangxu" w:date="2022-07-06T10:44:00Z">
              <w:r w:rsidRPr="00DC0248">
                <w:rPr>
                  <w:rFonts w:hint="eastAsia"/>
                </w:rPr>
                <w:t>SM2</w:t>
              </w:r>
              <w:r w:rsidRPr="00DC0248">
                <w:rPr>
                  <w:rFonts w:hint="eastAsia"/>
                </w:rPr>
                <w:t>生成并导出会话密钥</w:t>
              </w:r>
            </w:ins>
          </w:p>
        </w:tc>
        <w:tc>
          <w:tcPr>
            <w:tcW w:w="832" w:type="pct"/>
            <w:vAlign w:val="center"/>
          </w:tcPr>
          <w:p w14:paraId="11CEC00B" w14:textId="6B864A6C" w:rsidR="00DC0248" w:rsidRPr="00E92963" w:rsidRDefault="00DC0248" w:rsidP="00DC0248">
            <w:pPr>
              <w:pStyle w:val="af6"/>
              <w:rPr>
                <w:ins w:id="896" w:author="wangxu" w:date="2022-07-06T10:42:00Z"/>
              </w:rPr>
            </w:pPr>
            <w:ins w:id="897" w:author="wangxu" w:date="2022-07-06T10:44:00Z">
              <w:r w:rsidRPr="00E92963">
                <w:rPr>
                  <w:rFonts w:hint="eastAsia"/>
                </w:rPr>
                <w:t>使用</w:t>
              </w:r>
            </w:ins>
          </w:p>
        </w:tc>
        <w:tc>
          <w:tcPr>
            <w:tcW w:w="758" w:type="pct"/>
            <w:vAlign w:val="center"/>
          </w:tcPr>
          <w:p w14:paraId="43AA1427" w14:textId="7B55F719" w:rsidR="00DC0248" w:rsidRDefault="00DC0248" w:rsidP="00DC0248">
            <w:pPr>
              <w:pStyle w:val="af6"/>
              <w:rPr>
                <w:ins w:id="898" w:author="wangxu" w:date="2022-07-06T10:42:00Z"/>
              </w:rPr>
            </w:pPr>
            <w:ins w:id="899" w:author="wangxu" w:date="2022-07-06T10:43:00Z">
              <w:r>
                <w:fldChar w:fldCharType="begin"/>
              </w:r>
              <w:r>
                <w:instrText xml:space="preserve"> REF _Ref462920907 \r \h  \* MERGEFORMAT </w:instrText>
              </w:r>
            </w:ins>
            <w:ins w:id="900" w:author="wangxu" w:date="2022-07-06T10:43:00Z">
              <w:r>
                <w:fldChar w:fldCharType="separate"/>
              </w:r>
              <w:r>
                <w:t>3.3.39</w:t>
              </w:r>
              <w:r>
                <w:fldChar w:fldCharType="end"/>
              </w:r>
            </w:ins>
          </w:p>
        </w:tc>
      </w:tr>
      <w:tr w:rsidR="00DC0248" w:rsidRPr="00E474A0" w14:paraId="2C17FD16" w14:textId="77777777" w:rsidTr="00DC0248">
        <w:trPr>
          <w:trHeight w:val="559"/>
          <w:tblHeader/>
          <w:ins w:id="901" w:author="wangxu" w:date="2022-07-06T10:42:00Z"/>
        </w:trPr>
        <w:tc>
          <w:tcPr>
            <w:tcW w:w="414" w:type="pct"/>
            <w:shd w:val="clear" w:color="auto" w:fill="auto"/>
            <w:vAlign w:val="center"/>
          </w:tcPr>
          <w:p w14:paraId="529CABB0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  <w:rPr>
                <w:ins w:id="902" w:author="wangxu" w:date="2022-07-06T10:42:00Z"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5F736750" w14:textId="2C010A4F" w:rsidR="00DC0248" w:rsidRPr="00E92963" w:rsidRDefault="00DC0248" w:rsidP="00DC0248">
            <w:pPr>
              <w:pStyle w:val="af6"/>
              <w:rPr>
                <w:ins w:id="903" w:author="wangxu" w:date="2022-07-06T10:42:00Z"/>
              </w:rPr>
            </w:pPr>
            <w:ins w:id="904" w:author="wangxu" w:date="2022-07-06T10:46:00Z">
              <w:r w:rsidRPr="00E92963">
                <w:t>0xB0</w:t>
              </w:r>
            </w:ins>
          </w:p>
        </w:tc>
        <w:tc>
          <w:tcPr>
            <w:tcW w:w="517" w:type="pct"/>
            <w:vAlign w:val="center"/>
          </w:tcPr>
          <w:p w14:paraId="694F42E0" w14:textId="6DC892A1" w:rsidR="00DC0248" w:rsidRPr="00E92963" w:rsidRDefault="00DC0248" w:rsidP="00DC0248">
            <w:pPr>
              <w:pStyle w:val="af6"/>
              <w:rPr>
                <w:ins w:id="905" w:author="wangxu" w:date="2022-07-06T10:42:00Z"/>
              </w:rPr>
            </w:pPr>
            <w:ins w:id="906" w:author="wangxu" w:date="2022-07-06T10:45:00Z">
              <w:r w:rsidRPr="00E92963">
                <w:rPr>
                  <w:rFonts w:hint="eastAsia"/>
                </w:rPr>
                <w:t>0x</w:t>
              </w:r>
              <w:r>
                <w:t>7A</w:t>
              </w:r>
            </w:ins>
          </w:p>
        </w:tc>
        <w:tc>
          <w:tcPr>
            <w:tcW w:w="1754" w:type="pct"/>
            <w:shd w:val="clear" w:color="auto" w:fill="auto"/>
            <w:vAlign w:val="center"/>
          </w:tcPr>
          <w:p w14:paraId="20C56AE9" w14:textId="55D3CC01" w:rsidR="00DC0248" w:rsidRPr="00E92963" w:rsidRDefault="00DC0248" w:rsidP="00DC0248">
            <w:pPr>
              <w:pStyle w:val="af6"/>
              <w:jc w:val="left"/>
              <w:rPr>
                <w:ins w:id="907" w:author="wangxu" w:date="2022-07-06T10:42:00Z"/>
              </w:rPr>
            </w:pPr>
            <w:ins w:id="908" w:author="wangxu" w:date="2022-07-06T10:44:00Z">
              <w:r w:rsidRPr="00DC0248">
                <w:rPr>
                  <w:rFonts w:hint="eastAsia"/>
                </w:rPr>
                <w:t>SM2</w:t>
              </w:r>
              <w:r w:rsidRPr="00DC0248">
                <w:rPr>
                  <w:rFonts w:hint="eastAsia"/>
                </w:rPr>
                <w:t>外来公钥加密</w:t>
              </w:r>
            </w:ins>
          </w:p>
        </w:tc>
        <w:tc>
          <w:tcPr>
            <w:tcW w:w="832" w:type="pct"/>
            <w:vAlign w:val="center"/>
          </w:tcPr>
          <w:p w14:paraId="50A336D3" w14:textId="19E1FB43" w:rsidR="00DC0248" w:rsidRPr="00E92963" w:rsidRDefault="00DC0248" w:rsidP="00DC0248">
            <w:pPr>
              <w:pStyle w:val="af6"/>
              <w:rPr>
                <w:ins w:id="909" w:author="wangxu" w:date="2022-07-06T10:42:00Z"/>
              </w:rPr>
            </w:pPr>
            <w:ins w:id="910" w:author="wangxu" w:date="2022-07-06T10:44:00Z">
              <w:r w:rsidRPr="00E92963">
                <w:rPr>
                  <w:rFonts w:hint="eastAsia"/>
                </w:rPr>
                <w:t>使用</w:t>
              </w:r>
            </w:ins>
          </w:p>
        </w:tc>
        <w:tc>
          <w:tcPr>
            <w:tcW w:w="758" w:type="pct"/>
            <w:vAlign w:val="center"/>
          </w:tcPr>
          <w:p w14:paraId="207B0FC0" w14:textId="2BF56335" w:rsidR="00DC0248" w:rsidRDefault="00DC0248" w:rsidP="00DC0248">
            <w:pPr>
              <w:pStyle w:val="af6"/>
              <w:rPr>
                <w:ins w:id="911" w:author="wangxu" w:date="2022-07-06T10:42:00Z"/>
              </w:rPr>
            </w:pPr>
            <w:ins w:id="912" w:author="wangxu" w:date="2022-07-06T10:43:00Z">
              <w:r>
                <w:fldChar w:fldCharType="begin"/>
              </w:r>
              <w:r>
                <w:instrText xml:space="preserve"> REF _Ref462920910 \r \h  \* MERGEFORMAT </w:instrText>
              </w:r>
            </w:ins>
            <w:ins w:id="913" w:author="wangxu" w:date="2022-07-06T10:43:00Z">
              <w:r>
                <w:fldChar w:fldCharType="separate"/>
              </w:r>
              <w:r>
                <w:t>3.3.47</w:t>
              </w:r>
              <w:r>
                <w:fldChar w:fldCharType="end"/>
              </w:r>
            </w:ins>
          </w:p>
        </w:tc>
      </w:tr>
      <w:tr w:rsidR="00DC0248" w:rsidRPr="00E474A0" w14:paraId="4746C065" w14:textId="77777777" w:rsidTr="00DC0248">
        <w:trPr>
          <w:trHeight w:val="559"/>
          <w:tblHeader/>
          <w:ins w:id="914" w:author="wangxu" w:date="2022-07-06T10:42:00Z"/>
        </w:trPr>
        <w:tc>
          <w:tcPr>
            <w:tcW w:w="414" w:type="pct"/>
            <w:shd w:val="clear" w:color="auto" w:fill="auto"/>
            <w:vAlign w:val="center"/>
          </w:tcPr>
          <w:p w14:paraId="23849A65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  <w:rPr>
                <w:ins w:id="915" w:author="wangxu" w:date="2022-07-06T10:42:00Z"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3123E88A" w14:textId="5D041B48" w:rsidR="00DC0248" w:rsidRPr="00E92963" w:rsidRDefault="00DC0248" w:rsidP="00DC0248">
            <w:pPr>
              <w:pStyle w:val="af6"/>
              <w:rPr>
                <w:ins w:id="916" w:author="wangxu" w:date="2022-07-06T10:42:00Z"/>
              </w:rPr>
            </w:pPr>
            <w:ins w:id="917" w:author="wangxu" w:date="2022-07-06T10:46:00Z">
              <w:r w:rsidRPr="00E92963">
                <w:t>0xB</w:t>
              </w:r>
              <w:r w:rsidRPr="00E92963">
                <w:rPr>
                  <w:rFonts w:hint="eastAsia"/>
                </w:rPr>
                <w:t>4</w:t>
              </w:r>
            </w:ins>
          </w:p>
        </w:tc>
        <w:tc>
          <w:tcPr>
            <w:tcW w:w="517" w:type="pct"/>
            <w:vAlign w:val="center"/>
          </w:tcPr>
          <w:p w14:paraId="499CB36D" w14:textId="488F9A17" w:rsidR="00DC0248" w:rsidRPr="00E92963" w:rsidRDefault="00DC0248" w:rsidP="00DC0248">
            <w:pPr>
              <w:pStyle w:val="af6"/>
              <w:rPr>
                <w:ins w:id="918" w:author="wangxu" w:date="2022-07-06T10:42:00Z"/>
              </w:rPr>
            </w:pPr>
            <w:ins w:id="919" w:author="wangxu" w:date="2022-07-06T10:45:00Z">
              <w:r w:rsidRPr="00E92963">
                <w:rPr>
                  <w:rFonts w:hint="eastAsia"/>
                </w:rPr>
                <w:t>0x</w:t>
              </w:r>
              <w:r>
                <w:t>7C</w:t>
              </w:r>
            </w:ins>
          </w:p>
        </w:tc>
        <w:tc>
          <w:tcPr>
            <w:tcW w:w="1754" w:type="pct"/>
            <w:shd w:val="clear" w:color="auto" w:fill="auto"/>
            <w:vAlign w:val="center"/>
          </w:tcPr>
          <w:p w14:paraId="1B9C2668" w14:textId="706456E2" w:rsidR="00DC0248" w:rsidRPr="00E92963" w:rsidRDefault="00DC0248" w:rsidP="00DC0248">
            <w:pPr>
              <w:pStyle w:val="af6"/>
              <w:jc w:val="left"/>
              <w:rPr>
                <w:ins w:id="920" w:author="wangxu" w:date="2022-07-06T10:42:00Z"/>
              </w:rPr>
            </w:pPr>
            <w:ins w:id="921" w:author="wangxu" w:date="2022-07-06T10:45:00Z">
              <w:r w:rsidRPr="00DC0248">
                <w:rPr>
                  <w:rFonts w:hint="eastAsia"/>
                </w:rPr>
                <w:t>SM2</w:t>
              </w:r>
              <w:r w:rsidRPr="00DC0248">
                <w:rPr>
                  <w:rFonts w:hint="eastAsia"/>
                </w:rPr>
                <w:t>外来私钥解密</w:t>
              </w:r>
            </w:ins>
          </w:p>
        </w:tc>
        <w:tc>
          <w:tcPr>
            <w:tcW w:w="832" w:type="pct"/>
            <w:vAlign w:val="center"/>
          </w:tcPr>
          <w:p w14:paraId="507A1409" w14:textId="0D70EDB8" w:rsidR="00DC0248" w:rsidRPr="00E92963" w:rsidRDefault="00DC0248" w:rsidP="00DC0248">
            <w:pPr>
              <w:pStyle w:val="af6"/>
              <w:rPr>
                <w:ins w:id="922" w:author="wangxu" w:date="2022-07-06T10:42:00Z"/>
              </w:rPr>
            </w:pPr>
            <w:ins w:id="923" w:author="wangxu" w:date="2022-07-06T10:44:00Z">
              <w:r w:rsidRPr="00E92963">
                <w:rPr>
                  <w:rFonts w:hint="eastAsia"/>
                </w:rPr>
                <w:t>使用</w:t>
              </w:r>
            </w:ins>
          </w:p>
        </w:tc>
        <w:tc>
          <w:tcPr>
            <w:tcW w:w="758" w:type="pct"/>
            <w:vAlign w:val="center"/>
          </w:tcPr>
          <w:p w14:paraId="765F7635" w14:textId="7FEBBC18" w:rsidR="00DC0248" w:rsidRDefault="00DC0248" w:rsidP="00DC0248">
            <w:pPr>
              <w:pStyle w:val="af6"/>
              <w:rPr>
                <w:ins w:id="924" w:author="wangxu" w:date="2022-07-06T10:42:00Z"/>
              </w:rPr>
            </w:pPr>
            <w:ins w:id="925" w:author="wangxu" w:date="2022-07-06T10:43:00Z">
              <w:r>
                <w:fldChar w:fldCharType="begin"/>
              </w:r>
              <w:r>
                <w:instrText xml:space="preserve"> REF _Ref66800980 \r \h </w:instrText>
              </w:r>
            </w:ins>
            <w:ins w:id="926" w:author="wangxu" w:date="2022-07-06T10:43:00Z">
              <w:r>
                <w:fldChar w:fldCharType="separate"/>
              </w:r>
              <w:r>
                <w:t>3.3.48</w:t>
              </w:r>
              <w:r>
                <w:fldChar w:fldCharType="end"/>
              </w:r>
            </w:ins>
          </w:p>
        </w:tc>
      </w:tr>
      <w:tr w:rsidR="00DC0248" w:rsidRPr="00E474A0" w14:paraId="6D5A0E6E" w14:textId="77777777" w:rsidTr="00DC0248">
        <w:trPr>
          <w:trHeight w:val="559"/>
          <w:tblHeader/>
          <w:ins w:id="927" w:author="wangxu" w:date="2022-07-06T10:42:00Z"/>
        </w:trPr>
        <w:tc>
          <w:tcPr>
            <w:tcW w:w="414" w:type="pct"/>
            <w:shd w:val="clear" w:color="auto" w:fill="auto"/>
            <w:vAlign w:val="center"/>
          </w:tcPr>
          <w:p w14:paraId="2BA99E9C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  <w:rPr>
                <w:ins w:id="928" w:author="wangxu" w:date="2022-07-06T10:42:00Z"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253691FA" w14:textId="01977373" w:rsidR="00DC0248" w:rsidRPr="00E92963" w:rsidRDefault="00DC0248" w:rsidP="00DC0248">
            <w:pPr>
              <w:pStyle w:val="af6"/>
              <w:rPr>
                <w:ins w:id="929" w:author="wangxu" w:date="2022-07-06T10:42:00Z"/>
              </w:rPr>
            </w:pPr>
            <w:ins w:id="930" w:author="wangxu" w:date="2022-07-06T10:46:00Z">
              <w:r w:rsidRPr="00E92963">
                <w:t>0xB</w:t>
              </w:r>
              <w:r w:rsidRPr="00E92963">
                <w:rPr>
                  <w:rFonts w:hint="eastAsia"/>
                </w:rPr>
                <w:t>4</w:t>
              </w:r>
            </w:ins>
          </w:p>
        </w:tc>
        <w:tc>
          <w:tcPr>
            <w:tcW w:w="517" w:type="pct"/>
            <w:vAlign w:val="center"/>
          </w:tcPr>
          <w:p w14:paraId="398AEC5A" w14:textId="12571FF8" w:rsidR="00DC0248" w:rsidRPr="00E92963" w:rsidRDefault="00DC0248" w:rsidP="00DC0248">
            <w:pPr>
              <w:pStyle w:val="af6"/>
              <w:rPr>
                <w:ins w:id="931" w:author="wangxu" w:date="2022-07-06T10:42:00Z"/>
              </w:rPr>
            </w:pPr>
            <w:ins w:id="932" w:author="wangxu" w:date="2022-07-06T10:45:00Z">
              <w:r w:rsidRPr="00E92963">
                <w:rPr>
                  <w:rFonts w:hint="eastAsia"/>
                </w:rPr>
                <w:t>0x</w:t>
              </w:r>
              <w:r>
                <w:t>7E</w:t>
              </w:r>
            </w:ins>
          </w:p>
        </w:tc>
        <w:tc>
          <w:tcPr>
            <w:tcW w:w="1754" w:type="pct"/>
            <w:shd w:val="clear" w:color="auto" w:fill="auto"/>
            <w:vAlign w:val="center"/>
          </w:tcPr>
          <w:p w14:paraId="219A0BF1" w14:textId="7DC44D00" w:rsidR="00DC0248" w:rsidRPr="00E92963" w:rsidRDefault="00DC0248" w:rsidP="00DC0248">
            <w:pPr>
              <w:pStyle w:val="af6"/>
              <w:jc w:val="left"/>
              <w:rPr>
                <w:ins w:id="933" w:author="wangxu" w:date="2022-07-06T10:42:00Z"/>
              </w:rPr>
            </w:pPr>
            <w:ins w:id="934" w:author="wangxu" w:date="2022-07-06T10:45:00Z">
              <w:r w:rsidRPr="00DC0248">
                <w:rPr>
                  <w:rFonts w:hint="eastAsia"/>
                </w:rPr>
                <w:t>SM2</w:t>
              </w:r>
              <w:r w:rsidRPr="00DC0248">
                <w:rPr>
                  <w:rFonts w:hint="eastAsia"/>
                </w:rPr>
                <w:t>外来私钥签名</w:t>
              </w:r>
            </w:ins>
          </w:p>
        </w:tc>
        <w:tc>
          <w:tcPr>
            <w:tcW w:w="832" w:type="pct"/>
            <w:vAlign w:val="center"/>
          </w:tcPr>
          <w:p w14:paraId="2DC8EED3" w14:textId="405C5E0C" w:rsidR="00DC0248" w:rsidRPr="00E92963" w:rsidRDefault="00DC0248" w:rsidP="00DC0248">
            <w:pPr>
              <w:pStyle w:val="af6"/>
              <w:rPr>
                <w:ins w:id="935" w:author="wangxu" w:date="2022-07-06T10:42:00Z"/>
              </w:rPr>
            </w:pPr>
            <w:ins w:id="936" w:author="wangxu" w:date="2022-07-06T10:44:00Z">
              <w:r w:rsidRPr="00E92963">
                <w:rPr>
                  <w:rFonts w:hint="eastAsia"/>
                </w:rPr>
                <w:t>使用</w:t>
              </w:r>
            </w:ins>
          </w:p>
        </w:tc>
        <w:tc>
          <w:tcPr>
            <w:tcW w:w="758" w:type="pct"/>
            <w:vAlign w:val="center"/>
          </w:tcPr>
          <w:p w14:paraId="107ED911" w14:textId="119BEEBD" w:rsidR="00DC0248" w:rsidRDefault="00DC0248" w:rsidP="00DC0248">
            <w:pPr>
              <w:pStyle w:val="af6"/>
              <w:rPr>
                <w:ins w:id="937" w:author="wangxu" w:date="2022-07-06T10:42:00Z"/>
              </w:rPr>
            </w:pPr>
            <w:ins w:id="938" w:author="wangxu" w:date="2022-07-06T10:43:00Z">
              <w:r>
                <w:fldChar w:fldCharType="begin"/>
              </w:r>
              <w:r>
                <w:instrText xml:space="preserve"> REF _Ref66800988 \r \h </w:instrText>
              </w:r>
            </w:ins>
            <w:ins w:id="939" w:author="wangxu" w:date="2022-07-06T10:43:00Z">
              <w:r>
                <w:fldChar w:fldCharType="separate"/>
              </w:r>
              <w:r>
                <w:t>3.3.49</w:t>
              </w:r>
              <w:r>
                <w:fldChar w:fldCharType="end"/>
              </w:r>
            </w:ins>
          </w:p>
        </w:tc>
      </w:tr>
      <w:tr w:rsidR="00DC0248" w:rsidRPr="00E474A0" w14:paraId="2200802B" w14:textId="77777777" w:rsidTr="00DC0248">
        <w:trPr>
          <w:trHeight w:val="559"/>
          <w:tblHeader/>
          <w:ins w:id="940" w:author="wangxu" w:date="2022-07-06T10:42:00Z"/>
        </w:trPr>
        <w:tc>
          <w:tcPr>
            <w:tcW w:w="414" w:type="pct"/>
            <w:shd w:val="clear" w:color="auto" w:fill="auto"/>
            <w:vAlign w:val="center"/>
          </w:tcPr>
          <w:p w14:paraId="469CA2FF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  <w:rPr>
                <w:ins w:id="941" w:author="wangxu" w:date="2022-07-06T10:42:00Z"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0225E2C3" w14:textId="037EA15C" w:rsidR="00DC0248" w:rsidRPr="00E92963" w:rsidRDefault="00DC0248" w:rsidP="00DC0248">
            <w:pPr>
              <w:pStyle w:val="af6"/>
              <w:rPr>
                <w:ins w:id="942" w:author="wangxu" w:date="2022-07-06T10:42:00Z"/>
              </w:rPr>
            </w:pPr>
            <w:ins w:id="943" w:author="wangxu" w:date="2022-07-06T10:46:00Z">
              <w:r w:rsidRPr="00E92963">
                <w:t>0xB0</w:t>
              </w:r>
            </w:ins>
          </w:p>
        </w:tc>
        <w:tc>
          <w:tcPr>
            <w:tcW w:w="517" w:type="pct"/>
            <w:vAlign w:val="center"/>
          </w:tcPr>
          <w:p w14:paraId="02790951" w14:textId="7D7447B0" w:rsidR="00DC0248" w:rsidRPr="00E92963" w:rsidRDefault="00DC0248" w:rsidP="00DC0248">
            <w:pPr>
              <w:pStyle w:val="af6"/>
              <w:rPr>
                <w:ins w:id="944" w:author="wangxu" w:date="2022-07-06T10:42:00Z"/>
              </w:rPr>
            </w:pPr>
            <w:ins w:id="945" w:author="wangxu" w:date="2022-07-06T10:45:00Z">
              <w:r w:rsidRPr="00E92963">
                <w:rPr>
                  <w:rFonts w:hint="eastAsia"/>
                </w:rPr>
                <w:t>0x</w:t>
              </w:r>
              <w:r>
                <w:t>82</w:t>
              </w:r>
            </w:ins>
          </w:p>
        </w:tc>
        <w:tc>
          <w:tcPr>
            <w:tcW w:w="1754" w:type="pct"/>
            <w:shd w:val="clear" w:color="auto" w:fill="auto"/>
            <w:vAlign w:val="center"/>
          </w:tcPr>
          <w:p w14:paraId="78671DEC" w14:textId="1316ADD7" w:rsidR="00DC0248" w:rsidRPr="00E92963" w:rsidRDefault="00DC0248" w:rsidP="00DC0248">
            <w:pPr>
              <w:pStyle w:val="af6"/>
              <w:jc w:val="left"/>
              <w:rPr>
                <w:ins w:id="946" w:author="wangxu" w:date="2022-07-06T10:42:00Z"/>
              </w:rPr>
            </w:pPr>
            <w:ins w:id="947" w:author="wangxu" w:date="2022-07-06T10:45:00Z">
              <w:r w:rsidRPr="00DC0248">
                <w:rPr>
                  <w:rFonts w:hint="eastAsia"/>
                </w:rPr>
                <w:t>SM2</w:t>
              </w:r>
              <w:r w:rsidRPr="00DC0248">
                <w:rPr>
                  <w:rFonts w:hint="eastAsia"/>
                </w:rPr>
                <w:t>生成密钥协商参数</w:t>
              </w:r>
            </w:ins>
          </w:p>
        </w:tc>
        <w:tc>
          <w:tcPr>
            <w:tcW w:w="832" w:type="pct"/>
            <w:vAlign w:val="center"/>
          </w:tcPr>
          <w:p w14:paraId="26F3F219" w14:textId="3290C0A9" w:rsidR="00DC0248" w:rsidRPr="00E92963" w:rsidRDefault="00DC0248" w:rsidP="00DC0248">
            <w:pPr>
              <w:pStyle w:val="af6"/>
              <w:rPr>
                <w:ins w:id="948" w:author="wangxu" w:date="2022-07-06T10:42:00Z"/>
              </w:rPr>
            </w:pPr>
            <w:ins w:id="949" w:author="wangxu" w:date="2022-07-06T10:44:00Z">
              <w:r w:rsidRPr="00E92963">
                <w:rPr>
                  <w:rFonts w:hint="eastAsia"/>
                </w:rPr>
                <w:t>使用</w:t>
              </w:r>
            </w:ins>
          </w:p>
        </w:tc>
        <w:tc>
          <w:tcPr>
            <w:tcW w:w="758" w:type="pct"/>
            <w:vAlign w:val="center"/>
          </w:tcPr>
          <w:p w14:paraId="779B75BB" w14:textId="2622929E" w:rsidR="00DC0248" w:rsidRDefault="00DC0248" w:rsidP="00DC0248">
            <w:pPr>
              <w:pStyle w:val="af6"/>
              <w:rPr>
                <w:ins w:id="950" w:author="wangxu" w:date="2022-07-06T10:42:00Z"/>
              </w:rPr>
            </w:pPr>
            <w:ins w:id="951" w:author="wangxu" w:date="2022-07-06T10:43:00Z">
              <w:r>
                <w:fldChar w:fldCharType="begin"/>
              </w:r>
              <w:r>
                <w:instrText xml:space="preserve"> REF _Ref66800997 \r \h </w:instrText>
              </w:r>
            </w:ins>
            <w:ins w:id="952" w:author="wangxu" w:date="2022-07-06T10:43:00Z">
              <w:r>
                <w:fldChar w:fldCharType="separate"/>
              </w:r>
              <w:r>
                <w:t>3.3.50</w:t>
              </w:r>
              <w:r>
                <w:fldChar w:fldCharType="end"/>
              </w:r>
            </w:ins>
          </w:p>
        </w:tc>
      </w:tr>
      <w:tr w:rsidR="00DC0248" w:rsidRPr="00E474A0" w14:paraId="51389E28" w14:textId="77777777" w:rsidTr="00DC0248">
        <w:trPr>
          <w:trHeight w:val="559"/>
          <w:tblHeader/>
          <w:ins w:id="953" w:author="wangxu" w:date="2022-07-06T10:42:00Z"/>
        </w:trPr>
        <w:tc>
          <w:tcPr>
            <w:tcW w:w="414" w:type="pct"/>
            <w:shd w:val="clear" w:color="auto" w:fill="auto"/>
            <w:vAlign w:val="center"/>
          </w:tcPr>
          <w:p w14:paraId="54EFC8EE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  <w:rPr>
                <w:ins w:id="954" w:author="wangxu" w:date="2022-07-06T10:42:00Z"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0DFC3538" w14:textId="62E19784" w:rsidR="00DC0248" w:rsidRPr="00E92963" w:rsidRDefault="00DC0248" w:rsidP="00DC0248">
            <w:pPr>
              <w:pStyle w:val="af6"/>
              <w:rPr>
                <w:ins w:id="955" w:author="wangxu" w:date="2022-07-06T10:42:00Z"/>
              </w:rPr>
            </w:pPr>
            <w:ins w:id="956" w:author="wangxu" w:date="2022-07-06T10:46:00Z">
              <w:r w:rsidRPr="00E92963">
                <w:t>0xB0</w:t>
              </w:r>
            </w:ins>
          </w:p>
        </w:tc>
        <w:tc>
          <w:tcPr>
            <w:tcW w:w="517" w:type="pct"/>
            <w:vAlign w:val="center"/>
          </w:tcPr>
          <w:p w14:paraId="1F926842" w14:textId="4F6C41E3" w:rsidR="00DC0248" w:rsidRPr="00E92963" w:rsidRDefault="00DC0248" w:rsidP="00DC0248">
            <w:pPr>
              <w:pStyle w:val="af6"/>
              <w:rPr>
                <w:ins w:id="957" w:author="wangxu" w:date="2022-07-06T10:42:00Z"/>
              </w:rPr>
            </w:pPr>
            <w:ins w:id="958" w:author="wangxu" w:date="2022-07-06T10:45:00Z">
              <w:r w:rsidRPr="00E92963">
                <w:rPr>
                  <w:rFonts w:hint="eastAsia"/>
                </w:rPr>
                <w:t>0x</w:t>
              </w:r>
              <w:r>
                <w:t>84</w:t>
              </w:r>
            </w:ins>
          </w:p>
        </w:tc>
        <w:tc>
          <w:tcPr>
            <w:tcW w:w="1754" w:type="pct"/>
            <w:shd w:val="clear" w:color="auto" w:fill="auto"/>
            <w:vAlign w:val="center"/>
          </w:tcPr>
          <w:p w14:paraId="4EB66752" w14:textId="7D65EB7D" w:rsidR="00DC0248" w:rsidRPr="00E92963" w:rsidRDefault="00DC0248" w:rsidP="00DC0248">
            <w:pPr>
              <w:pStyle w:val="af6"/>
              <w:jc w:val="left"/>
              <w:rPr>
                <w:ins w:id="959" w:author="wangxu" w:date="2022-07-06T10:42:00Z"/>
              </w:rPr>
            </w:pPr>
            <w:ins w:id="960" w:author="wangxu" w:date="2022-07-06T10:45:00Z">
              <w:r w:rsidRPr="00DC0248">
                <w:rPr>
                  <w:rFonts w:hint="eastAsia"/>
                </w:rPr>
                <w:t>SM2</w:t>
              </w:r>
              <w:r w:rsidRPr="00DC0248">
                <w:rPr>
                  <w:rFonts w:hint="eastAsia"/>
                </w:rPr>
                <w:t>产生协商数据并计算会话密钥</w:t>
              </w:r>
            </w:ins>
          </w:p>
        </w:tc>
        <w:tc>
          <w:tcPr>
            <w:tcW w:w="832" w:type="pct"/>
            <w:vAlign w:val="center"/>
          </w:tcPr>
          <w:p w14:paraId="46A6893C" w14:textId="763BE61D" w:rsidR="00DC0248" w:rsidRPr="00E92963" w:rsidRDefault="00DC0248" w:rsidP="00DC0248">
            <w:pPr>
              <w:pStyle w:val="af6"/>
              <w:rPr>
                <w:ins w:id="961" w:author="wangxu" w:date="2022-07-06T10:42:00Z"/>
              </w:rPr>
            </w:pPr>
            <w:ins w:id="962" w:author="wangxu" w:date="2022-07-06T10:44:00Z">
              <w:r w:rsidRPr="00E92963">
                <w:rPr>
                  <w:rFonts w:hint="eastAsia"/>
                </w:rPr>
                <w:t>使用</w:t>
              </w:r>
            </w:ins>
          </w:p>
        </w:tc>
        <w:tc>
          <w:tcPr>
            <w:tcW w:w="758" w:type="pct"/>
            <w:vAlign w:val="center"/>
          </w:tcPr>
          <w:p w14:paraId="7DEB9178" w14:textId="175F7597" w:rsidR="00DC0248" w:rsidRDefault="00DC0248" w:rsidP="00DC0248">
            <w:pPr>
              <w:pStyle w:val="af6"/>
              <w:rPr>
                <w:ins w:id="963" w:author="wangxu" w:date="2022-07-06T10:42:00Z"/>
              </w:rPr>
            </w:pPr>
            <w:ins w:id="964" w:author="wangxu" w:date="2022-07-06T10:43:00Z">
              <w:r>
                <w:fldChar w:fldCharType="begin"/>
              </w:r>
              <w:r>
                <w:instrText xml:space="preserve"> REF _Ref66801001 \r \h </w:instrText>
              </w:r>
            </w:ins>
            <w:ins w:id="965" w:author="wangxu" w:date="2022-07-06T10:43:00Z">
              <w:r>
                <w:fldChar w:fldCharType="separate"/>
              </w:r>
              <w:r>
                <w:t>3.3.51</w:t>
              </w:r>
              <w:r>
                <w:fldChar w:fldCharType="end"/>
              </w:r>
            </w:ins>
          </w:p>
        </w:tc>
      </w:tr>
      <w:tr w:rsidR="00DC0248" w:rsidRPr="00E474A0" w14:paraId="0BE58A7D" w14:textId="77777777" w:rsidTr="00DC0248">
        <w:trPr>
          <w:trHeight w:val="559"/>
          <w:tblHeader/>
          <w:ins w:id="966" w:author="wangxu" w:date="2022-07-06T10:42:00Z"/>
        </w:trPr>
        <w:tc>
          <w:tcPr>
            <w:tcW w:w="414" w:type="pct"/>
            <w:shd w:val="clear" w:color="auto" w:fill="auto"/>
            <w:vAlign w:val="center"/>
          </w:tcPr>
          <w:p w14:paraId="3CDFC011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  <w:rPr>
                <w:ins w:id="967" w:author="wangxu" w:date="2022-07-06T10:42:00Z"/>
              </w:r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6ED814EE" w14:textId="6CDFDB01" w:rsidR="00DC0248" w:rsidRPr="00E92963" w:rsidRDefault="00DC0248" w:rsidP="00DC0248">
            <w:pPr>
              <w:pStyle w:val="af6"/>
              <w:rPr>
                <w:ins w:id="968" w:author="wangxu" w:date="2022-07-06T10:42:00Z"/>
              </w:rPr>
            </w:pPr>
            <w:ins w:id="969" w:author="wangxu" w:date="2022-07-06T10:46:00Z">
              <w:r w:rsidRPr="00E92963">
                <w:t>0xB0</w:t>
              </w:r>
            </w:ins>
          </w:p>
        </w:tc>
        <w:tc>
          <w:tcPr>
            <w:tcW w:w="517" w:type="pct"/>
            <w:vAlign w:val="center"/>
          </w:tcPr>
          <w:p w14:paraId="72A7D69C" w14:textId="5094CEFC" w:rsidR="00DC0248" w:rsidRPr="00E92963" w:rsidRDefault="00DC0248" w:rsidP="00DC0248">
            <w:pPr>
              <w:pStyle w:val="af6"/>
              <w:rPr>
                <w:ins w:id="970" w:author="wangxu" w:date="2022-07-06T10:42:00Z"/>
              </w:rPr>
            </w:pPr>
            <w:ins w:id="971" w:author="wangxu" w:date="2022-07-06T10:45:00Z">
              <w:r w:rsidRPr="00E92963">
                <w:rPr>
                  <w:rFonts w:hint="eastAsia"/>
                </w:rPr>
                <w:t>0x</w:t>
              </w:r>
              <w:r>
                <w:t>86</w:t>
              </w:r>
            </w:ins>
          </w:p>
        </w:tc>
        <w:tc>
          <w:tcPr>
            <w:tcW w:w="1754" w:type="pct"/>
            <w:shd w:val="clear" w:color="auto" w:fill="auto"/>
            <w:vAlign w:val="center"/>
          </w:tcPr>
          <w:p w14:paraId="2BE10B18" w14:textId="79D4D6F9" w:rsidR="00DC0248" w:rsidRPr="00E92963" w:rsidRDefault="00DC0248" w:rsidP="00DC0248">
            <w:pPr>
              <w:pStyle w:val="af6"/>
              <w:jc w:val="left"/>
              <w:rPr>
                <w:ins w:id="972" w:author="wangxu" w:date="2022-07-06T10:42:00Z"/>
              </w:rPr>
            </w:pPr>
            <w:ins w:id="973" w:author="wangxu" w:date="2022-07-06T10:45:00Z">
              <w:r w:rsidRPr="00DC0248">
                <w:rPr>
                  <w:rFonts w:hint="eastAsia"/>
                </w:rPr>
                <w:t>SM2</w:t>
              </w:r>
              <w:r w:rsidRPr="00DC0248">
                <w:rPr>
                  <w:rFonts w:hint="eastAsia"/>
                </w:rPr>
                <w:t>计算会话密钥</w:t>
              </w:r>
            </w:ins>
          </w:p>
        </w:tc>
        <w:tc>
          <w:tcPr>
            <w:tcW w:w="832" w:type="pct"/>
            <w:vAlign w:val="center"/>
          </w:tcPr>
          <w:p w14:paraId="73736B43" w14:textId="72F7D4C0" w:rsidR="00DC0248" w:rsidRPr="00E92963" w:rsidRDefault="00DC0248" w:rsidP="00DC0248">
            <w:pPr>
              <w:pStyle w:val="af6"/>
              <w:rPr>
                <w:ins w:id="974" w:author="wangxu" w:date="2022-07-06T10:42:00Z"/>
              </w:rPr>
            </w:pPr>
            <w:ins w:id="975" w:author="wangxu" w:date="2022-07-06T10:44:00Z">
              <w:r w:rsidRPr="00E92963">
                <w:rPr>
                  <w:rFonts w:hint="eastAsia"/>
                </w:rPr>
                <w:t>使用</w:t>
              </w:r>
            </w:ins>
          </w:p>
        </w:tc>
        <w:tc>
          <w:tcPr>
            <w:tcW w:w="758" w:type="pct"/>
            <w:vAlign w:val="center"/>
          </w:tcPr>
          <w:p w14:paraId="2DE6D77C" w14:textId="442EF28E" w:rsidR="00DC0248" w:rsidRDefault="00DC0248" w:rsidP="00DC0248">
            <w:pPr>
              <w:pStyle w:val="af6"/>
              <w:rPr>
                <w:ins w:id="976" w:author="wangxu" w:date="2022-07-06T10:42:00Z"/>
              </w:rPr>
            </w:pPr>
            <w:ins w:id="977" w:author="wangxu" w:date="2022-07-06T10:43:00Z">
              <w:r>
                <w:fldChar w:fldCharType="begin"/>
              </w:r>
              <w:r>
                <w:instrText xml:space="preserve"> REF _Ref66801005 \r \h </w:instrText>
              </w:r>
            </w:ins>
            <w:ins w:id="978" w:author="wangxu" w:date="2022-07-06T10:43:00Z">
              <w:r>
                <w:fldChar w:fldCharType="separate"/>
              </w:r>
              <w:r>
                <w:t>3.3.52</w:t>
              </w:r>
              <w:r>
                <w:fldChar w:fldCharType="end"/>
              </w:r>
            </w:ins>
          </w:p>
        </w:tc>
      </w:tr>
      <w:tr w:rsidR="00DC0248" w:rsidRPr="00E474A0" w14:paraId="36F76622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5D95A178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506066F6" w14:textId="77777777" w:rsidR="00DC0248" w:rsidRPr="00E92963" w:rsidRDefault="00DC0248" w:rsidP="00DC0248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1D5ADA90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0x88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417F8F11" w14:textId="77777777" w:rsidR="00DC0248" w:rsidRPr="00E92963" w:rsidRDefault="00DC0248" w:rsidP="00DC0248">
            <w:pPr>
              <w:pStyle w:val="af6"/>
              <w:jc w:val="left"/>
            </w:pPr>
            <w:r w:rsidRPr="00E92963">
              <w:rPr>
                <w:rFonts w:hint="eastAsia"/>
              </w:rPr>
              <w:t>导出公钥</w:t>
            </w:r>
          </w:p>
        </w:tc>
        <w:tc>
          <w:tcPr>
            <w:tcW w:w="832" w:type="pct"/>
            <w:vAlign w:val="center"/>
          </w:tcPr>
          <w:p w14:paraId="55A06753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05A8C76D" w14:textId="581BFD1D" w:rsidR="00DC0248" w:rsidRPr="00E92963" w:rsidRDefault="00DC0248" w:rsidP="00DC0248">
            <w:pPr>
              <w:pStyle w:val="af6"/>
            </w:pPr>
            <w:ins w:id="979" w:author="wangxu" w:date="2022-07-06T10:43:00Z">
              <w:r>
                <w:fldChar w:fldCharType="begin"/>
              </w:r>
              <w:r>
                <w:instrText xml:space="preserve"> REF _Ref66801012 \r \h </w:instrText>
              </w:r>
            </w:ins>
            <w:ins w:id="980" w:author="wangxu" w:date="2022-07-06T10:43:00Z">
              <w:r>
                <w:fldChar w:fldCharType="separate"/>
              </w:r>
              <w:r>
                <w:t>3.3.53</w:t>
              </w:r>
              <w:r>
                <w:fldChar w:fldCharType="end"/>
              </w:r>
            </w:ins>
            <w:del w:id="981" w:author="wangxu" w:date="2022-07-06T10:43:00Z">
              <w:r w:rsidDel="00DC0248">
                <w:fldChar w:fldCharType="begin"/>
              </w:r>
              <w:r w:rsidDel="00DC0248">
                <w:delInstrText xml:space="preserve"> REF _Ref462920907 \r \h  \* MERGEFORMAT </w:delInstrText>
              </w:r>
              <w:r w:rsidDel="00DC0248">
                <w:fldChar w:fldCharType="separate"/>
              </w:r>
              <w:r w:rsidDel="00DC0248">
                <w:delText>3.3.39</w:delText>
              </w:r>
              <w:r w:rsidDel="00DC0248">
                <w:fldChar w:fldCharType="end"/>
              </w:r>
            </w:del>
          </w:p>
        </w:tc>
      </w:tr>
      <w:tr w:rsidR="00DC0248" w:rsidRPr="00E474A0" w14:paraId="43C96D99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4C15EF68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008E4672" w14:textId="77777777" w:rsidR="00DC0248" w:rsidRPr="00E92963" w:rsidRDefault="00DC0248" w:rsidP="00DC0248">
            <w:pPr>
              <w:pStyle w:val="af6"/>
            </w:pPr>
            <w:r w:rsidRPr="00E92963">
              <w:t>0xB</w:t>
            </w:r>
            <w:r w:rsidRPr="00E92963">
              <w:rPr>
                <w:rFonts w:hint="eastAsia"/>
              </w:rPr>
              <w:t>4</w:t>
            </w:r>
          </w:p>
        </w:tc>
        <w:tc>
          <w:tcPr>
            <w:tcW w:w="517" w:type="pct"/>
            <w:vAlign w:val="center"/>
          </w:tcPr>
          <w:p w14:paraId="6D3138D6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0xA0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145E5724" w14:textId="77777777" w:rsidR="00DC0248" w:rsidRPr="00E92963" w:rsidRDefault="00DC0248" w:rsidP="00DC0248">
            <w:pPr>
              <w:pStyle w:val="af6"/>
              <w:jc w:val="left"/>
            </w:pPr>
            <w:r w:rsidRPr="00E92963">
              <w:rPr>
                <w:rFonts w:hint="eastAsia"/>
              </w:rPr>
              <w:t>导入加密会话密钥</w:t>
            </w:r>
          </w:p>
        </w:tc>
        <w:tc>
          <w:tcPr>
            <w:tcW w:w="832" w:type="pct"/>
            <w:vAlign w:val="center"/>
          </w:tcPr>
          <w:p w14:paraId="0241C697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306C3F69" w14:textId="44CA1EF9" w:rsidR="00DC0248" w:rsidRPr="00E92963" w:rsidRDefault="00DC0248" w:rsidP="00DC0248">
            <w:pPr>
              <w:pStyle w:val="af6"/>
            </w:pPr>
            <w:ins w:id="982" w:author="wangxu" w:date="2022-07-06T10:43:00Z">
              <w:r>
                <w:fldChar w:fldCharType="begin"/>
              </w:r>
              <w:r>
                <w:instrText xml:space="preserve"> REF _Ref66801015 \r \h </w:instrText>
              </w:r>
            </w:ins>
            <w:ins w:id="983" w:author="wangxu" w:date="2022-07-06T10:43:00Z">
              <w:r>
                <w:fldChar w:fldCharType="separate"/>
              </w:r>
              <w:r>
                <w:t>3.3.54</w:t>
              </w:r>
              <w:r>
                <w:fldChar w:fldCharType="end"/>
              </w:r>
            </w:ins>
            <w:del w:id="984" w:author="wangxu" w:date="2022-07-06T10:43:00Z">
              <w:r w:rsidDel="00DC0248">
                <w:fldChar w:fldCharType="begin"/>
              </w:r>
              <w:r w:rsidDel="00DC0248">
                <w:delInstrText xml:space="preserve"> REF _Ref462920910 \r \h  \* MERGEFORMAT </w:delInstrText>
              </w:r>
              <w:r w:rsidDel="00DC0248">
                <w:fldChar w:fldCharType="separate"/>
              </w:r>
            </w:del>
            <w:del w:id="985" w:author="wangxu" w:date="2022-02-23T11:53:00Z">
              <w:r w:rsidDel="00000064">
                <w:delText>3.3.40</w:delText>
              </w:r>
            </w:del>
            <w:del w:id="986" w:author="wangxu" w:date="2022-07-06T10:43:00Z">
              <w:r w:rsidDel="00DC0248">
                <w:fldChar w:fldCharType="end"/>
              </w:r>
            </w:del>
          </w:p>
        </w:tc>
      </w:tr>
      <w:tr w:rsidR="00DC0248" w:rsidRPr="00E474A0" w14:paraId="7860A12E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217E57E2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06FE2FA7" w14:textId="77777777" w:rsidR="00DC0248" w:rsidRPr="00E92963" w:rsidRDefault="00DC0248" w:rsidP="00DC0248">
            <w:pPr>
              <w:pStyle w:val="af6"/>
            </w:pPr>
            <w:r w:rsidRPr="00E92963">
              <w:t>0xB</w:t>
            </w:r>
            <w:r w:rsidRPr="00E92963">
              <w:rPr>
                <w:rFonts w:hint="eastAsia"/>
              </w:rPr>
              <w:t>4</w:t>
            </w:r>
          </w:p>
        </w:tc>
        <w:tc>
          <w:tcPr>
            <w:tcW w:w="517" w:type="pct"/>
            <w:vAlign w:val="center"/>
          </w:tcPr>
          <w:p w14:paraId="6076D622" w14:textId="77777777" w:rsidR="00DC0248" w:rsidRPr="00E92963" w:rsidRDefault="00DC0248" w:rsidP="00DC0248">
            <w:pPr>
              <w:pStyle w:val="af6"/>
            </w:pPr>
            <w:r>
              <w:rPr>
                <w:rFonts w:hint="eastAsia"/>
              </w:rPr>
              <w:t>0xA2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4A01C698" w14:textId="77777777" w:rsidR="00DC0248" w:rsidRPr="00E92963" w:rsidRDefault="00DC0248" w:rsidP="00DC0248">
            <w:pPr>
              <w:pStyle w:val="af6"/>
              <w:jc w:val="left"/>
            </w:pPr>
            <w:r>
              <w:rPr>
                <w:rFonts w:hint="eastAsia"/>
              </w:rPr>
              <w:t>导入会话密钥</w:t>
            </w:r>
          </w:p>
        </w:tc>
        <w:tc>
          <w:tcPr>
            <w:tcW w:w="832" w:type="pct"/>
            <w:vAlign w:val="center"/>
          </w:tcPr>
          <w:p w14:paraId="412C92CE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6608BDA7" w14:textId="1912FD58" w:rsidR="00DC0248" w:rsidRDefault="00DC0248" w:rsidP="00DC0248">
            <w:pPr>
              <w:pStyle w:val="af6"/>
            </w:pPr>
            <w:ins w:id="987" w:author="wangxu" w:date="2022-07-06T10:43:00Z">
              <w:r>
                <w:fldChar w:fldCharType="begin"/>
              </w:r>
              <w:r>
                <w:instrText xml:space="preserve"> REF _Ref66801022 \r \h </w:instrText>
              </w:r>
            </w:ins>
            <w:ins w:id="988" w:author="wangxu" w:date="2022-07-06T10:43:00Z">
              <w:r>
                <w:fldChar w:fldCharType="separate"/>
              </w:r>
              <w:r>
                <w:t>3.3.55</w:t>
              </w:r>
              <w:r>
                <w:fldChar w:fldCharType="end"/>
              </w:r>
            </w:ins>
            <w:del w:id="989" w:author="wangxu" w:date="2022-07-06T10:43:00Z">
              <w:r w:rsidDel="00DC0248">
                <w:fldChar w:fldCharType="begin"/>
              </w:r>
              <w:r w:rsidDel="00DC0248">
                <w:delInstrText xml:space="preserve"> REF _Ref66800980 \r \h </w:delInstrText>
              </w:r>
              <w:r w:rsidDel="00DC0248">
                <w:fldChar w:fldCharType="separate"/>
              </w:r>
            </w:del>
            <w:del w:id="990" w:author="wangxu" w:date="2022-02-23T11:53:00Z">
              <w:r w:rsidDel="00000064">
                <w:delText>3.3.41</w:delText>
              </w:r>
            </w:del>
            <w:del w:id="991" w:author="wangxu" w:date="2022-07-06T10:43:00Z">
              <w:r w:rsidDel="00DC0248">
                <w:fldChar w:fldCharType="end"/>
              </w:r>
            </w:del>
          </w:p>
        </w:tc>
      </w:tr>
      <w:tr w:rsidR="00DC0248" w:rsidRPr="00E474A0" w14:paraId="4F708C95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2E146908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600E338B" w14:textId="77777777" w:rsidR="00DC0248" w:rsidRPr="00E92963" w:rsidRDefault="00DC0248" w:rsidP="00DC0248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1BDC3AF5" w14:textId="77777777" w:rsidR="00DC0248" w:rsidRPr="00E92963" w:rsidRDefault="00DC0248" w:rsidP="00DC0248">
            <w:pPr>
              <w:pStyle w:val="af6"/>
            </w:pPr>
            <w:r>
              <w:rPr>
                <w:rFonts w:hint="eastAsia"/>
              </w:rPr>
              <w:t>0xA4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6ACE8C36" w14:textId="77777777" w:rsidR="00DC0248" w:rsidRPr="00E92963" w:rsidRDefault="00DC0248" w:rsidP="00DC0248">
            <w:pPr>
              <w:pStyle w:val="af6"/>
              <w:jc w:val="left"/>
            </w:pPr>
            <w:r>
              <w:rPr>
                <w:rFonts w:hint="eastAsia"/>
              </w:rPr>
              <w:t>加密初始化</w:t>
            </w:r>
          </w:p>
        </w:tc>
        <w:tc>
          <w:tcPr>
            <w:tcW w:w="832" w:type="pct"/>
            <w:vAlign w:val="center"/>
          </w:tcPr>
          <w:p w14:paraId="10E5F133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6062F57C" w14:textId="088DC601" w:rsidR="00DC0248" w:rsidRDefault="00DC0248" w:rsidP="00DC0248">
            <w:pPr>
              <w:pStyle w:val="af6"/>
            </w:pPr>
            <w:ins w:id="992" w:author="wangxu" w:date="2022-07-06T10:43:00Z">
              <w:r>
                <w:fldChar w:fldCharType="begin"/>
              </w:r>
              <w:r>
                <w:instrText xml:space="preserve"> REF _Ref462920931 \r \h  \* MERGEFORMAT </w:instrText>
              </w:r>
            </w:ins>
            <w:ins w:id="993" w:author="wangxu" w:date="2022-07-06T10:43:00Z">
              <w:r>
                <w:fldChar w:fldCharType="separate"/>
              </w:r>
              <w:r>
                <w:t>3.3.56</w:t>
              </w:r>
              <w:r>
                <w:fldChar w:fldCharType="end"/>
              </w:r>
            </w:ins>
            <w:del w:id="994" w:author="wangxu" w:date="2022-07-06T10:43:00Z">
              <w:r w:rsidDel="00DC0248">
                <w:fldChar w:fldCharType="begin"/>
              </w:r>
              <w:r w:rsidDel="00DC0248">
                <w:delInstrText xml:space="preserve"> REF _Ref66800988 \r \h </w:delInstrText>
              </w:r>
              <w:r w:rsidDel="00DC0248">
                <w:fldChar w:fldCharType="separate"/>
              </w:r>
            </w:del>
            <w:del w:id="995" w:author="wangxu" w:date="2022-02-23T11:53:00Z">
              <w:r w:rsidDel="00000064">
                <w:delText>3.3.42</w:delText>
              </w:r>
            </w:del>
            <w:del w:id="996" w:author="wangxu" w:date="2022-07-06T10:43:00Z">
              <w:r w:rsidDel="00DC0248">
                <w:fldChar w:fldCharType="end"/>
              </w:r>
            </w:del>
          </w:p>
        </w:tc>
      </w:tr>
      <w:tr w:rsidR="00DC0248" w:rsidRPr="00E474A0" w14:paraId="29A41D94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2BCE179B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1C6C693B" w14:textId="77777777" w:rsidR="00DC0248" w:rsidRPr="00E92963" w:rsidRDefault="00DC0248" w:rsidP="00DC0248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060DC0B2" w14:textId="77777777" w:rsidR="00DC0248" w:rsidRPr="00E92963" w:rsidRDefault="00DC0248" w:rsidP="00DC0248">
            <w:pPr>
              <w:pStyle w:val="af6"/>
            </w:pPr>
            <w:r>
              <w:rPr>
                <w:rFonts w:hint="eastAsia"/>
              </w:rPr>
              <w:t>0xA8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58A63259" w14:textId="77777777" w:rsidR="00DC0248" w:rsidRPr="00E92963" w:rsidRDefault="00DC0248" w:rsidP="00DC0248">
            <w:pPr>
              <w:pStyle w:val="af6"/>
              <w:jc w:val="left"/>
            </w:pPr>
            <w:r>
              <w:rPr>
                <w:rFonts w:hint="eastAsia"/>
              </w:rPr>
              <w:t>多组数据加密</w:t>
            </w:r>
          </w:p>
        </w:tc>
        <w:tc>
          <w:tcPr>
            <w:tcW w:w="832" w:type="pct"/>
            <w:vAlign w:val="center"/>
          </w:tcPr>
          <w:p w14:paraId="7AE65752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71B0E091" w14:textId="41F1CE35" w:rsidR="00DC0248" w:rsidRDefault="00DC0248" w:rsidP="00DC0248">
            <w:pPr>
              <w:pStyle w:val="af6"/>
            </w:pPr>
            <w:ins w:id="997" w:author="wangxu" w:date="2022-07-06T10:43:00Z">
              <w:r>
                <w:fldChar w:fldCharType="begin"/>
              </w:r>
              <w:r>
                <w:instrText xml:space="preserve"> REF _Ref462920938 \r \h  \* MERGEFORMAT </w:instrText>
              </w:r>
            </w:ins>
            <w:ins w:id="998" w:author="wangxu" w:date="2022-07-06T10:43:00Z">
              <w:r>
                <w:fldChar w:fldCharType="separate"/>
              </w:r>
              <w:r>
                <w:t>3.3.57</w:t>
              </w:r>
              <w:r>
                <w:fldChar w:fldCharType="end"/>
              </w:r>
            </w:ins>
            <w:del w:id="999" w:author="wangxu" w:date="2022-07-06T10:43:00Z">
              <w:r w:rsidDel="00DC0248">
                <w:fldChar w:fldCharType="begin"/>
              </w:r>
              <w:r w:rsidDel="00DC0248">
                <w:delInstrText xml:space="preserve"> REF _Ref66800997 \r \h </w:delInstrText>
              </w:r>
              <w:r w:rsidDel="00DC0248">
                <w:fldChar w:fldCharType="separate"/>
              </w:r>
            </w:del>
            <w:del w:id="1000" w:author="wangxu" w:date="2022-02-23T11:53:00Z">
              <w:r w:rsidDel="00000064">
                <w:delText>3.3.43</w:delText>
              </w:r>
            </w:del>
            <w:del w:id="1001" w:author="wangxu" w:date="2022-07-06T10:43:00Z">
              <w:r w:rsidDel="00DC0248">
                <w:fldChar w:fldCharType="end"/>
              </w:r>
            </w:del>
          </w:p>
        </w:tc>
      </w:tr>
      <w:tr w:rsidR="00DC0248" w:rsidRPr="00E474A0" w14:paraId="6B7DC21E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180F76D5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244E8878" w14:textId="77777777" w:rsidR="00DC0248" w:rsidRPr="00E92963" w:rsidRDefault="00DC0248" w:rsidP="00DC0248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73D63B2F" w14:textId="77777777" w:rsidR="00DC0248" w:rsidRPr="00E92963" w:rsidRDefault="00DC0248" w:rsidP="00DC0248">
            <w:pPr>
              <w:pStyle w:val="af6"/>
            </w:pPr>
            <w:r>
              <w:rPr>
                <w:rFonts w:hint="eastAsia"/>
              </w:rPr>
              <w:t>0xAA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7CA960DF" w14:textId="77777777" w:rsidR="00DC0248" w:rsidRPr="00E92963" w:rsidRDefault="00DC0248" w:rsidP="00DC0248">
            <w:pPr>
              <w:pStyle w:val="af6"/>
              <w:jc w:val="left"/>
            </w:pPr>
            <w:r>
              <w:rPr>
                <w:rFonts w:hint="eastAsia"/>
              </w:rPr>
              <w:t>结束加密</w:t>
            </w:r>
          </w:p>
        </w:tc>
        <w:tc>
          <w:tcPr>
            <w:tcW w:w="832" w:type="pct"/>
            <w:vAlign w:val="center"/>
          </w:tcPr>
          <w:p w14:paraId="08F6534F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6CE6C0C2" w14:textId="7480A9C8" w:rsidR="00DC0248" w:rsidRDefault="00DC0248" w:rsidP="00DC0248">
            <w:pPr>
              <w:pStyle w:val="af6"/>
            </w:pPr>
            <w:ins w:id="1002" w:author="wangxu" w:date="2022-07-06T10:43:00Z">
              <w:r>
                <w:fldChar w:fldCharType="begin"/>
              </w:r>
              <w:r>
                <w:instrText xml:space="preserve"> REF _Ref462920945 \r \h  \* MERGEFORMAT </w:instrText>
              </w:r>
            </w:ins>
            <w:ins w:id="1003" w:author="wangxu" w:date="2022-07-06T10:43:00Z">
              <w:r>
                <w:fldChar w:fldCharType="separate"/>
              </w:r>
              <w:r>
                <w:t>3.3.58</w:t>
              </w:r>
              <w:r>
                <w:fldChar w:fldCharType="end"/>
              </w:r>
            </w:ins>
            <w:del w:id="1004" w:author="wangxu" w:date="2022-07-06T10:43:00Z">
              <w:r w:rsidDel="00DC0248">
                <w:fldChar w:fldCharType="begin"/>
              </w:r>
              <w:r w:rsidDel="00DC0248">
                <w:delInstrText xml:space="preserve"> REF _Ref66801001 \r \h </w:delInstrText>
              </w:r>
              <w:r w:rsidDel="00DC0248">
                <w:fldChar w:fldCharType="separate"/>
              </w:r>
            </w:del>
            <w:del w:id="1005" w:author="wangxu" w:date="2022-02-23T11:53:00Z">
              <w:r w:rsidDel="00000064">
                <w:delText>3.3.44</w:delText>
              </w:r>
            </w:del>
            <w:del w:id="1006" w:author="wangxu" w:date="2022-07-06T10:43:00Z">
              <w:r w:rsidDel="00DC0248">
                <w:fldChar w:fldCharType="end"/>
              </w:r>
            </w:del>
          </w:p>
        </w:tc>
      </w:tr>
      <w:tr w:rsidR="00DC0248" w:rsidRPr="00E474A0" w14:paraId="56F4BE22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528CEB9D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0337C37A" w14:textId="77777777" w:rsidR="00DC0248" w:rsidRPr="00E92963" w:rsidRDefault="00DC0248" w:rsidP="00DC0248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0D52BFD8" w14:textId="77777777" w:rsidR="00DC0248" w:rsidRPr="00E92963" w:rsidRDefault="00DC0248" w:rsidP="00DC0248">
            <w:pPr>
              <w:pStyle w:val="af6"/>
            </w:pPr>
            <w:r>
              <w:rPr>
                <w:rFonts w:hint="eastAsia"/>
              </w:rPr>
              <w:t>0xAC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3A966E81" w14:textId="77777777" w:rsidR="00DC0248" w:rsidRPr="00E92963" w:rsidRDefault="00DC0248" w:rsidP="00DC0248">
            <w:pPr>
              <w:pStyle w:val="af6"/>
              <w:jc w:val="left"/>
            </w:pPr>
            <w:r>
              <w:rPr>
                <w:rFonts w:hint="eastAsia"/>
              </w:rPr>
              <w:t>解密初始化</w:t>
            </w:r>
          </w:p>
        </w:tc>
        <w:tc>
          <w:tcPr>
            <w:tcW w:w="832" w:type="pct"/>
            <w:vAlign w:val="center"/>
          </w:tcPr>
          <w:p w14:paraId="381A1BB4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5CA59291" w14:textId="06FE5865" w:rsidR="00DC0248" w:rsidRDefault="00DC0248" w:rsidP="00DC0248">
            <w:pPr>
              <w:pStyle w:val="af6"/>
            </w:pPr>
            <w:ins w:id="1007" w:author="wangxu" w:date="2022-07-06T10:43:00Z">
              <w:r>
                <w:fldChar w:fldCharType="begin"/>
              </w:r>
              <w:r>
                <w:instrText xml:space="preserve"> REF _Ref462920950 \r \h  \* MERGEFORMAT </w:instrText>
              </w:r>
            </w:ins>
            <w:ins w:id="1008" w:author="wangxu" w:date="2022-07-06T10:43:00Z">
              <w:r>
                <w:fldChar w:fldCharType="separate"/>
              </w:r>
              <w:r>
                <w:t>3.3.59</w:t>
              </w:r>
              <w:r>
                <w:fldChar w:fldCharType="end"/>
              </w:r>
            </w:ins>
            <w:del w:id="1009" w:author="wangxu" w:date="2022-07-06T10:43:00Z">
              <w:r w:rsidDel="00DC0248">
                <w:fldChar w:fldCharType="begin"/>
              </w:r>
              <w:r w:rsidDel="00DC0248">
                <w:delInstrText xml:space="preserve"> REF _Ref66801005 \r \h </w:delInstrText>
              </w:r>
              <w:r w:rsidDel="00DC0248">
                <w:fldChar w:fldCharType="separate"/>
              </w:r>
            </w:del>
            <w:del w:id="1010" w:author="wangxu" w:date="2022-02-23T11:53:00Z">
              <w:r w:rsidDel="00000064">
                <w:delText>3.3.45</w:delText>
              </w:r>
            </w:del>
            <w:del w:id="1011" w:author="wangxu" w:date="2022-07-06T10:43:00Z">
              <w:r w:rsidDel="00DC0248">
                <w:fldChar w:fldCharType="end"/>
              </w:r>
            </w:del>
          </w:p>
        </w:tc>
      </w:tr>
      <w:tr w:rsidR="00DC0248" w:rsidRPr="00E474A0" w14:paraId="090961AE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062F090E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557B0460" w14:textId="77777777" w:rsidR="00DC0248" w:rsidRPr="00E92963" w:rsidRDefault="00DC0248" w:rsidP="00DC0248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6B63A9BE" w14:textId="77777777" w:rsidR="00DC0248" w:rsidRPr="00E92963" w:rsidRDefault="00DC0248" w:rsidP="00DC0248">
            <w:pPr>
              <w:pStyle w:val="af6"/>
            </w:pPr>
            <w:r>
              <w:rPr>
                <w:rFonts w:hint="eastAsia"/>
              </w:rPr>
              <w:t>0xB0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6973DA2D" w14:textId="77777777" w:rsidR="00DC0248" w:rsidRPr="00E92963" w:rsidRDefault="00DC0248" w:rsidP="00DC0248">
            <w:pPr>
              <w:pStyle w:val="af6"/>
              <w:jc w:val="left"/>
            </w:pPr>
            <w:r>
              <w:rPr>
                <w:rFonts w:hint="eastAsia"/>
              </w:rPr>
              <w:t>多组数据解密</w:t>
            </w:r>
          </w:p>
        </w:tc>
        <w:tc>
          <w:tcPr>
            <w:tcW w:w="832" w:type="pct"/>
            <w:vAlign w:val="center"/>
          </w:tcPr>
          <w:p w14:paraId="1C85EFCE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594D6430" w14:textId="6691BC2F" w:rsidR="00DC0248" w:rsidRDefault="00DC0248" w:rsidP="00DC0248">
            <w:pPr>
              <w:pStyle w:val="af6"/>
            </w:pPr>
            <w:ins w:id="1012" w:author="wangxu" w:date="2022-07-06T10:43:00Z">
              <w:r>
                <w:fldChar w:fldCharType="begin"/>
              </w:r>
              <w:r>
                <w:instrText xml:space="preserve"> REF _Ref462920960 \r \h  \* MERGEFORMAT </w:instrText>
              </w:r>
            </w:ins>
            <w:ins w:id="1013" w:author="wangxu" w:date="2022-07-06T10:43:00Z">
              <w:r>
                <w:fldChar w:fldCharType="separate"/>
              </w:r>
              <w:r>
                <w:t>3.3.60</w:t>
              </w:r>
              <w:r>
                <w:fldChar w:fldCharType="end"/>
              </w:r>
            </w:ins>
            <w:del w:id="1014" w:author="wangxu" w:date="2022-07-06T10:43:00Z">
              <w:r w:rsidDel="00DC0248">
                <w:fldChar w:fldCharType="begin"/>
              </w:r>
              <w:r w:rsidDel="00DC0248">
                <w:delInstrText xml:space="preserve"> REF _Ref66801012 \r \h </w:delInstrText>
              </w:r>
              <w:r w:rsidDel="00DC0248">
                <w:fldChar w:fldCharType="separate"/>
              </w:r>
            </w:del>
            <w:del w:id="1015" w:author="wangxu" w:date="2022-02-23T11:53:00Z">
              <w:r w:rsidDel="00000064">
                <w:delText>3.3.46</w:delText>
              </w:r>
            </w:del>
            <w:del w:id="1016" w:author="wangxu" w:date="2022-07-06T10:43:00Z">
              <w:r w:rsidDel="00DC0248">
                <w:fldChar w:fldCharType="end"/>
              </w:r>
            </w:del>
          </w:p>
        </w:tc>
      </w:tr>
      <w:tr w:rsidR="00DC0248" w:rsidRPr="00E474A0" w14:paraId="609184D8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47F4F454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1B4E0320" w14:textId="77777777" w:rsidR="00DC0248" w:rsidRPr="00E92963" w:rsidRDefault="00DC0248" w:rsidP="00DC0248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1ADA967A" w14:textId="77777777" w:rsidR="00DC0248" w:rsidRDefault="00DC0248" w:rsidP="00DC0248">
            <w:pPr>
              <w:pStyle w:val="af6"/>
            </w:pPr>
            <w:r>
              <w:rPr>
                <w:rFonts w:hint="eastAsia"/>
              </w:rPr>
              <w:t>0xB2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4ECB9478" w14:textId="77777777" w:rsidR="00DC0248" w:rsidRDefault="00DC0248" w:rsidP="00DC0248">
            <w:pPr>
              <w:pStyle w:val="af6"/>
              <w:jc w:val="left"/>
            </w:pPr>
            <w:r>
              <w:rPr>
                <w:rFonts w:hint="eastAsia"/>
              </w:rPr>
              <w:t>结束解密</w:t>
            </w:r>
          </w:p>
        </w:tc>
        <w:tc>
          <w:tcPr>
            <w:tcW w:w="832" w:type="pct"/>
            <w:vAlign w:val="center"/>
          </w:tcPr>
          <w:p w14:paraId="730BAABD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21A20B20" w14:textId="7FED3854" w:rsidR="00DC0248" w:rsidRDefault="00DC0248" w:rsidP="00DC0248">
            <w:pPr>
              <w:pStyle w:val="af6"/>
            </w:pPr>
            <w:ins w:id="1017" w:author="wangxu" w:date="2022-07-06T10:43:00Z">
              <w:r>
                <w:fldChar w:fldCharType="begin"/>
              </w:r>
              <w:r>
                <w:instrText xml:space="preserve"> REF _Ref462920971 \r \h  \* MERGEFORMAT </w:instrText>
              </w:r>
            </w:ins>
            <w:ins w:id="1018" w:author="wangxu" w:date="2022-07-06T10:43:00Z">
              <w:r>
                <w:fldChar w:fldCharType="separate"/>
              </w:r>
              <w:r>
                <w:t>3.3.61</w:t>
              </w:r>
              <w:r>
                <w:fldChar w:fldCharType="end"/>
              </w:r>
            </w:ins>
            <w:del w:id="1019" w:author="wangxu" w:date="2022-07-06T10:43:00Z">
              <w:r w:rsidDel="00DC0248">
                <w:fldChar w:fldCharType="begin"/>
              </w:r>
              <w:r w:rsidDel="00DC0248">
                <w:delInstrText xml:space="preserve"> REF _Ref66801015 \r \h </w:delInstrText>
              </w:r>
              <w:r w:rsidDel="00DC0248">
                <w:fldChar w:fldCharType="separate"/>
              </w:r>
            </w:del>
            <w:del w:id="1020" w:author="wangxu" w:date="2022-02-23T11:53:00Z">
              <w:r w:rsidDel="00000064">
                <w:delText>3.3.47</w:delText>
              </w:r>
            </w:del>
            <w:del w:id="1021" w:author="wangxu" w:date="2022-07-06T10:43:00Z">
              <w:r w:rsidDel="00DC0248">
                <w:fldChar w:fldCharType="end"/>
              </w:r>
            </w:del>
          </w:p>
        </w:tc>
      </w:tr>
      <w:tr w:rsidR="00DC0248" w:rsidRPr="00E474A0" w14:paraId="4CE4F706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49A2317A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6E50FB72" w14:textId="77777777" w:rsidR="00DC0248" w:rsidRPr="00E92963" w:rsidRDefault="00DC0248" w:rsidP="00DC0248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33CB345C" w14:textId="77777777" w:rsidR="00DC0248" w:rsidRDefault="00DC0248" w:rsidP="00DC0248">
            <w:pPr>
              <w:pStyle w:val="af6"/>
            </w:pPr>
            <w:r>
              <w:rPr>
                <w:rFonts w:hint="eastAsia"/>
              </w:rPr>
              <w:t>0xC4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15A46F49" w14:textId="77777777" w:rsidR="00DC0248" w:rsidRDefault="00DC0248" w:rsidP="00DC0248">
            <w:pPr>
              <w:pStyle w:val="af6"/>
              <w:jc w:val="left"/>
            </w:pPr>
            <w:r>
              <w:rPr>
                <w:rFonts w:hint="eastAsia"/>
              </w:rPr>
              <w:t>销毁会话密钥</w:t>
            </w:r>
          </w:p>
        </w:tc>
        <w:tc>
          <w:tcPr>
            <w:tcW w:w="832" w:type="pct"/>
            <w:vAlign w:val="center"/>
          </w:tcPr>
          <w:p w14:paraId="604E1065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2DD7DA78" w14:textId="4A96E5E0" w:rsidR="00DC0248" w:rsidRDefault="00DC0248" w:rsidP="00DC0248">
            <w:pPr>
              <w:pStyle w:val="af6"/>
            </w:pPr>
            <w:ins w:id="1022" w:author="wangxu" w:date="2022-07-06T10:43:00Z">
              <w:r>
                <w:fldChar w:fldCharType="begin"/>
              </w:r>
              <w:r>
                <w:instrText xml:space="preserve"> REF _Ref53220841 \r \h  \* MERGEFORMAT </w:instrText>
              </w:r>
            </w:ins>
            <w:ins w:id="1023" w:author="wangxu" w:date="2022-07-06T10:43:00Z">
              <w:r>
                <w:fldChar w:fldCharType="separate"/>
              </w:r>
              <w:r>
                <w:t>3.3.62</w:t>
              </w:r>
              <w:r>
                <w:fldChar w:fldCharType="end"/>
              </w:r>
            </w:ins>
            <w:del w:id="1024" w:author="wangxu" w:date="2022-07-06T10:43:00Z">
              <w:r w:rsidDel="00DC0248">
                <w:fldChar w:fldCharType="begin"/>
              </w:r>
              <w:r w:rsidDel="00DC0248">
                <w:delInstrText xml:space="preserve"> REF _Ref66801022 \r \h </w:delInstrText>
              </w:r>
              <w:r w:rsidDel="00DC0248">
                <w:fldChar w:fldCharType="separate"/>
              </w:r>
            </w:del>
            <w:del w:id="1025" w:author="wangxu" w:date="2022-02-23T11:53:00Z">
              <w:r w:rsidDel="00000064">
                <w:delText>3.3.48</w:delText>
              </w:r>
            </w:del>
            <w:del w:id="1026" w:author="wangxu" w:date="2022-07-06T10:43:00Z">
              <w:r w:rsidDel="00DC0248">
                <w:fldChar w:fldCharType="end"/>
              </w:r>
            </w:del>
          </w:p>
        </w:tc>
      </w:tr>
      <w:tr w:rsidR="00DC0248" w:rsidRPr="00E474A0" w14:paraId="1E1EFC3A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06E57B52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2CB8BFF9" w14:textId="77777777" w:rsidR="00DC0248" w:rsidRPr="00E92963" w:rsidRDefault="00DC0248" w:rsidP="00DC0248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46A97C5D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0xE0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6F14CB82" w14:textId="77777777" w:rsidR="00DC0248" w:rsidRPr="00E92963" w:rsidRDefault="00DC0248" w:rsidP="00DC0248">
            <w:pPr>
              <w:pStyle w:val="af6"/>
              <w:jc w:val="left"/>
            </w:pPr>
            <w:r w:rsidRPr="00E92963">
              <w:rPr>
                <w:rFonts w:hint="eastAsia"/>
              </w:rPr>
              <w:t>读外部</w:t>
            </w:r>
            <w:r w:rsidRPr="00E92963">
              <w:rPr>
                <w:rFonts w:hint="eastAsia"/>
              </w:rPr>
              <w:t>Flash</w:t>
            </w:r>
            <w:r w:rsidRPr="00E92963">
              <w:rPr>
                <w:rFonts w:hint="eastAsia"/>
              </w:rPr>
              <w:t>芯片信息</w:t>
            </w:r>
          </w:p>
        </w:tc>
        <w:tc>
          <w:tcPr>
            <w:tcW w:w="832" w:type="pct"/>
            <w:vAlign w:val="center"/>
          </w:tcPr>
          <w:p w14:paraId="0BD01E42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生产</w:t>
            </w:r>
            <w:r w:rsidRPr="00E92963">
              <w:rPr>
                <w:rFonts w:hint="eastAsia"/>
              </w:rPr>
              <w:t>/</w:t>
            </w: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4A259055" w14:textId="19FDA9DB" w:rsidR="00DC0248" w:rsidRPr="00E92963" w:rsidRDefault="00DC0248" w:rsidP="00DC0248">
            <w:pPr>
              <w:pStyle w:val="af6"/>
            </w:pPr>
            <w:ins w:id="1027" w:author="wangxu" w:date="2022-07-06T10:43:00Z">
              <w:r>
                <w:fldChar w:fldCharType="begin"/>
              </w:r>
              <w:r>
                <w:instrText xml:space="preserve"> REF _Ref53220846 \r \h  \* MERGEFORMAT </w:instrText>
              </w:r>
            </w:ins>
            <w:ins w:id="1028" w:author="wangxu" w:date="2022-07-06T10:43:00Z">
              <w:r>
                <w:fldChar w:fldCharType="separate"/>
              </w:r>
              <w:r>
                <w:t>3.3.63</w:t>
              </w:r>
              <w:r>
                <w:fldChar w:fldCharType="end"/>
              </w:r>
            </w:ins>
            <w:del w:id="1029" w:author="wangxu" w:date="2022-07-06T10:43:00Z">
              <w:r w:rsidDel="00DC0248">
                <w:fldChar w:fldCharType="begin"/>
              </w:r>
              <w:r w:rsidDel="00DC0248">
                <w:delInstrText xml:space="preserve"> REF _Ref462920931 \r \h  \* MERGEFORMAT </w:delInstrText>
              </w:r>
              <w:r w:rsidDel="00DC0248">
                <w:fldChar w:fldCharType="separate"/>
              </w:r>
            </w:del>
            <w:del w:id="1030" w:author="wangxu" w:date="2022-02-23T11:53:00Z">
              <w:r w:rsidDel="00000064">
                <w:delText>3.3.49</w:delText>
              </w:r>
            </w:del>
            <w:del w:id="1031" w:author="wangxu" w:date="2022-07-06T10:43:00Z">
              <w:r w:rsidDel="00DC0248">
                <w:fldChar w:fldCharType="end"/>
              </w:r>
            </w:del>
          </w:p>
        </w:tc>
      </w:tr>
      <w:tr w:rsidR="00DC0248" w:rsidRPr="00E474A0" w14:paraId="563EBF6E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25BEED67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28A641F7" w14:textId="77777777" w:rsidR="00DC0248" w:rsidRPr="00E92963" w:rsidRDefault="00DC0248" w:rsidP="00DC0248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0D3D6764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0xE1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07B425D2" w14:textId="77777777" w:rsidR="00DC0248" w:rsidRPr="00E92963" w:rsidRDefault="00DC0248" w:rsidP="00DC0248">
            <w:pPr>
              <w:pStyle w:val="af6"/>
              <w:jc w:val="left"/>
            </w:pPr>
            <w:r w:rsidRPr="00E92963">
              <w:rPr>
                <w:rFonts w:hint="eastAsia"/>
              </w:rPr>
              <w:t>擦外部</w:t>
            </w:r>
            <w:r w:rsidRPr="00E92963">
              <w:t>FLASH</w:t>
            </w:r>
          </w:p>
        </w:tc>
        <w:tc>
          <w:tcPr>
            <w:tcW w:w="832" w:type="pct"/>
            <w:vAlign w:val="center"/>
          </w:tcPr>
          <w:p w14:paraId="251BAF80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生产</w:t>
            </w:r>
          </w:p>
        </w:tc>
        <w:tc>
          <w:tcPr>
            <w:tcW w:w="758" w:type="pct"/>
            <w:vAlign w:val="center"/>
          </w:tcPr>
          <w:p w14:paraId="32287C8B" w14:textId="3369E41E" w:rsidR="00DC0248" w:rsidRPr="00E92963" w:rsidRDefault="00DC0248" w:rsidP="00DC0248">
            <w:pPr>
              <w:pStyle w:val="af6"/>
            </w:pPr>
            <w:ins w:id="1032" w:author="wangxu" w:date="2022-07-06T10:43:00Z">
              <w:r>
                <w:fldChar w:fldCharType="begin"/>
              </w:r>
              <w:r>
                <w:instrText xml:space="preserve"> REF _Ref53220853 \r \h  \* MERGEFORMAT </w:instrText>
              </w:r>
            </w:ins>
            <w:ins w:id="1033" w:author="wangxu" w:date="2022-07-06T10:43:00Z">
              <w:r>
                <w:fldChar w:fldCharType="separate"/>
              </w:r>
              <w:r>
                <w:t>3.3.64</w:t>
              </w:r>
              <w:r>
                <w:fldChar w:fldCharType="end"/>
              </w:r>
            </w:ins>
            <w:del w:id="1034" w:author="wangxu" w:date="2022-07-06T10:43:00Z">
              <w:r w:rsidDel="00DC0248">
                <w:fldChar w:fldCharType="begin"/>
              </w:r>
              <w:r w:rsidDel="00DC0248">
                <w:delInstrText xml:space="preserve"> REF _Ref462920938 \r \h  \* MERGEFORMAT </w:delInstrText>
              </w:r>
              <w:r w:rsidDel="00DC0248">
                <w:fldChar w:fldCharType="separate"/>
              </w:r>
            </w:del>
            <w:del w:id="1035" w:author="wangxu" w:date="2022-02-23T11:53:00Z">
              <w:r w:rsidDel="00000064">
                <w:delText>3.3.50</w:delText>
              </w:r>
            </w:del>
            <w:del w:id="1036" w:author="wangxu" w:date="2022-07-06T10:43:00Z">
              <w:r w:rsidDel="00DC0248">
                <w:fldChar w:fldCharType="end"/>
              </w:r>
            </w:del>
          </w:p>
        </w:tc>
      </w:tr>
      <w:tr w:rsidR="00DC0248" w:rsidRPr="00E474A0" w14:paraId="29BFEF4F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4042BE1F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5B8478F6" w14:textId="77777777" w:rsidR="00DC0248" w:rsidRPr="00E92963" w:rsidRDefault="00DC0248" w:rsidP="00DC0248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04215D12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0xE2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0EFC3E01" w14:textId="77777777" w:rsidR="00DC0248" w:rsidRPr="00E92963" w:rsidRDefault="00DC0248" w:rsidP="00DC0248">
            <w:pPr>
              <w:pStyle w:val="af6"/>
              <w:jc w:val="left"/>
            </w:pPr>
            <w:r w:rsidRPr="00E92963">
              <w:rPr>
                <w:rFonts w:hint="eastAsia"/>
              </w:rPr>
              <w:t>写外部</w:t>
            </w:r>
            <w:r w:rsidRPr="00E92963">
              <w:t>FLASH</w:t>
            </w:r>
          </w:p>
        </w:tc>
        <w:tc>
          <w:tcPr>
            <w:tcW w:w="832" w:type="pct"/>
            <w:vAlign w:val="center"/>
          </w:tcPr>
          <w:p w14:paraId="7DE36442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生产</w:t>
            </w:r>
          </w:p>
        </w:tc>
        <w:tc>
          <w:tcPr>
            <w:tcW w:w="758" w:type="pct"/>
            <w:vAlign w:val="center"/>
          </w:tcPr>
          <w:p w14:paraId="178A2526" w14:textId="0061172A" w:rsidR="00DC0248" w:rsidRPr="00E92963" w:rsidRDefault="00DC0248" w:rsidP="00DC0248">
            <w:pPr>
              <w:pStyle w:val="af6"/>
            </w:pPr>
            <w:ins w:id="1037" w:author="wangxu" w:date="2022-07-06T10:43:00Z">
              <w:r>
                <w:fldChar w:fldCharType="begin"/>
              </w:r>
              <w:r>
                <w:instrText xml:space="preserve"> REF _Ref53220860 \r \h  \* MERGEFORMAT </w:instrText>
              </w:r>
            </w:ins>
            <w:ins w:id="1038" w:author="wangxu" w:date="2022-07-06T10:43:00Z">
              <w:r>
                <w:fldChar w:fldCharType="separate"/>
              </w:r>
              <w:r>
                <w:t>3.3.65</w:t>
              </w:r>
              <w:r>
                <w:fldChar w:fldCharType="end"/>
              </w:r>
            </w:ins>
            <w:del w:id="1039" w:author="wangxu" w:date="2022-07-06T10:43:00Z">
              <w:r w:rsidDel="00DC0248">
                <w:fldChar w:fldCharType="begin"/>
              </w:r>
              <w:r w:rsidDel="00DC0248">
                <w:delInstrText xml:space="preserve"> REF _Ref462920945 \r \h  \* MERGEFORMAT </w:delInstrText>
              </w:r>
              <w:r w:rsidDel="00DC0248">
                <w:fldChar w:fldCharType="separate"/>
              </w:r>
            </w:del>
            <w:del w:id="1040" w:author="wangxu" w:date="2022-02-23T11:53:00Z">
              <w:r w:rsidDel="00000064">
                <w:delText>3.3.51</w:delText>
              </w:r>
            </w:del>
            <w:del w:id="1041" w:author="wangxu" w:date="2022-07-06T10:43:00Z">
              <w:r w:rsidDel="00DC0248">
                <w:fldChar w:fldCharType="end"/>
              </w:r>
            </w:del>
          </w:p>
        </w:tc>
      </w:tr>
      <w:tr w:rsidR="00DC0248" w:rsidRPr="00E474A0" w14:paraId="144095A2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434C6EA2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663D1AE2" w14:textId="77777777" w:rsidR="00DC0248" w:rsidRPr="00E92963" w:rsidRDefault="00DC0248" w:rsidP="00DC0248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513D4EBB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0xE3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380234B9" w14:textId="77777777" w:rsidR="00DC0248" w:rsidRPr="00E92963" w:rsidRDefault="00DC0248" w:rsidP="00DC0248">
            <w:pPr>
              <w:pStyle w:val="af6"/>
              <w:jc w:val="left"/>
            </w:pPr>
            <w:r w:rsidRPr="00E92963">
              <w:rPr>
                <w:rFonts w:hint="eastAsia"/>
              </w:rPr>
              <w:t>读外部</w:t>
            </w:r>
            <w:r w:rsidRPr="00E92963">
              <w:t>FLASH</w:t>
            </w:r>
          </w:p>
        </w:tc>
        <w:tc>
          <w:tcPr>
            <w:tcW w:w="832" w:type="pct"/>
            <w:vAlign w:val="center"/>
          </w:tcPr>
          <w:p w14:paraId="47AD8069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生产</w:t>
            </w:r>
            <w:r w:rsidRPr="00E92963">
              <w:rPr>
                <w:rFonts w:hint="eastAsia"/>
              </w:rPr>
              <w:t>/</w:t>
            </w: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662428DD" w14:textId="174A79B4" w:rsidR="00DC0248" w:rsidRPr="00E92963" w:rsidRDefault="00DC0248" w:rsidP="00DC0248">
            <w:pPr>
              <w:pStyle w:val="af6"/>
            </w:pPr>
            <w:ins w:id="1042" w:author="wangxu" w:date="2022-07-06T10:43:00Z">
              <w:r>
                <w:fldChar w:fldCharType="begin"/>
              </w:r>
              <w:r>
                <w:instrText xml:space="preserve"> REF _Ref462920950 \r \h </w:instrText>
              </w:r>
            </w:ins>
            <w:r>
              <w:fldChar w:fldCharType="separate"/>
            </w:r>
            <w:ins w:id="1043" w:author="wangxu" w:date="2022-07-06T10:43:00Z">
              <w:r>
                <w:t>3.3.59</w:t>
              </w:r>
              <w:r>
                <w:fldChar w:fldCharType="end"/>
              </w:r>
            </w:ins>
            <w:del w:id="1044" w:author="wangxu" w:date="2022-07-06T10:43:00Z">
              <w:r w:rsidDel="00DC0248">
                <w:fldChar w:fldCharType="begin"/>
              </w:r>
              <w:r w:rsidDel="00DC0248">
                <w:delInstrText xml:space="preserve"> REF _Ref462920950 \r \h  \* MERGEFORMAT </w:delInstrText>
              </w:r>
              <w:r w:rsidDel="00DC0248">
                <w:fldChar w:fldCharType="separate"/>
              </w:r>
            </w:del>
            <w:del w:id="1045" w:author="wangxu" w:date="2022-02-23T11:53:00Z">
              <w:r w:rsidDel="00000064">
                <w:delText>3.3.52</w:delText>
              </w:r>
            </w:del>
            <w:del w:id="1046" w:author="wangxu" w:date="2022-07-06T10:43:00Z">
              <w:r w:rsidDel="00DC0248">
                <w:fldChar w:fldCharType="end"/>
              </w:r>
            </w:del>
          </w:p>
        </w:tc>
      </w:tr>
      <w:tr w:rsidR="00DC0248" w:rsidRPr="00E474A0" w14:paraId="1DE440BF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0CB9182F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33E17C9F" w14:textId="77777777" w:rsidR="00DC0248" w:rsidRPr="00E92963" w:rsidRDefault="00DC0248" w:rsidP="00DC0248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6C76A66B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0xE4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1EDB3BBA" w14:textId="77777777" w:rsidR="00DC0248" w:rsidRPr="00E92963" w:rsidRDefault="00DC0248" w:rsidP="00DC0248">
            <w:pPr>
              <w:pStyle w:val="af6"/>
              <w:jc w:val="left"/>
            </w:pPr>
            <w:r w:rsidRPr="00E92963">
              <w:rPr>
                <w:rFonts w:hint="eastAsia"/>
              </w:rPr>
              <w:t>按键测试</w:t>
            </w:r>
          </w:p>
        </w:tc>
        <w:tc>
          <w:tcPr>
            <w:tcW w:w="832" w:type="pct"/>
            <w:vAlign w:val="center"/>
          </w:tcPr>
          <w:p w14:paraId="5B8F14ED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生产</w:t>
            </w:r>
          </w:p>
        </w:tc>
        <w:tc>
          <w:tcPr>
            <w:tcW w:w="758" w:type="pct"/>
            <w:vAlign w:val="center"/>
          </w:tcPr>
          <w:p w14:paraId="1B22B772" w14:textId="62D5D1B1" w:rsidR="00DC0248" w:rsidRPr="00E92963" w:rsidRDefault="00DC0248" w:rsidP="00DC0248">
            <w:pPr>
              <w:pStyle w:val="af6"/>
            </w:pPr>
            <w:ins w:id="1047" w:author="wangxu" w:date="2022-07-06T10:43:00Z">
              <w:r>
                <w:fldChar w:fldCharType="begin"/>
              </w:r>
              <w:r>
                <w:instrText xml:space="preserve"> REF _Ref462920960 \r \h </w:instrText>
              </w:r>
            </w:ins>
            <w:r>
              <w:fldChar w:fldCharType="separate"/>
            </w:r>
            <w:ins w:id="1048" w:author="wangxu" w:date="2022-07-06T10:43:00Z">
              <w:r>
                <w:t>3.3.60</w:t>
              </w:r>
              <w:r>
                <w:fldChar w:fldCharType="end"/>
              </w:r>
            </w:ins>
            <w:del w:id="1049" w:author="wangxu" w:date="2022-07-06T10:43:00Z">
              <w:r w:rsidDel="00DC0248">
                <w:fldChar w:fldCharType="begin"/>
              </w:r>
              <w:r w:rsidDel="00DC0248">
                <w:delInstrText xml:space="preserve"> REF _Ref462920960 \r \h  \* MERGEFORMAT </w:delInstrText>
              </w:r>
              <w:r w:rsidDel="00DC0248">
                <w:fldChar w:fldCharType="separate"/>
              </w:r>
            </w:del>
            <w:del w:id="1050" w:author="wangxu" w:date="2022-02-23T11:53:00Z">
              <w:r w:rsidDel="00000064">
                <w:delText>3.3.53</w:delText>
              </w:r>
            </w:del>
            <w:del w:id="1051" w:author="wangxu" w:date="2022-07-06T10:43:00Z">
              <w:r w:rsidDel="00DC0248">
                <w:fldChar w:fldCharType="end"/>
              </w:r>
            </w:del>
          </w:p>
        </w:tc>
      </w:tr>
      <w:tr w:rsidR="00DC0248" w:rsidRPr="00E474A0" w14:paraId="640ABC56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589498EE" w14:textId="77777777" w:rsidR="00DC0248" w:rsidRPr="00E92963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57BBCF7B" w14:textId="77777777" w:rsidR="00DC0248" w:rsidRPr="00E92963" w:rsidRDefault="00DC0248" w:rsidP="00DC0248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5B138689" w14:textId="77777777" w:rsidR="00DC0248" w:rsidRPr="00E92963" w:rsidRDefault="00DC0248" w:rsidP="00DC0248">
            <w:pPr>
              <w:pStyle w:val="af6"/>
            </w:pPr>
            <w:bookmarkStart w:id="1052" w:name="OLE_LINK42"/>
            <w:r w:rsidRPr="00E92963">
              <w:rPr>
                <w:rFonts w:hint="eastAsia"/>
              </w:rPr>
              <w:t>0xE8</w:t>
            </w:r>
            <w:bookmarkEnd w:id="1052"/>
          </w:p>
        </w:tc>
        <w:tc>
          <w:tcPr>
            <w:tcW w:w="1754" w:type="pct"/>
            <w:shd w:val="clear" w:color="auto" w:fill="auto"/>
            <w:vAlign w:val="center"/>
          </w:tcPr>
          <w:p w14:paraId="171D2258" w14:textId="77777777" w:rsidR="00DC0248" w:rsidRPr="00E92963" w:rsidRDefault="00DC0248" w:rsidP="00DC0248">
            <w:pPr>
              <w:pStyle w:val="af6"/>
              <w:jc w:val="left"/>
            </w:pPr>
            <w:r w:rsidRPr="00E92963">
              <w:rPr>
                <w:rFonts w:hint="eastAsia"/>
              </w:rPr>
              <w:t>密码算法测试</w:t>
            </w:r>
          </w:p>
        </w:tc>
        <w:tc>
          <w:tcPr>
            <w:tcW w:w="832" w:type="pct"/>
            <w:vAlign w:val="center"/>
          </w:tcPr>
          <w:p w14:paraId="53BB4503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生产</w:t>
            </w:r>
          </w:p>
        </w:tc>
        <w:tc>
          <w:tcPr>
            <w:tcW w:w="758" w:type="pct"/>
            <w:vAlign w:val="center"/>
          </w:tcPr>
          <w:p w14:paraId="52536306" w14:textId="6D6D1AE5" w:rsidR="00DC0248" w:rsidRPr="00E92963" w:rsidRDefault="00DC0248" w:rsidP="00DC0248">
            <w:pPr>
              <w:pStyle w:val="af6"/>
              <w:keepNext/>
            </w:pPr>
            <w:ins w:id="1053" w:author="wangxu" w:date="2022-07-06T10:44:00Z">
              <w:r>
                <w:fldChar w:fldCharType="begin"/>
              </w:r>
              <w:r>
                <w:instrText xml:space="preserve"> REF _Ref462920971 \r \h </w:instrText>
              </w:r>
            </w:ins>
            <w:r>
              <w:fldChar w:fldCharType="separate"/>
            </w:r>
            <w:ins w:id="1054" w:author="wangxu" w:date="2022-07-06T10:44:00Z">
              <w:r>
                <w:t>3.3.61</w:t>
              </w:r>
              <w:r>
                <w:fldChar w:fldCharType="end"/>
              </w:r>
            </w:ins>
            <w:del w:id="1055" w:author="wangxu" w:date="2022-07-06T10:43:00Z">
              <w:r w:rsidDel="00DC0248">
                <w:fldChar w:fldCharType="begin"/>
              </w:r>
              <w:r w:rsidDel="00DC0248">
                <w:delInstrText xml:space="preserve"> REF _Ref462920971 \r \h  \* MERGEFORMAT </w:delInstrText>
              </w:r>
              <w:r w:rsidDel="00DC0248">
                <w:fldChar w:fldCharType="separate"/>
              </w:r>
            </w:del>
            <w:del w:id="1056" w:author="wangxu" w:date="2022-02-23T11:53:00Z">
              <w:r w:rsidDel="00000064">
                <w:delText>3.3.54</w:delText>
              </w:r>
            </w:del>
            <w:del w:id="1057" w:author="wangxu" w:date="2022-07-06T10:43:00Z">
              <w:r w:rsidDel="00DC0248">
                <w:fldChar w:fldCharType="end"/>
              </w:r>
            </w:del>
          </w:p>
        </w:tc>
      </w:tr>
      <w:tr w:rsidR="00DC0248" w:rsidRPr="00E474A0" w14:paraId="7E24B15A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0AE8234F" w14:textId="77777777" w:rsidR="00DC0248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069F4F0A" w14:textId="77777777" w:rsidR="00DC0248" w:rsidRPr="00E92963" w:rsidRDefault="00DC0248" w:rsidP="00DC0248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28A7F519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0x</w:t>
            </w:r>
            <w:r>
              <w:rPr>
                <w:rFonts w:hint="eastAsia"/>
              </w:rPr>
              <w:t>E9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4E7277FA" w14:textId="77777777" w:rsidR="00DC0248" w:rsidRPr="00E92963" w:rsidRDefault="00DC0248" w:rsidP="00DC0248">
            <w:pPr>
              <w:pStyle w:val="af6"/>
              <w:jc w:val="left"/>
            </w:pPr>
            <w:r>
              <w:rPr>
                <w:rFonts w:hint="eastAsia"/>
              </w:rPr>
              <w:t>写外部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用户区</w:t>
            </w:r>
          </w:p>
        </w:tc>
        <w:tc>
          <w:tcPr>
            <w:tcW w:w="832" w:type="pct"/>
            <w:vAlign w:val="center"/>
          </w:tcPr>
          <w:p w14:paraId="18719EFE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59ED42B3" w14:textId="229453AF" w:rsidR="00DC0248" w:rsidRDefault="00DC0248" w:rsidP="00DC0248">
            <w:pPr>
              <w:pStyle w:val="af6"/>
              <w:keepNext/>
            </w:pPr>
            <w:ins w:id="1058" w:author="wangxu" w:date="2022-07-06T10:44:00Z">
              <w:r>
                <w:fldChar w:fldCharType="begin"/>
              </w:r>
              <w:r>
                <w:instrText xml:space="preserve"> REF _Ref53220841 \r \h </w:instrText>
              </w:r>
            </w:ins>
            <w:r>
              <w:fldChar w:fldCharType="separate"/>
            </w:r>
            <w:ins w:id="1059" w:author="wangxu" w:date="2022-07-06T10:44:00Z">
              <w:r>
                <w:t>3.3.62</w:t>
              </w:r>
              <w:r>
                <w:fldChar w:fldCharType="end"/>
              </w:r>
            </w:ins>
            <w:del w:id="1060" w:author="wangxu" w:date="2022-07-06T10:43:00Z">
              <w:r w:rsidDel="00DC0248">
                <w:fldChar w:fldCharType="begin"/>
              </w:r>
              <w:r w:rsidDel="00DC0248">
                <w:delInstrText xml:space="preserve"> REF _Ref53220841 \r \h  \* MERGEFORMAT </w:delInstrText>
              </w:r>
              <w:r w:rsidDel="00DC0248">
                <w:fldChar w:fldCharType="separate"/>
              </w:r>
            </w:del>
            <w:del w:id="1061" w:author="wangxu" w:date="2022-02-23T11:53:00Z">
              <w:r w:rsidDel="00000064">
                <w:delText>3.3.55</w:delText>
              </w:r>
            </w:del>
            <w:del w:id="1062" w:author="wangxu" w:date="2022-07-06T10:43:00Z">
              <w:r w:rsidDel="00DC0248">
                <w:fldChar w:fldCharType="end"/>
              </w:r>
            </w:del>
          </w:p>
        </w:tc>
      </w:tr>
      <w:tr w:rsidR="00DC0248" w:rsidRPr="00E474A0" w14:paraId="1CCF76BE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60B4D237" w14:textId="77777777" w:rsidR="00DC0248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13F16006" w14:textId="77777777" w:rsidR="00DC0248" w:rsidRPr="00E92963" w:rsidRDefault="00DC0248" w:rsidP="00DC0248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2DFD8A11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0x</w:t>
            </w:r>
            <w:r>
              <w:rPr>
                <w:rFonts w:hint="eastAsia"/>
              </w:rPr>
              <w:t>EA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72A67761" w14:textId="77777777" w:rsidR="00DC0248" w:rsidRPr="00E92963" w:rsidRDefault="00DC0248" w:rsidP="00DC0248">
            <w:pPr>
              <w:pStyle w:val="af6"/>
              <w:jc w:val="left"/>
            </w:pPr>
            <w:r>
              <w:rPr>
                <w:rFonts w:hint="eastAsia"/>
              </w:rPr>
              <w:t>读外部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用户区</w:t>
            </w:r>
          </w:p>
        </w:tc>
        <w:tc>
          <w:tcPr>
            <w:tcW w:w="832" w:type="pct"/>
            <w:vAlign w:val="center"/>
          </w:tcPr>
          <w:p w14:paraId="773EAFD5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3AEC784A" w14:textId="005D6B06" w:rsidR="00DC0248" w:rsidRDefault="00DC0248" w:rsidP="00DC0248">
            <w:pPr>
              <w:pStyle w:val="af6"/>
              <w:keepNext/>
            </w:pPr>
            <w:ins w:id="1063" w:author="wangxu" w:date="2022-07-06T10:44:00Z">
              <w:r>
                <w:fldChar w:fldCharType="begin"/>
              </w:r>
              <w:r>
                <w:instrText xml:space="preserve"> REF _Ref53220846 \r \h </w:instrText>
              </w:r>
            </w:ins>
            <w:r>
              <w:fldChar w:fldCharType="separate"/>
            </w:r>
            <w:ins w:id="1064" w:author="wangxu" w:date="2022-07-06T10:44:00Z">
              <w:r>
                <w:t>3.3.63</w:t>
              </w:r>
              <w:r>
                <w:fldChar w:fldCharType="end"/>
              </w:r>
            </w:ins>
            <w:del w:id="1065" w:author="wangxu" w:date="2022-07-06T10:43:00Z">
              <w:r w:rsidDel="00DC0248">
                <w:fldChar w:fldCharType="begin"/>
              </w:r>
              <w:r w:rsidDel="00DC0248">
                <w:delInstrText xml:space="preserve"> REF _Ref53220846 \r \h  \* MERGEFORMAT </w:delInstrText>
              </w:r>
              <w:r w:rsidDel="00DC0248">
                <w:fldChar w:fldCharType="separate"/>
              </w:r>
            </w:del>
            <w:del w:id="1066" w:author="wangxu" w:date="2022-02-23T11:53:00Z">
              <w:r w:rsidDel="00000064">
                <w:delText>3.3.56</w:delText>
              </w:r>
            </w:del>
            <w:del w:id="1067" w:author="wangxu" w:date="2022-07-06T10:43:00Z">
              <w:r w:rsidDel="00DC0248">
                <w:fldChar w:fldCharType="end"/>
              </w:r>
            </w:del>
          </w:p>
        </w:tc>
      </w:tr>
      <w:tr w:rsidR="00DC0248" w:rsidRPr="00E474A0" w14:paraId="60F55E1C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5E0B11EA" w14:textId="77777777" w:rsidR="00DC0248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69BB355E" w14:textId="77777777" w:rsidR="00DC0248" w:rsidRPr="00E92963" w:rsidRDefault="00DC0248" w:rsidP="00DC0248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4DFB3E8D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0x</w:t>
            </w:r>
            <w:r>
              <w:rPr>
                <w:rFonts w:hint="eastAsia"/>
              </w:rPr>
              <w:t>EB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3A9B742D" w14:textId="77777777" w:rsidR="00DC0248" w:rsidRPr="00E92963" w:rsidRDefault="00DC0248" w:rsidP="00DC0248">
            <w:pPr>
              <w:pStyle w:val="af6"/>
              <w:jc w:val="left"/>
            </w:pPr>
            <w:r>
              <w:rPr>
                <w:rFonts w:hint="eastAsia"/>
              </w:rPr>
              <w:t>导入密钥加密密钥</w:t>
            </w:r>
          </w:p>
        </w:tc>
        <w:tc>
          <w:tcPr>
            <w:tcW w:w="832" w:type="pct"/>
          </w:tcPr>
          <w:p w14:paraId="78C4AABA" w14:textId="77777777" w:rsidR="00DC0248" w:rsidRDefault="00DC0248" w:rsidP="00DC0248">
            <w:pPr>
              <w:pStyle w:val="af6"/>
            </w:pPr>
            <w:r w:rsidRPr="00E9296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2BD68D3E" w14:textId="3D67683A" w:rsidR="00DC0248" w:rsidRDefault="00DC0248" w:rsidP="00DC0248">
            <w:pPr>
              <w:pStyle w:val="af6"/>
              <w:keepNext/>
            </w:pPr>
            <w:ins w:id="1068" w:author="wangxu" w:date="2022-07-06T10:44:00Z">
              <w:r>
                <w:fldChar w:fldCharType="begin"/>
              </w:r>
              <w:r>
                <w:instrText xml:space="preserve"> REF _Ref53220853 \r \h </w:instrText>
              </w:r>
            </w:ins>
            <w:r>
              <w:fldChar w:fldCharType="separate"/>
            </w:r>
            <w:ins w:id="1069" w:author="wangxu" w:date="2022-07-06T10:44:00Z">
              <w:r>
                <w:t>3.3.64</w:t>
              </w:r>
              <w:r>
                <w:fldChar w:fldCharType="end"/>
              </w:r>
            </w:ins>
            <w:del w:id="1070" w:author="wangxu" w:date="2022-07-06T10:43:00Z">
              <w:r w:rsidDel="00DC0248">
                <w:fldChar w:fldCharType="begin"/>
              </w:r>
              <w:r w:rsidDel="00DC0248">
                <w:delInstrText xml:space="preserve"> REF _Ref53220853 \r \h  \* MERGEFORMAT </w:delInstrText>
              </w:r>
              <w:r w:rsidDel="00DC0248">
                <w:fldChar w:fldCharType="separate"/>
              </w:r>
            </w:del>
            <w:del w:id="1071" w:author="wangxu" w:date="2022-02-23T11:53:00Z">
              <w:r w:rsidDel="00000064">
                <w:delText>3.3.57</w:delText>
              </w:r>
            </w:del>
            <w:del w:id="1072" w:author="wangxu" w:date="2022-07-06T10:43:00Z">
              <w:r w:rsidDel="00DC0248">
                <w:fldChar w:fldCharType="end"/>
              </w:r>
            </w:del>
          </w:p>
        </w:tc>
      </w:tr>
      <w:tr w:rsidR="00DC0248" w:rsidRPr="00E474A0" w14:paraId="07FD4A45" w14:textId="77777777" w:rsidTr="00DC0248">
        <w:trPr>
          <w:trHeight w:val="559"/>
          <w:tblHeader/>
        </w:trPr>
        <w:tc>
          <w:tcPr>
            <w:tcW w:w="414" w:type="pct"/>
            <w:shd w:val="clear" w:color="auto" w:fill="auto"/>
            <w:vAlign w:val="center"/>
          </w:tcPr>
          <w:p w14:paraId="4028492A" w14:textId="77777777" w:rsidR="00DC0248" w:rsidRDefault="00DC0248" w:rsidP="00DC0248">
            <w:pPr>
              <w:pStyle w:val="af6"/>
              <w:numPr>
                <w:ilvl w:val="0"/>
                <w:numId w:val="6"/>
              </w:numPr>
            </w:pPr>
          </w:p>
        </w:tc>
        <w:tc>
          <w:tcPr>
            <w:tcW w:w="725" w:type="pct"/>
            <w:shd w:val="clear" w:color="auto" w:fill="auto"/>
            <w:vAlign w:val="center"/>
          </w:tcPr>
          <w:p w14:paraId="648BA6CC" w14:textId="77777777" w:rsidR="00DC0248" w:rsidRPr="00E92963" w:rsidRDefault="00DC0248" w:rsidP="00DC0248">
            <w:pPr>
              <w:pStyle w:val="af6"/>
            </w:pPr>
            <w:r w:rsidRPr="00E92963">
              <w:t>0xB0</w:t>
            </w:r>
          </w:p>
        </w:tc>
        <w:tc>
          <w:tcPr>
            <w:tcW w:w="517" w:type="pct"/>
            <w:vAlign w:val="center"/>
          </w:tcPr>
          <w:p w14:paraId="5C8AD871" w14:textId="77777777" w:rsidR="00DC0248" w:rsidRPr="00E92963" w:rsidRDefault="00DC0248" w:rsidP="00DC0248">
            <w:pPr>
              <w:pStyle w:val="af6"/>
            </w:pPr>
            <w:r w:rsidRPr="00E92963">
              <w:rPr>
                <w:rFonts w:hint="eastAsia"/>
              </w:rPr>
              <w:t>0x</w:t>
            </w:r>
            <w:r>
              <w:rPr>
                <w:rFonts w:hint="eastAsia"/>
              </w:rPr>
              <w:t>EC</w:t>
            </w:r>
          </w:p>
        </w:tc>
        <w:tc>
          <w:tcPr>
            <w:tcW w:w="1754" w:type="pct"/>
            <w:shd w:val="clear" w:color="auto" w:fill="auto"/>
            <w:vAlign w:val="center"/>
          </w:tcPr>
          <w:p w14:paraId="559E5C50" w14:textId="77777777" w:rsidR="00DC0248" w:rsidRPr="00E92963" w:rsidRDefault="00DC0248" w:rsidP="00DC0248">
            <w:pPr>
              <w:pStyle w:val="af6"/>
              <w:jc w:val="left"/>
            </w:pPr>
            <w:r>
              <w:rPr>
                <w:rFonts w:hint="eastAsia"/>
              </w:rPr>
              <w:t>导出密钥加密密钥</w:t>
            </w:r>
          </w:p>
        </w:tc>
        <w:tc>
          <w:tcPr>
            <w:tcW w:w="832" w:type="pct"/>
          </w:tcPr>
          <w:p w14:paraId="37484D2B" w14:textId="77777777" w:rsidR="00DC0248" w:rsidRDefault="00DC0248" w:rsidP="00DC0248">
            <w:pPr>
              <w:pStyle w:val="af6"/>
            </w:pPr>
            <w:r w:rsidRPr="00771C43">
              <w:rPr>
                <w:rFonts w:hint="eastAsia"/>
              </w:rPr>
              <w:t>使用</w:t>
            </w:r>
          </w:p>
        </w:tc>
        <w:tc>
          <w:tcPr>
            <w:tcW w:w="758" w:type="pct"/>
            <w:vAlign w:val="center"/>
          </w:tcPr>
          <w:p w14:paraId="6BC537DF" w14:textId="2CE3A820" w:rsidR="00DC0248" w:rsidRDefault="00DC0248" w:rsidP="00DC0248">
            <w:pPr>
              <w:pStyle w:val="af6"/>
              <w:keepNext/>
            </w:pPr>
            <w:ins w:id="1073" w:author="wangxu" w:date="2022-07-06T10:44:00Z">
              <w:r>
                <w:fldChar w:fldCharType="begin"/>
              </w:r>
              <w:r>
                <w:instrText xml:space="preserve"> REF _Ref53220860 \r \h </w:instrText>
              </w:r>
            </w:ins>
            <w:r>
              <w:fldChar w:fldCharType="separate"/>
            </w:r>
            <w:ins w:id="1074" w:author="wangxu" w:date="2022-07-06T10:44:00Z">
              <w:r>
                <w:t>3.3.65</w:t>
              </w:r>
              <w:r>
                <w:fldChar w:fldCharType="end"/>
              </w:r>
            </w:ins>
            <w:del w:id="1075" w:author="wangxu" w:date="2022-07-06T10:43:00Z">
              <w:r w:rsidDel="00DC0248">
                <w:fldChar w:fldCharType="begin"/>
              </w:r>
              <w:r w:rsidDel="00DC0248">
                <w:delInstrText xml:space="preserve"> REF _Ref53220860 \r \h  \* MERGEFORMAT </w:delInstrText>
              </w:r>
              <w:r w:rsidDel="00DC0248">
                <w:fldChar w:fldCharType="separate"/>
              </w:r>
            </w:del>
            <w:del w:id="1076" w:author="wangxu" w:date="2022-02-23T11:53:00Z">
              <w:r w:rsidDel="00000064">
                <w:delText>3.3.58</w:delText>
              </w:r>
            </w:del>
            <w:del w:id="1077" w:author="wangxu" w:date="2022-07-06T10:43:00Z">
              <w:r w:rsidDel="00DC0248">
                <w:fldChar w:fldCharType="end"/>
              </w:r>
            </w:del>
          </w:p>
        </w:tc>
      </w:tr>
    </w:tbl>
    <w:p w14:paraId="1B16EE0B" w14:textId="77777777" w:rsidR="00E35880" w:rsidRDefault="00E35880" w:rsidP="00E92963">
      <w:pPr>
        <w:pStyle w:val="af3"/>
      </w:pPr>
    </w:p>
    <w:p w14:paraId="59B6DF95" w14:textId="77777777" w:rsidR="004645D2" w:rsidRPr="00504D9E" w:rsidRDefault="004645D2" w:rsidP="004645D2">
      <w:pPr>
        <w:pStyle w:val="20"/>
        <w:spacing w:before="0" w:after="0" w:line="360" w:lineRule="auto"/>
      </w:pPr>
      <w:bookmarkStart w:id="1078" w:name="_Toc466906180"/>
      <w:bookmarkStart w:id="1079" w:name="_Toc96509673"/>
      <w:r>
        <w:t>指令</w:t>
      </w:r>
      <w:r>
        <w:rPr>
          <w:rFonts w:hint="eastAsia"/>
        </w:rPr>
        <w:t>描述</w:t>
      </w:r>
      <w:bookmarkEnd w:id="1078"/>
      <w:bookmarkEnd w:id="1079"/>
    </w:p>
    <w:p w14:paraId="57AC2AD3" w14:textId="77777777" w:rsidR="004645D2" w:rsidRPr="00273574" w:rsidRDefault="004645D2" w:rsidP="004645D2">
      <w:pPr>
        <w:pStyle w:val="3"/>
      </w:pPr>
      <w:bookmarkStart w:id="1080" w:name="_Ref462679523"/>
      <w:bookmarkStart w:id="1081" w:name="_Toc466906181"/>
      <w:bookmarkStart w:id="1082" w:name="_Toc96509674"/>
      <w:bookmarkStart w:id="1083" w:name="OLE_LINK3"/>
      <w:bookmarkStart w:id="1084" w:name="OLE_LINK4"/>
      <w:r w:rsidRPr="00273574">
        <w:rPr>
          <w:rFonts w:hint="eastAsia"/>
        </w:rPr>
        <w:t>设置设备标签（</w:t>
      </w:r>
      <w:r w:rsidRPr="00273574">
        <w:t>0x02</w:t>
      </w:r>
      <w:r w:rsidRPr="00273574">
        <w:rPr>
          <w:rFonts w:hint="eastAsia"/>
        </w:rPr>
        <w:t>）</w:t>
      </w:r>
      <w:bookmarkEnd w:id="1080"/>
      <w:bookmarkEnd w:id="1081"/>
      <w:bookmarkEnd w:id="1082"/>
    </w:p>
    <w:p w14:paraId="02F3B660" w14:textId="77777777" w:rsidR="004645D2" w:rsidRPr="00BF629E" w:rsidRDefault="00BF629E" w:rsidP="00BF629E">
      <w:pPr>
        <w:adjustRightInd w:val="0"/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</w:rPr>
        <w:t>定义与范围</w:t>
      </w:r>
    </w:p>
    <w:p w14:paraId="5AA82C8F" w14:textId="77777777" w:rsidR="00BF629E" w:rsidRDefault="00BF629E" w:rsidP="00BF629E">
      <w:pPr>
        <w:adjustRightInd w:val="0"/>
        <w:ind w:firstLineChars="200" w:firstLine="560"/>
        <w:rPr>
          <w:sz w:val="28"/>
        </w:rPr>
      </w:pPr>
      <w:r>
        <w:rPr>
          <w:rFonts w:hint="eastAsia"/>
          <w:sz w:val="28"/>
        </w:rPr>
        <w:t>无。</w:t>
      </w:r>
    </w:p>
    <w:p w14:paraId="00C23FD3" w14:textId="77777777" w:rsidR="004645D2" w:rsidRDefault="00BF629E" w:rsidP="00BF629E">
      <w:pPr>
        <w:adjustRightInd w:val="0"/>
        <w:ind w:firstLineChars="200" w:firstLine="56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</w:rPr>
        <w:t>指令与响应报文</w:t>
      </w:r>
    </w:p>
    <w:p w14:paraId="37172BEA" w14:textId="046B3C3C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5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9B3BBF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设置设备标签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"/>
        <w:gridCol w:w="1369"/>
        <w:gridCol w:w="1241"/>
        <w:gridCol w:w="5772"/>
      </w:tblGrid>
      <w:tr w:rsidR="004645D2" w:rsidRPr="00273574" w14:paraId="7614C485" w14:textId="77777777" w:rsidTr="00B165ED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7492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0CBB3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名称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5084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赋值与描述</w:t>
            </w:r>
          </w:p>
        </w:tc>
      </w:tr>
      <w:tr w:rsidR="004645D2" w:rsidRPr="00273574" w14:paraId="7AB474AD" w14:textId="77777777" w:rsidTr="00B165ED"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42A17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6CEE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CLA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9F42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0xB0</w:t>
            </w:r>
          </w:p>
        </w:tc>
      </w:tr>
      <w:tr w:rsidR="004645D2" w:rsidRPr="00273574" w14:paraId="5660266B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CF88C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FBAF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INS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46E9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0x</w:t>
            </w:r>
            <w:r w:rsidRPr="00652296">
              <w:rPr>
                <w:rFonts w:hint="eastAsia"/>
              </w:rPr>
              <w:t>02</w:t>
            </w:r>
          </w:p>
        </w:tc>
      </w:tr>
      <w:tr w:rsidR="004645D2" w:rsidRPr="00273574" w14:paraId="5B85F786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EC58A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23D6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P1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A761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0x00</w:t>
            </w:r>
          </w:p>
        </w:tc>
      </w:tr>
      <w:tr w:rsidR="004645D2" w:rsidRPr="00273574" w14:paraId="29D29EF6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5ADDD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BDD7C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P2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CD4F6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0x00</w:t>
            </w:r>
          </w:p>
        </w:tc>
      </w:tr>
      <w:tr w:rsidR="004645D2" w:rsidRPr="00273574" w14:paraId="44F44DDB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902AF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B9B6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Lc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2F31" w14:textId="77777777" w:rsidR="004645D2" w:rsidRPr="00652296" w:rsidRDefault="009647FB" w:rsidP="009647FB">
            <w:pPr>
              <w:pStyle w:val="af6"/>
              <w:jc w:val="left"/>
            </w:pPr>
            <w:r w:rsidRPr="00652296">
              <w:t>0x00</w:t>
            </w:r>
            <w:r>
              <w:rPr>
                <w:rFonts w:hint="eastAsia"/>
              </w:rPr>
              <w:t xml:space="preserve">01 &lt;= </w:t>
            </w:r>
            <w:r w:rsidRPr="00652296">
              <w:t>Lc</w:t>
            </w:r>
            <w:r>
              <w:rPr>
                <w:rFonts w:hint="eastAsia"/>
              </w:rPr>
              <w:t xml:space="preserve"> &lt;=</w:t>
            </w:r>
            <w:r w:rsidRPr="00652296">
              <w:t xml:space="preserve"> </w:t>
            </w:r>
            <w:r w:rsidR="004645D2" w:rsidRPr="00652296">
              <w:t>0x00</w:t>
            </w:r>
            <w:r w:rsidR="004645D2" w:rsidRPr="00652296">
              <w:rPr>
                <w:rFonts w:hint="eastAsia"/>
              </w:rPr>
              <w:t>20</w:t>
            </w:r>
          </w:p>
        </w:tc>
      </w:tr>
      <w:tr w:rsidR="004645D2" w:rsidRPr="00273574" w14:paraId="2925CEFA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BA957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6631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Le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3BBE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0x0000</w:t>
            </w:r>
          </w:p>
        </w:tc>
      </w:tr>
      <w:tr w:rsidR="004645D2" w:rsidRPr="00273574" w14:paraId="533AB8B2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21654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F4F42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Data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8068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标签数据</w:t>
            </w:r>
          </w:p>
        </w:tc>
      </w:tr>
      <w:tr w:rsidR="004645D2" w:rsidRPr="00273574" w14:paraId="2328FCC9" w14:textId="77777777" w:rsidTr="00B165ED"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773C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lastRenderedPageBreak/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506E1DB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SW1SW2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7D15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3F08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成功</w:t>
            </w:r>
          </w:p>
        </w:tc>
      </w:tr>
      <w:tr w:rsidR="004645D2" w:rsidRPr="00273574" w14:paraId="29467DEC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6DA1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58A5AF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90F81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950B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见状态码表</w:t>
            </w:r>
          </w:p>
        </w:tc>
      </w:tr>
      <w:tr w:rsidR="004645D2" w:rsidRPr="00273574" w14:paraId="42ABAD75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97FAF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11D9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Len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914A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0x0000</w:t>
            </w:r>
          </w:p>
        </w:tc>
      </w:tr>
      <w:tr w:rsidR="004645D2" w:rsidRPr="00273574" w14:paraId="76762D38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A38B8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ED52B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Data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4A2CC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NULL</w:t>
            </w:r>
          </w:p>
        </w:tc>
      </w:tr>
      <w:tr w:rsidR="004645D2" w:rsidRPr="00273574" w14:paraId="61928F77" w14:textId="77777777" w:rsidTr="00B165ED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1B7A1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说明</w:t>
            </w:r>
          </w:p>
        </w:tc>
        <w:tc>
          <w:tcPr>
            <w:tcW w:w="45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E5FBF" w14:textId="77777777" w:rsidR="009647FB" w:rsidRDefault="004645D2" w:rsidP="00B02EE2">
            <w:pPr>
              <w:pStyle w:val="af6"/>
              <w:keepNext/>
              <w:jc w:val="left"/>
            </w:pPr>
            <w:r w:rsidRPr="00652296">
              <w:rPr>
                <w:rFonts w:hint="eastAsia"/>
              </w:rPr>
              <w:t>标签有效数据长度应小于等于</w:t>
            </w:r>
            <w:r w:rsidRPr="00652296">
              <w:rPr>
                <w:rFonts w:hint="eastAsia"/>
              </w:rPr>
              <w:t>32</w:t>
            </w:r>
            <w:r w:rsidRPr="00652296">
              <w:rPr>
                <w:rFonts w:hint="eastAsia"/>
              </w:rPr>
              <w:t>字节。</w:t>
            </w:r>
          </w:p>
          <w:p w14:paraId="580C0E6F" w14:textId="77777777" w:rsidR="004645D2" w:rsidRPr="00652296" w:rsidRDefault="009647FB" w:rsidP="00B02EE2">
            <w:pPr>
              <w:pStyle w:val="af6"/>
              <w:keepNext/>
              <w:jc w:val="left"/>
            </w:pPr>
            <w:r>
              <w:rPr>
                <w:rFonts w:hint="eastAsia"/>
              </w:rPr>
              <w:t>6.0.0</w:t>
            </w:r>
            <w:r>
              <w:rPr>
                <w:rFonts w:hint="eastAsia"/>
              </w:rPr>
              <w:t>版本要求</w:t>
            </w:r>
            <w:r>
              <w:rPr>
                <w:rFonts w:hint="eastAsia"/>
              </w:rPr>
              <w:t xml:space="preserve">Lc = </w:t>
            </w:r>
            <w:r w:rsidRPr="00652296">
              <w:t>0x00</w:t>
            </w:r>
            <w:r w:rsidRPr="00652296">
              <w:rPr>
                <w:rFonts w:hint="eastAsia"/>
              </w:rPr>
              <w:t>20</w:t>
            </w:r>
            <w:r>
              <w:rPr>
                <w:rFonts w:hint="eastAsia"/>
              </w:rPr>
              <w:t>，</w:t>
            </w:r>
            <w:r w:rsidR="004645D2" w:rsidRPr="00652296">
              <w:rPr>
                <w:rFonts w:hint="eastAsia"/>
              </w:rPr>
              <w:t>不足</w:t>
            </w:r>
            <w:r w:rsidR="004645D2" w:rsidRPr="00652296">
              <w:rPr>
                <w:rFonts w:hint="eastAsia"/>
              </w:rPr>
              <w:t>32</w:t>
            </w:r>
            <w:r w:rsidR="004645D2" w:rsidRPr="00652296">
              <w:rPr>
                <w:rFonts w:hint="eastAsia"/>
              </w:rPr>
              <w:t>字节时，末尾部分用</w:t>
            </w:r>
            <w:r w:rsidR="004645D2" w:rsidRPr="00652296">
              <w:rPr>
                <w:rFonts w:hint="eastAsia"/>
              </w:rPr>
              <w:t>0x00</w:t>
            </w:r>
            <w:r w:rsidR="004645D2" w:rsidRPr="00652296">
              <w:rPr>
                <w:rFonts w:hint="eastAsia"/>
              </w:rPr>
              <w:t>填充。</w:t>
            </w:r>
          </w:p>
        </w:tc>
      </w:tr>
      <w:bookmarkEnd w:id="1083"/>
      <w:bookmarkEnd w:id="1084"/>
    </w:tbl>
    <w:p w14:paraId="4E96AB96" w14:textId="77777777" w:rsidR="004645D2" w:rsidRDefault="004645D2" w:rsidP="004645D2">
      <w:pPr>
        <w:widowControl/>
        <w:jc w:val="left"/>
      </w:pPr>
      <w:r>
        <w:br w:type="page"/>
      </w:r>
    </w:p>
    <w:p w14:paraId="05416DCA" w14:textId="77777777" w:rsidR="004645D2" w:rsidRDefault="004645D2" w:rsidP="004645D2">
      <w:pPr>
        <w:pStyle w:val="3"/>
      </w:pPr>
      <w:bookmarkStart w:id="1085" w:name="_Ref462920558"/>
      <w:bookmarkStart w:id="1086" w:name="_Toc466906182"/>
      <w:bookmarkStart w:id="1087" w:name="_Toc96509675"/>
      <w:r>
        <w:rPr>
          <w:rFonts w:hint="eastAsia"/>
        </w:rPr>
        <w:lastRenderedPageBreak/>
        <w:t>设置设备序列号（</w:t>
      </w:r>
      <w:r>
        <w:rPr>
          <w:rFonts w:hint="eastAsia"/>
        </w:rPr>
        <w:t>0x03</w:t>
      </w:r>
      <w:r>
        <w:rPr>
          <w:rFonts w:hint="eastAsia"/>
        </w:rPr>
        <w:t>）</w:t>
      </w:r>
      <w:bookmarkEnd w:id="1085"/>
      <w:bookmarkEnd w:id="1086"/>
      <w:bookmarkEnd w:id="1087"/>
    </w:p>
    <w:p w14:paraId="3A1D9F1F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1D6E3FB5" w14:textId="77777777" w:rsidR="004645D2" w:rsidRPr="004F14AA" w:rsidRDefault="004645D2" w:rsidP="004645D2">
      <w:pPr>
        <w:ind w:firstLineChars="200" w:firstLine="560"/>
        <w:rPr>
          <w:sz w:val="28"/>
          <w:szCs w:val="28"/>
        </w:rPr>
      </w:pPr>
      <w:r w:rsidRPr="004F14AA">
        <w:rPr>
          <w:rFonts w:hint="eastAsia"/>
          <w:sz w:val="28"/>
          <w:szCs w:val="28"/>
        </w:rPr>
        <w:t>该指令为生产阶段生命周期指令。</w:t>
      </w:r>
    </w:p>
    <w:p w14:paraId="298EB542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62CC68C9" w14:textId="215B50A6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6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9B3BBF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设置设备序列号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"/>
        <w:gridCol w:w="1369"/>
        <w:gridCol w:w="1241"/>
        <w:gridCol w:w="5772"/>
      </w:tblGrid>
      <w:tr w:rsidR="004645D2" w:rsidRPr="004F14AA" w14:paraId="4E3697FE" w14:textId="77777777" w:rsidTr="00B165ED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CCF9E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D01D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名称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E212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赋值与描述</w:t>
            </w:r>
          </w:p>
        </w:tc>
      </w:tr>
      <w:tr w:rsidR="004645D2" w:rsidRPr="004F14AA" w14:paraId="13E1A40C" w14:textId="77777777" w:rsidTr="00B165ED"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C1BE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26106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CLA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11C90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0xB0</w:t>
            </w:r>
          </w:p>
        </w:tc>
      </w:tr>
      <w:tr w:rsidR="004645D2" w:rsidRPr="004F14AA" w14:paraId="0BD7E640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F0AC5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FA11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INS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1121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0x</w:t>
            </w:r>
            <w:r w:rsidRPr="00652296">
              <w:rPr>
                <w:rFonts w:hint="eastAsia"/>
              </w:rPr>
              <w:t>03</w:t>
            </w:r>
          </w:p>
        </w:tc>
      </w:tr>
      <w:tr w:rsidR="004645D2" w:rsidRPr="004F14AA" w14:paraId="2975FC23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8CEC2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0DA72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P1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90588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0x00</w:t>
            </w:r>
          </w:p>
        </w:tc>
      </w:tr>
      <w:tr w:rsidR="004645D2" w:rsidRPr="004F14AA" w14:paraId="76ECC6CB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69A5D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BED9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P2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553D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0x00</w:t>
            </w:r>
          </w:p>
        </w:tc>
      </w:tr>
      <w:tr w:rsidR="004645D2" w:rsidRPr="004F14AA" w14:paraId="76C8EB45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35E71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B0943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Lc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450D" w14:textId="77777777" w:rsidR="004645D2" w:rsidRPr="00652296" w:rsidRDefault="00D026C9" w:rsidP="00652296">
            <w:pPr>
              <w:pStyle w:val="af6"/>
              <w:jc w:val="left"/>
            </w:pPr>
            <w:r w:rsidRPr="00652296">
              <w:t>0x00</w:t>
            </w:r>
            <w:r>
              <w:rPr>
                <w:rFonts w:hint="eastAsia"/>
              </w:rPr>
              <w:t xml:space="preserve">01 &lt;= </w:t>
            </w:r>
            <w:r w:rsidRPr="00652296">
              <w:t>Lc</w:t>
            </w:r>
            <w:r>
              <w:rPr>
                <w:rFonts w:hint="eastAsia"/>
              </w:rPr>
              <w:t xml:space="preserve"> &lt;=</w:t>
            </w:r>
            <w:r w:rsidRPr="00652296">
              <w:t xml:space="preserve"> </w:t>
            </w:r>
            <w:r w:rsidR="004645D2" w:rsidRPr="00652296">
              <w:t>0x00</w:t>
            </w:r>
            <w:r w:rsidR="004645D2" w:rsidRPr="00652296">
              <w:rPr>
                <w:rFonts w:hint="eastAsia"/>
              </w:rPr>
              <w:t>10</w:t>
            </w:r>
          </w:p>
        </w:tc>
      </w:tr>
      <w:tr w:rsidR="004645D2" w:rsidRPr="004F14AA" w14:paraId="10B67FAE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6B752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38500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Le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4464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0x0000</w:t>
            </w:r>
          </w:p>
        </w:tc>
      </w:tr>
      <w:tr w:rsidR="004645D2" w:rsidRPr="004F14AA" w14:paraId="79DCA124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CF766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BDEF1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Data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AA0D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序列号数据</w:t>
            </w:r>
          </w:p>
        </w:tc>
      </w:tr>
      <w:tr w:rsidR="004645D2" w:rsidRPr="004F14AA" w14:paraId="46C72198" w14:textId="77777777" w:rsidTr="00B165ED"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EDBEA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AE760F8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SW1SW2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FF670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E198E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成功</w:t>
            </w:r>
          </w:p>
        </w:tc>
      </w:tr>
      <w:tr w:rsidR="004645D2" w:rsidRPr="004F14AA" w14:paraId="3BD07BAB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A938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48C3D9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E5B5C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B842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见状态码表</w:t>
            </w:r>
          </w:p>
        </w:tc>
      </w:tr>
      <w:tr w:rsidR="004645D2" w:rsidRPr="004F14AA" w14:paraId="1340198D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511BB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1F21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Len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19EB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0x0000</w:t>
            </w:r>
            <w:r w:rsidRPr="00652296">
              <w:rPr>
                <w:rFonts w:hint="eastAsia"/>
              </w:rPr>
              <w:t>。</w:t>
            </w:r>
          </w:p>
        </w:tc>
      </w:tr>
      <w:tr w:rsidR="004645D2" w:rsidRPr="004F14AA" w14:paraId="38A50D6D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0ED26" w14:textId="77777777" w:rsidR="004645D2" w:rsidRPr="00652296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683C1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t>Data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93864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NULL</w:t>
            </w:r>
          </w:p>
        </w:tc>
      </w:tr>
      <w:tr w:rsidR="004645D2" w:rsidRPr="004F14AA" w14:paraId="6712A88D" w14:textId="77777777" w:rsidTr="00B165ED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D1CF" w14:textId="77777777" w:rsidR="004645D2" w:rsidRPr="00652296" w:rsidRDefault="004645D2" w:rsidP="00652296">
            <w:pPr>
              <w:pStyle w:val="af6"/>
              <w:jc w:val="left"/>
            </w:pPr>
            <w:r w:rsidRPr="00652296">
              <w:rPr>
                <w:rFonts w:hint="eastAsia"/>
              </w:rPr>
              <w:t>说明</w:t>
            </w:r>
          </w:p>
        </w:tc>
        <w:tc>
          <w:tcPr>
            <w:tcW w:w="45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DC96A" w14:textId="77777777" w:rsidR="004645D2" w:rsidRDefault="006A282B" w:rsidP="006757EF">
            <w:pPr>
              <w:pStyle w:val="af6"/>
              <w:keepNext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proofErr w:type="spellStart"/>
            <w:r w:rsidR="00750820">
              <w:rPr>
                <w:rFonts w:hint="eastAsia"/>
              </w:rPr>
              <w:t>Utap</w:t>
            </w:r>
            <w:proofErr w:type="spellEnd"/>
            <w:r w:rsidR="00750820">
              <w:rPr>
                <w:rFonts w:hint="eastAsia"/>
              </w:rPr>
              <w:t xml:space="preserve"> v6.1.3.1</w:t>
            </w:r>
            <w:r w:rsidR="00750820">
              <w:rPr>
                <w:rFonts w:hint="eastAsia"/>
              </w:rPr>
              <w:t>（含）和</w:t>
            </w:r>
            <w:proofErr w:type="spellStart"/>
            <w:r w:rsidR="00750820">
              <w:rPr>
                <w:rFonts w:hint="eastAsia"/>
              </w:rPr>
              <w:t>Uyee</w:t>
            </w:r>
            <w:proofErr w:type="spellEnd"/>
            <w:r w:rsidR="00750820">
              <w:rPr>
                <w:rFonts w:hint="eastAsia"/>
              </w:rPr>
              <w:t xml:space="preserve"> v7.0.5.1</w:t>
            </w:r>
            <w:r w:rsidR="00750820">
              <w:rPr>
                <w:rFonts w:hint="eastAsia"/>
              </w:rPr>
              <w:t>（含）以前的版本，</w:t>
            </w:r>
            <w:r w:rsidR="004645D2" w:rsidRPr="00652296">
              <w:rPr>
                <w:rFonts w:hint="eastAsia"/>
              </w:rPr>
              <w:t>设备序列号为</w:t>
            </w:r>
            <w:r w:rsidR="00750820">
              <w:rPr>
                <w:rFonts w:hint="eastAsia"/>
              </w:rPr>
              <w:t>数字和字母的任意组合，以后的版本为</w:t>
            </w:r>
            <w:r>
              <w:rPr>
                <w:rFonts w:hint="eastAsia"/>
              </w:rPr>
              <w:t>所有可见字符的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码；</w:t>
            </w:r>
          </w:p>
          <w:p w14:paraId="6DA4D1D4" w14:textId="77777777" w:rsidR="006A282B" w:rsidRPr="00652296" w:rsidRDefault="006A282B" w:rsidP="000D05B7">
            <w:pPr>
              <w:pStyle w:val="af6"/>
              <w:keepNext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proofErr w:type="spellStart"/>
            <w:r>
              <w:rPr>
                <w:rFonts w:hint="eastAsia"/>
              </w:rPr>
              <w:t>Utap</w:t>
            </w:r>
            <w:proofErr w:type="spellEnd"/>
            <w:r>
              <w:t xml:space="preserve"> </w:t>
            </w:r>
            <w:r w:rsidRPr="006A282B">
              <w:t>v6.0.</w:t>
            </w:r>
            <w:r w:rsidR="000D05B7">
              <w:rPr>
                <w:rFonts w:hint="eastAsia"/>
              </w:rPr>
              <w:t>2</w:t>
            </w:r>
            <w:r w:rsidRPr="006A282B">
              <w:t>.1</w:t>
            </w:r>
            <w:r>
              <w:rPr>
                <w:rFonts w:hint="eastAsia"/>
              </w:rPr>
              <w:t>（含）</w:t>
            </w:r>
            <w:r w:rsidR="000D05B7"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Uyee</w:t>
            </w:r>
            <w:proofErr w:type="spellEnd"/>
            <w:r>
              <w:t xml:space="preserve"> </w:t>
            </w:r>
            <w:r w:rsidRPr="006A282B">
              <w:t>v</w:t>
            </w:r>
            <w:r>
              <w:t>7</w:t>
            </w:r>
            <w:r w:rsidRPr="006A282B">
              <w:t>.0.</w:t>
            </w:r>
            <w:r w:rsidR="000D05B7">
              <w:rPr>
                <w:rFonts w:hint="eastAsia"/>
              </w:rPr>
              <w:t>0</w:t>
            </w:r>
            <w:r w:rsidRPr="006A282B">
              <w:t>.1</w:t>
            </w:r>
            <w:r>
              <w:rPr>
                <w:rFonts w:hint="eastAsia"/>
              </w:rPr>
              <w:t>（含）以</w:t>
            </w:r>
            <w:r w:rsidR="000D05B7">
              <w:rPr>
                <w:rFonts w:hint="eastAsia"/>
              </w:rPr>
              <w:t>前</w:t>
            </w:r>
            <w:r>
              <w:rPr>
                <w:rFonts w:hint="eastAsia"/>
              </w:rPr>
              <w:t>版本</w:t>
            </w:r>
            <w:r w:rsidR="000D05B7">
              <w:rPr>
                <w:rFonts w:hint="eastAsia"/>
              </w:rPr>
              <w:t>要求</w:t>
            </w:r>
            <w:r w:rsidR="000D05B7">
              <w:rPr>
                <w:rFonts w:hint="eastAsia"/>
              </w:rPr>
              <w:t xml:space="preserve">Lc = </w:t>
            </w:r>
            <w:r w:rsidR="000D05B7" w:rsidRPr="00652296">
              <w:t>0x00</w:t>
            </w:r>
            <w:r w:rsidR="000D05B7" w:rsidRPr="00652296">
              <w:rPr>
                <w:rFonts w:hint="eastAsia"/>
              </w:rPr>
              <w:t>10</w:t>
            </w:r>
            <w:r>
              <w:rPr>
                <w:rFonts w:hint="eastAsia"/>
              </w:rPr>
              <w:t>支持变长</w:t>
            </w:r>
            <w:r>
              <w:rPr>
                <w:rFonts w:hint="eastAsia"/>
              </w:rPr>
              <w:t>SN</w:t>
            </w:r>
            <w:r w:rsidR="000D05B7">
              <w:t>，</w:t>
            </w:r>
            <w:r w:rsidR="000D05B7">
              <w:rPr>
                <w:rFonts w:hint="eastAsia"/>
              </w:rPr>
              <w:t>以后版本支持变长</w:t>
            </w:r>
            <w:r w:rsidR="000D05B7">
              <w:rPr>
                <w:rFonts w:hint="eastAsia"/>
              </w:rPr>
              <w:t>SN</w:t>
            </w:r>
            <w:r w:rsidR="000D05B7">
              <w:rPr>
                <w:rFonts w:hint="eastAsia"/>
              </w:rPr>
              <w:t>。</w:t>
            </w:r>
          </w:p>
        </w:tc>
      </w:tr>
    </w:tbl>
    <w:p w14:paraId="51D910D9" w14:textId="77777777" w:rsidR="004645D2" w:rsidRDefault="004645D2" w:rsidP="004645D2">
      <w:pPr>
        <w:widowControl/>
        <w:jc w:val="left"/>
      </w:pPr>
      <w:r>
        <w:br w:type="page"/>
      </w:r>
    </w:p>
    <w:p w14:paraId="0F6836B1" w14:textId="77777777" w:rsidR="004645D2" w:rsidRDefault="004645D2" w:rsidP="004645D2">
      <w:pPr>
        <w:pStyle w:val="3"/>
      </w:pPr>
      <w:bookmarkStart w:id="1088" w:name="_Ref462920561"/>
      <w:bookmarkStart w:id="1089" w:name="_Toc466906183"/>
      <w:bookmarkStart w:id="1090" w:name="_Toc96509676"/>
      <w:r>
        <w:rPr>
          <w:rFonts w:hint="eastAsia"/>
        </w:rPr>
        <w:lastRenderedPageBreak/>
        <w:t>获取设备信息（</w:t>
      </w:r>
      <w:r>
        <w:rPr>
          <w:rFonts w:hint="eastAsia"/>
        </w:rPr>
        <w:t>0x04</w:t>
      </w:r>
      <w:r>
        <w:rPr>
          <w:rFonts w:hint="eastAsia"/>
        </w:rPr>
        <w:t>）</w:t>
      </w:r>
      <w:bookmarkEnd w:id="1088"/>
      <w:bookmarkEnd w:id="1089"/>
      <w:bookmarkEnd w:id="1090"/>
    </w:p>
    <w:p w14:paraId="2C06E052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1ED87039" w14:textId="77777777" w:rsidR="004645D2" w:rsidRDefault="004645D2" w:rsidP="004645D2">
      <w:pPr>
        <w:ind w:firstLineChars="200" w:firstLine="560"/>
        <w:rPr>
          <w:sz w:val="28"/>
          <w:szCs w:val="28"/>
        </w:rPr>
      </w:pPr>
      <w:r w:rsidRPr="00783C8B">
        <w:rPr>
          <w:rFonts w:hint="eastAsia"/>
          <w:sz w:val="28"/>
          <w:szCs w:val="28"/>
        </w:rPr>
        <w:t>通过输入不同参数，可获取完整的设备信息描述数据结构，或单独获取设备标签、设备序列号和安全芯片序列号。</w:t>
      </w:r>
    </w:p>
    <w:p w14:paraId="70560AA7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2FE3A19B" w14:textId="412E8BB7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7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9B3BBF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获取设备信息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369"/>
        <w:gridCol w:w="1244"/>
        <w:gridCol w:w="5772"/>
      </w:tblGrid>
      <w:tr w:rsidR="004645D2" w:rsidRPr="00B165ED" w14:paraId="4929EB5E" w14:textId="77777777" w:rsidTr="00B165ED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7161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96750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t>名称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3011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rPr>
                <w:rFonts w:hint="eastAsia"/>
              </w:rPr>
              <w:t>赋值与描述</w:t>
            </w:r>
          </w:p>
        </w:tc>
      </w:tr>
      <w:tr w:rsidR="004645D2" w:rsidRPr="00B165ED" w14:paraId="34276821" w14:textId="77777777" w:rsidTr="00B165ED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376444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E6CDB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t>CLA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D378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t>0x</w:t>
            </w:r>
            <w:r w:rsidRPr="00B165ED">
              <w:rPr>
                <w:rFonts w:hint="eastAsia"/>
              </w:rPr>
              <w:t>B0</w:t>
            </w:r>
          </w:p>
        </w:tc>
      </w:tr>
      <w:tr w:rsidR="004645D2" w:rsidRPr="00B165ED" w14:paraId="40BD9152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D2830B" w14:textId="77777777" w:rsidR="004645D2" w:rsidRPr="00B165ED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A1AA8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t>INS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7AD1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t>0x</w:t>
            </w:r>
            <w:r w:rsidRPr="00B165ED">
              <w:rPr>
                <w:rFonts w:hint="eastAsia"/>
              </w:rPr>
              <w:t>04</w:t>
            </w:r>
          </w:p>
        </w:tc>
      </w:tr>
      <w:tr w:rsidR="004645D2" w:rsidRPr="00B165ED" w14:paraId="70492748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7CD81F" w14:textId="77777777" w:rsidR="004645D2" w:rsidRPr="00B165ED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BF53B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t>P1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B9559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t>0x00</w:t>
            </w:r>
            <w:r w:rsidRPr="00B165ED">
              <w:rPr>
                <w:rFonts w:hint="eastAsia"/>
              </w:rPr>
              <w:t>：获取完整的设备信息描述</w:t>
            </w:r>
          </w:p>
          <w:p w14:paraId="751D6B05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rPr>
                <w:rFonts w:hint="eastAsia"/>
              </w:rPr>
              <w:t>0x01</w:t>
            </w:r>
            <w:r w:rsidRPr="00B165ED">
              <w:rPr>
                <w:rFonts w:hint="eastAsia"/>
              </w:rPr>
              <w:t>：获取设备标签</w:t>
            </w:r>
          </w:p>
          <w:p w14:paraId="049F8A0B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rPr>
                <w:rFonts w:hint="eastAsia"/>
              </w:rPr>
              <w:t>0x02</w:t>
            </w:r>
            <w:r w:rsidRPr="00B165ED">
              <w:rPr>
                <w:rFonts w:hint="eastAsia"/>
              </w:rPr>
              <w:t>：获取设备序列号</w:t>
            </w:r>
          </w:p>
          <w:p w14:paraId="777F78C5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rPr>
                <w:rFonts w:hint="eastAsia"/>
              </w:rPr>
              <w:t>0x03</w:t>
            </w:r>
            <w:r w:rsidRPr="00B165ED">
              <w:rPr>
                <w:rFonts w:hint="eastAsia"/>
              </w:rPr>
              <w:t>：获取安全芯片序列号</w:t>
            </w:r>
          </w:p>
        </w:tc>
      </w:tr>
      <w:tr w:rsidR="004645D2" w:rsidRPr="00B165ED" w14:paraId="08C9C1B1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74EFF7" w14:textId="77777777" w:rsidR="004645D2" w:rsidRPr="00B165ED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A57B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t>P2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735D9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t>0x00</w:t>
            </w:r>
          </w:p>
        </w:tc>
      </w:tr>
      <w:tr w:rsidR="004645D2" w:rsidRPr="00B165ED" w14:paraId="1C381FD9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186085" w14:textId="77777777" w:rsidR="004645D2" w:rsidRPr="00B165ED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9128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t>Lc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5FE7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t>0x0</w:t>
            </w:r>
            <w:r w:rsidRPr="00B165ED">
              <w:rPr>
                <w:rFonts w:hint="eastAsia"/>
              </w:rPr>
              <w:t>000</w:t>
            </w:r>
          </w:p>
        </w:tc>
      </w:tr>
      <w:tr w:rsidR="004645D2" w:rsidRPr="00B165ED" w14:paraId="00AECAC6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2A9649" w14:textId="77777777" w:rsidR="004645D2" w:rsidRPr="00B165ED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28D0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t>Le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998B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rPr>
                <w:rFonts w:hint="eastAsia"/>
              </w:rPr>
              <w:t>P</w:t>
            </w:r>
            <w:r w:rsidRPr="00B165ED">
              <w:t>1=0x00</w:t>
            </w:r>
            <w:r w:rsidRPr="00B165ED">
              <w:rPr>
                <w:rFonts w:hint="eastAsia"/>
              </w:rPr>
              <w:t>时，</w:t>
            </w:r>
            <w:r w:rsidRPr="00B165ED">
              <w:rPr>
                <w:rFonts w:hint="eastAsia"/>
              </w:rPr>
              <w:t>Le=</w:t>
            </w:r>
            <w:r w:rsidRPr="00B165ED">
              <w:t>0x0</w:t>
            </w:r>
            <w:r w:rsidRPr="00B165ED">
              <w:rPr>
                <w:rFonts w:hint="eastAsia"/>
              </w:rPr>
              <w:t>120</w:t>
            </w:r>
          </w:p>
          <w:p w14:paraId="70C52536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rPr>
                <w:rFonts w:hint="eastAsia"/>
              </w:rPr>
              <w:t>P</w:t>
            </w:r>
            <w:r w:rsidRPr="00B165ED">
              <w:t>1=0x0</w:t>
            </w:r>
            <w:r w:rsidRPr="00B165ED">
              <w:rPr>
                <w:rFonts w:hint="eastAsia"/>
              </w:rPr>
              <w:t>1</w:t>
            </w:r>
            <w:r w:rsidRPr="00B165ED">
              <w:rPr>
                <w:rFonts w:hint="eastAsia"/>
              </w:rPr>
              <w:t>时，</w:t>
            </w:r>
            <w:r w:rsidRPr="00B165ED">
              <w:rPr>
                <w:rFonts w:hint="eastAsia"/>
              </w:rPr>
              <w:t>Le=</w:t>
            </w:r>
            <w:r w:rsidRPr="00B165ED">
              <w:t>0x0</w:t>
            </w:r>
            <w:r w:rsidRPr="00B165ED">
              <w:rPr>
                <w:rFonts w:hint="eastAsia"/>
              </w:rPr>
              <w:t>020</w:t>
            </w:r>
          </w:p>
          <w:p w14:paraId="56317FE7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rPr>
                <w:rFonts w:hint="eastAsia"/>
              </w:rPr>
              <w:t>P</w:t>
            </w:r>
            <w:r w:rsidRPr="00B165ED">
              <w:t>1=0x0</w:t>
            </w:r>
            <w:r w:rsidRPr="00B165ED">
              <w:rPr>
                <w:rFonts w:hint="eastAsia"/>
              </w:rPr>
              <w:t>2</w:t>
            </w:r>
            <w:r w:rsidRPr="00B165ED">
              <w:rPr>
                <w:rFonts w:hint="eastAsia"/>
              </w:rPr>
              <w:t>时，</w:t>
            </w:r>
            <w:r w:rsidRPr="00B165ED">
              <w:rPr>
                <w:rFonts w:hint="eastAsia"/>
              </w:rPr>
              <w:t>Le=</w:t>
            </w:r>
            <w:r w:rsidRPr="00B165ED">
              <w:t>0x0</w:t>
            </w:r>
            <w:r w:rsidRPr="00B165ED">
              <w:rPr>
                <w:rFonts w:hint="eastAsia"/>
              </w:rPr>
              <w:t>010</w:t>
            </w:r>
          </w:p>
          <w:p w14:paraId="4404A15A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rPr>
                <w:rFonts w:hint="eastAsia"/>
              </w:rPr>
              <w:t>P</w:t>
            </w:r>
            <w:r w:rsidRPr="00B165ED">
              <w:t>1=0x0</w:t>
            </w:r>
            <w:r w:rsidRPr="00B165ED">
              <w:rPr>
                <w:rFonts w:hint="eastAsia"/>
              </w:rPr>
              <w:t>3</w:t>
            </w:r>
            <w:r w:rsidRPr="00B165ED">
              <w:rPr>
                <w:rFonts w:hint="eastAsia"/>
              </w:rPr>
              <w:t>时，</w:t>
            </w:r>
            <w:r w:rsidRPr="00B165ED">
              <w:rPr>
                <w:rFonts w:hint="eastAsia"/>
              </w:rPr>
              <w:t>Le=</w:t>
            </w:r>
            <w:r w:rsidRPr="00B165ED">
              <w:t>0x0</w:t>
            </w:r>
            <w:r w:rsidRPr="00B165ED">
              <w:rPr>
                <w:rFonts w:hint="eastAsia"/>
              </w:rPr>
              <w:t>010</w:t>
            </w:r>
          </w:p>
        </w:tc>
      </w:tr>
      <w:tr w:rsidR="004645D2" w:rsidRPr="00B165ED" w14:paraId="0E007E97" w14:textId="77777777" w:rsidTr="00B165ED">
        <w:tc>
          <w:tcPr>
            <w:tcW w:w="4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AF92" w14:textId="77777777" w:rsidR="004645D2" w:rsidRPr="00B165ED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633D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t>Data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C904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rPr>
                <w:rFonts w:hint="eastAsia"/>
              </w:rPr>
              <w:t>Null</w:t>
            </w:r>
          </w:p>
        </w:tc>
      </w:tr>
      <w:tr w:rsidR="004645D2" w:rsidRPr="00B165ED" w14:paraId="3BAA5A94" w14:textId="77777777" w:rsidTr="00B165ED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051C0E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121D94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rPr>
                <w:rFonts w:hint="eastAsia"/>
              </w:rPr>
              <w:t>SW1SW2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57E19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5BED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t>成功</w:t>
            </w:r>
          </w:p>
        </w:tc>
      </w:tr>
      <w:tr w:rsidR="004645D2" w:rsidRPr="00B165ED" w14:paraId="7367E6FB" w14:textId="77777777" w:rsidTr="00B165ED">
        <w:tc>
          <w:tcPr>
            <w:tcW w:w="48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61C48C" w14:textId="77777777" w:rsidR="004645D2" w:rsidRPr="00B165ED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BDEE19" w14:textId="77777777" w:rsidR="004645D2" w:rsidRPr="00B165ED" w:rsidRDefault="004645D2" w:rsidP="00652296">
            <w:pPr>
              <w:pStyle w:val="af6"/>
              <w:jc w:val="left"/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1A9D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B14F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rPr>
                <w:rFonts w:hint="eastAsia"/>
              </w:rPr>
              <w:t>见状态码表</w:t>
            </w:r>
          </w:p>
        </w:tc>
      </w:tr>
      <w:tr w:rsidR="004645D2" w:rsidRPr="00B165ED" w14:paraId="38A8E222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152FBB" w14:textId="77777777" w:rsidR="004645D2" w:rsidRPr="00B165ED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FF35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t>L</w:t>
            </w:r>
            <w:r w:rsidRPr="00B165ED">
              <w:rPr>
                <w:rFonts w:hint="eastAsia"/>
              </w:rPr>
              <w:t>en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9235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rPr>
                <w:rFonts w:hint="eastAsia"/>
              </w:rPr>
              <w:t>成功时，值为</w:t>
            </w:r>
            <w:r w:rsidRPr="00B165ED">
              <w:t>Le</w:t>
            </w:r>
            <w:r w:rsidRPr="00B165ED">
              <w:rPr>
                <w:rFonts w:hint="eastAsia"/>
              </w:rPr>
              <w:t>；其它情况时，值为</w:t>
            </w:r>
            <w:r w:rsidRPr="00B165ED">
              <w:t>0x0</w:t>
            </w:r>
            <w:r w:rsidRPr="00B165ED">
              <w:rPr>
                <w:rFonts w:hint="eastAsia"/>
              </w:rPr>
              <w:t>000</w:t>
            </w:r>
          </w:p>
        </w:tc>
      </w:tr>
      <w:tr w:rsidR="004645D2" w:rsidRPr="00B165ED" w14:paraId="4039517F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F7F4E3" w14:textId="77777777" w:rsidR="004645D2" w:rsidRPr="00B165ED" w:rsidRDefault="004645D2" w:rsidP="00652296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8DB1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t>D</w:t>
            </w:r>
            <w:r w:rsidRPr="00B165ED">
              <w:rPr>
                <w:rFonts w:hint="eastAsia"/>
              </w:rPr>
              <w:t>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A859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rPr>
                <w:rFonts w:hint="eastAsia"/>
              </w:rPr>
              <w:t>期望返回的设备信息</w:t>
            </w:r>
          </w:p>
        </w:tc>
      </w:tr>
      <w:tr w:rsidR="004645D2" w:rsidRPr="00B165ED" w14:paraId="10841937" w14:textId="77777777" w:rsidTr="00B165ED">
        <w:tc>
          <w:tcPr>
            <w:tcW w:w="4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855F1" w14:textId="77777777" w:rsidR="004645D2" w:rsidRPr="00B165ED" w:rsidRDefault="004645D2" w:rsidP="00652296">
            <w:pPr>
              <w:pStyle w:val="af6"/>
              <w:jc w:val="left"/>
            </w:pPr>
            <w:r w:rsidRPr="00B165ED">
              <w:rPr>
                <w:rFonts w:hint="eastAsia"/>
              </w:rPr>
              <w:t>说明</w:t>
            </w:r>
          </w:p>
        </w:tc>
        <w:tc>
          <w:tcPr>
            <w:tcW w:w="451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F277" w14:textId="77777777" w:rsidR="004645D2" w:rsidRDefault="008626E5" w:rsidP="008626E5">
            <w:pPr>
              <w:pStyle w:val="af6"/>
              <w:keepNext/>
              <w:jc w:val="left"/>
            </w:pPr>
            <w:r w:rsidRPr="008626E5">
              <w:rPr>
                <w:rFonts w:hint="eastAsia"/>
              </w:rPr>
              <w:t>（</w:t>
            </w:r>
            <w:r w:rsidRPr="008626E5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4645D2" w:rsidRPr="00B165ED">
              <w:rPr>
                <w:rFonts w:hint="eastAsia"/>
              </w:rPr>
              <w:t>P1=0</w:t>
            </w:r>
            <w:r w:rsidR="004645D2" w:rsidRPr="00B165ED">
              <w:rPr>
                <w:rFonts w:hint="eastAsia"/>
              </w:rPr>
              <w:t>时，设备信息主要包括设备标签、设备序列号、版本号、设备算法类型、当前生命周期状态以及所支持的容器和文件最大数量等等。</w:t>
            </w:r>
          </w:p>
          <w:p w14:paraId="02339913" w14:textId="2F350FE6" w:rsidR="008626E5" w:rsidRPr="00B165ED" w:rsidRDefault="008626E5" w:rsidP="00EB4280">
            <w:pPr>
              <w:pStyle w:val="af6"/>
              <w:keepNext/>
              <w:jc w:val="left"/>
            </w:pPr>
            <w:r>
              <w:rPr>
                <w:rFonts w:hint="eastAsia"/>
              </w:rPr>
              <w:lastRenderedPageBreak/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EB4280">
              <w:rPr>
                <w:rFonts w:hint="eastAsia"/>
              </w:rPr>
              <w:t>详细请参考</w:t>
            </w:r>
            <w:r w:rsidR="00EB4280">
              <w:fldChar w:fldCharType="begin"/>
            </w:r>
            <w:r w:rsidR="00EB4280">
              <w:instrText xml:space="preserve"> </w:instrText>
            </w:r>
            <w:r w:rsidR="00EB4280">
              <w:rPr>
                <w:rFonts w:hint="eastAsia"/>
              </w:rPr>
              <w:instrText>REF _Ref86221715 \r \h</w:instrText>
            </w:r>
            <w:r w:rsidR="00EB4280">
              <w:instrText xml:space="preserve"> </w:instrText>
            </w:r>
            <w:r w:rsidR="00EB4280">
              <w:fldChar w:fldCharType="separate"/>
            </w:r>
            <w:r w:rsidR="00000064">
              <w:t>2.1.2.3</w:t>
            </w:r>
            <w:r w:rsidR="00EB4280">
              <w:fldChar w:fldCharType="end"/>
            </w:r>
            <w:r w:rsidR="00EB4280">
              <w:t>设备信息结构体定义</w:t>
            </w:r>
            <w:r w:rsidR="00EB4280">
              <w:rPr>
                <w:rFonts w:hint="eastAsia"/>
              </w:rPr>
              <w:t>，</w:t>
            </w:r>
            <w:r w:rsidR="00EB4280">
              <w:t>只有生命周期状态</w:t>
            </w:r>
            <w:r w:rsidR="00EB4280">
              <w:rPr>
                <w:rFonts w:hint="eastAsia"/>
              </w:rPr>
              <w:t>(</w:t>
            </w:r>
            <w:proofErr w:type="spellStart"/>
            <w:r w:rsidR="00EB4280">
              <w:t>LifeStatus</w:t>
            </w:r>
            <w:proofErr w:type="spellEnd"/>
            <w:r w:rsidR="00EB4280">
              <w:t>)</w:t>
            </w:r>
            <w:r w:rsidR="00EB4280">
              <w:t>为小端序</w:t>
            </w:r>
            <w:r w:rsidR="00EB4280">
              <w:rPr>
                <w:rFonts w:hint="eastAsia"/>
              </w:rPr>
              <w:t>，</w:t>
            </w:r>
            <w:r w:rsidR="00EB4280">
              <w:t>其它</w:t>
            </w:r>
            <w:r w:rsidR="00EB4280">
              <w:t>UINT16</w:t>
            </w:r>
            <w:r w:rsidR="00EB4280">
              <w:rPr>
                <w:rFonts w:hint="eastAsia"/>
              </w:rPr>
              <w:t>、</w:t>
            </w:r>
            <w:r w:rsidR="00EB4280">
              <w:t>UINT32</w:t>
            </w:r>
            <w:r w:rsidR="00EB4280">
              <w:t>类型变量均为大端序</w:t>
            </w:r>
            <w:r w:rsidR="00EB4280">
              <w:rPr>
                <w:rFonts w:hint="eastAsia"/>
              </w:rPr>
              <w:t>。</w:t>
            </w:r>
          </w:p>
        </w:tc>
      </w:tr>
    </w:tbl>
    <w:p w14:paraId="36C80603" w14:textId="77777777" w:rsidR="004645D2" w:rsidRDefault="004645D2" w:rsidP="004645D2">
      <w:pPr>
        <w:pStyle w:val="3"/>
      </w:pPr>
      <w:bookmarkStart w:id="1091" w:name="_Ref462920599"/>
      <w:bookmarkStart w:id="1092" w:name="_Toc466906184"/>
      <w:bookmarkStart w:id="1093" w:name="_Toc96509677"/>
      <w:r>
        <w:rPr>
          <w:rFonts w:hint="eastAsia"/>
        </w:rPr>
        <w:lastRenderedPageBreak/>
        <w:t>初始化设备认证密钥（</w:t>
      </w:r>
      <w:r>
        <w:rPr>
          <w:rFonts w:hint="eastAsia"/>
        </w:rPr>
        <w:t>0x05</w:t>
      </w:r>
      <w:r>
        <w:rPr>
          <w:rFonts w:hint="eastAsia"/>
        </w:rPr>
        <w:t>）</w:t>
      </w:r>
      <w:bookmarkEnd w:id="1091"/>
      <w:bookmarkEnd w:id="1092"/>
      <w:bookmarkEnd w:id="1093"/>
    </w:p>
    <w:p w14:paraId="329B5FF5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0DBCFCB2" w14:textId="77777777" w:rsidR="004645D2" w:rsidRPr="00F057A6" w:rsidRDefault="004645D2" w:rsidP="004645D2">
      <w:pPr>
        <w:ind w:firstLineChars="200" w:firstLine="560"/>
        <w:rPr>
          <w:sz w:val="28"/>
          <w:szCs w:val="28"/>
        </w:rPr>
      </w:pPr>
      <w:r w:rsidRPr="004F14AA">
        <w:rPr>
          <w:rFonts w:hint="eastAsia"/>
          <w:sz w:val="28"/>
          <w:szCs w:val="28"/>
        </w:rPr>
        <w:t>该指令为生产阶段生命周期指令。</w:t>
      </w:r>
    </w:p>
    <w:p w14:paraId="2636DF1B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2219C941" w14:textId="7AFE0017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8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初始化设备认证密钥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69"/>
        <w:gridCol w:w="1242"/>
        <w:gridCol w:w="5772"/>
      </w:tblGrid>
      <w:tr w:rsidR="004645D2" w:rsidRPr="00690C7C" w14:paraId="0295889E" w14:textId="77777777" w:rsidTr="00B165ED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902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750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名称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B31E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赋值与描述</w:t>
            </w:r>
          </w:p>
        </w:tc>
      </w:tr>
      <w:tr w:rsidR="004645D2" w:rsidRPr="00690C7C" w14:paraId="5BBE7FD4" w14:textId="77777777" w:rsidTr="00B165ED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A6BCE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1FB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38D3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B0</w:t>
            </w:r>
          </w:p>
        </w:tc>
      </w:tr>
      <w:tr w:rsidR="004645D2" w:rsidRPr="00690C7C" w14:paraId="1971F05D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3ACEF8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2C99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CD3B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05</w:t>
            </w:r>
          </w:p>
        </w:tc>
      </w:tr>
      <w:tr w:rsidR="004645D2" w:rsidRPr="00690C7C" w14:paraId="3ECBDEEA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1EE911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FD6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41A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</w:t>
            </w:r>
            <w:r w:rsidRPr="00040D43">
              <w:rPr>
                <w:rFonts w:hint="eastAsia"/>
              </w:rPr>
              <w:t>0</w:t>
            </w:r>
          </w:p>
        </w:tc>
      </w:tr>
      <w:tr w:rsidR="004645D2" w:rsidRPr="00690C7C" w14:paraId="0DFABF87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338DC7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CBC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186B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</w:p>
        </w:tc>
      </w:tr>
      <w:tr w:rsidR="004645D2" w:rsidRPr="00690C7C" w14:paraId="35DB545C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9260BA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B2B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6B71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  <w:r w:rsidRPr="00040D43">
              <w:rPr>
                <w:rFonts w:hint="eastAsia"/>
              </w:rPr>
              <w:t>1</w:t>
            </w:r>
            <w:r w:rsidRPr="00040D43">
              <w:t>0</w:t>
            </w:r>
          </w:p>
        </w:tc>
      </w:tr>
      <w:tr w:rsidR="004645D2" w:rsidRPr="00690C7C" w14:paraId="150707B5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402730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272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6D9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  <w:r w:rsidRPr="00040D43">
              <w:rPr>
                <w:rFonts w:hint="eastAsia"/>
              </w:rPr>
              <w:t>84</w:t>
            </w:r>
            <w:r w:rsidRPr="00040D43">
              <w:rPr>
                <w:rFonts w:hint="eastAsia"/>
              </w:rPr>
              <w:t>或</w:t>
            </w:r>
            <w:r w:rsidRPr="00040D43">
              <w:t>0x00</w:t>
            </w:r>
            <w:r w:rsidRPr="00040D43">
              <w:rPr>
                <w:rFonts w:hint="eastAsia"/>
              </w:rPr>
              <w:t>40</w:t>
            </w:r>
          </w:p>
        </w:tc>
      </w:tr>
      <w:tr w:rsidR="004645D2" w:rsidRPr="00690C7C" w14:paraId="7EC165FA" w14:textId="77777777" w:rsidTr="00B165ED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7A07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3F2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8DA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设备认证密钥</w:t>
            </w:r>
          </w:p>
        </w:tc>
      </w:tr>
      <w:tr w:rsidR="004645D2" w:rsidRPr="00690C7C" w14:paraId="03A376EF" w14:textId="77777777" w:rsidTr="00B165ED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7217C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067C1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650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8B8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成功</w:t>
            </w:r>
          </w:p>
        </w:tc>
      </w:tr>
      <w:tr w:rsidR="004645D2" w:rsidRPr="00690C7C" w14:paraId="77CAE809" w14:textId="77777777" w:rsidTr="00B165ED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16629A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D17521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73BE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8FE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见状态码表</w:t>
            </w:r>
          </w:p>
        </w:tc>
      </w:tr>
      <w:tr w:rsidR="004645D2" w:rsidRPr="00690C7C" w14:paraId="02DAE024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348DFE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125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</w:t>
            </w:r>
            <w:r w:rsidRPr="00040D43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3FE2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成功时，值为</w:t>
            </w:r>
            <w:r w:rsidRPr="00040D43">
              <w:t>Le</w:t>
            </w:r>
            <w:r w:rsidRPr="00040D43">
              <w:rPr>
                <w:rFonts w:hint="eastAsia"/>
              </w:rPr>
              <w:t>；其它情况时，值为</w:t>
            </w:r>
            <w:r w:rsidRPr="00040D43">
              <w:t>0x0</w:t>
            </w:r>
            <w:r w:rsidRPr="00040D43">
              <w:rPr>
                <w:rFonts w:hint="eastAsia"/>
              </w:rPr>
              <w:t>000</w:t>
            </w:r>
          </w:p>
        </w:tc>
      </w:tr>
      <w:tr w:rsidR="004645D2" w:rsidRPr="00690C7C" w14:paraId="0ACD4ACE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D57137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FDF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</w:t>
            </w:r>
            <w:r w:rsidRPr="00040D43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E981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设备密钥对公钥</w:t>
            </w:r>
          </w:p>
        </w:tc>
      </w:tr>
      <w:tr w:rsidR="004645D2" w:rsidRPr="00690C7C" w14:paraId="0BDA3C2D" w14:textId="77777777" w:rsidTr="00B165ED"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66E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756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）设备密钥对的类型由设备描述信息</w:t>
            </w:r>
            <w:proofErr w:type="spellStart"/>
            <w:r w:rsidRPr="00040D43">
              <w:t>DevAuthAlgId</w:t>
            </w:r>
            <w:proofErr w:type="spellEnd"/>
            <w:r w:rsidRPr="00040D43">
              <w:rPr>
                <w:rFonts w:hint="eastAsia"/>
              </w:rPr>
              <w:t>确定。</w:t>
            </w:r>
            <w:proofErr w:type="spellStart"/>
            <w:r w:rsidRPr="00040D43">
              <w:t>DevAuthAlgId</w:t>
            </w:r>
            <w:proofErr w:type="spellEnd"/>
            <w:r w:rsidRPr="00040D43">
              <w:rPr>
                <w:rFonts w:hint="eastAsia"/>
              </w:rPr>
              <w:t>为</w:t>
            </w:r>
            <w:r w:rsidRPr="00040D43">
              <w:rPr>
                <w:rFonts w:hint="eastAsia"/>
              </w:rPr>
              <w:t>3DES</w:t>
            </w:r>
            <w:r w:rsidRPr="00040D43">
              <w:rPr>
                <w:rFonts w:hint="eastAsia"/>
              </w:rPr>
              <w:t>算法时，设备密钥对使用</w:t>
            </w:r>
            <w:r w:rsidRPr="00040D43">
              <w:rPr>
                <w:rFonts w:hint="eastAsia"/>
              </w:rPr>
              <w:t>RSA1024</w:t>
            </w:r>
            <w:r w:rsidRPr="00040D43">
              <w:rPr>
                <w:rFonts w:hint="eastAsia"/>
              </w:rPr>
              <w:t>算法，</w:t>
            </w:r>
            <w:r w:rsidRPr="00040D43">
              <w:rPr>
                <w:rFonts w:hint="eastAsia"/>
              </w:rPr>
              <w:t>Le</w:t>
            </w:r>
            <w:r w:rsidRPr="00040D43">
              <w:rPr>
                <w:rFonts w:hint="eastAsia"/>
              </w:rPr>
              <w:t>值为</w:t>
            </w:r>
            <w:r w:rsidRPr="00040D43">
              <w:t>0x00</w:t>
            </w:r>
            <w:r w:rsidRPr="00040D43">
              <w:rPr>
                <w:rFonts w:hint="eastAsia"/>
              </w:rPr>
              <w:t>84</w:t>
            </w:r>
            <w:r w:rsidRPr="00040D43">
              <w:rPr>
                <w:rFonts w:hint="eastAsia"/>
              </w:rPr>
              <w:t>；</w:t>
            </w:r>
            <w:proofErr w:type="spellStart"/>
            <w:r w:rsidRPr="00040D43">
              <w:t>DevAuthAlgId</w:t>
            </w:r>
            <w:proofErr w:type="spellEnd"/>
            <w:r w:rsidRPr="00040D43">
              <w:rPr>
                <w:rFonts w:hint="eastAsia"/>
              </w:rPr>
              <w:t>为</w:t>
            </w:r>
            <w:r w:rsidRPr="00040D43">
              <w:rPr>
                <w:rFonts w:hint="eastAsia"/>
              </w:rPr>
              <w:t>SM4</w:t>
            </w:r>
            <w:r w:rsidRPr="00040D43">
              <w:rPr>
                <w:rFonts w:hint="eastAsia"/>
              </w:rPr>
              <w:t>算法时，设备密钥对使用</w:t>
            </w:r>
            <w:r w:rsidRPr="00040D43">
              <w:rPr>
                <w:rFonts w:hint="eastAsia"/>
              </w:rPr>
              <w:t>SM2</w:t>
            </w:r>
            <w:r w:rsidRPr="00040D43">
              <w:rPr>
                <w:rFonts w:hint="eastAsia"/>
              </w:rPr>
              <w:t>算法，</w:t>
            </w:r>
            <w:r w:rsidRPr="00040D43">
              <w:rPr>
                <w:rFonts w:hint="eastAsia"/>
              </w:rPr>
              <w:t>Le</w:t>
            </w:r>
            <w:r w:rsidRPr="00040D43">
              <w:rPr>
                <w:rFonts w:hint="eastAsia"/>
              </w:rPr>
              <w:t>值为</w:t>
            </w:r>
            <w:r w:rsidRPr="00040D43">
              <w:t>0x00</w:t>
            </w:r>
            <w:r w:rsidRPr="00040D43">
              <w:rPr>
                <w:rFonts w:hint="eastAsia"/>
              </w:rPr>
              <w:t>40</w:t>
            </w:r>
            <w:r w:rsidRPr="00040D43">
              <w:rPr>
                <w:rFonts w:hint="eastAsia"/>
              </w:rPr>
              <w:t>。一般情况下都是用</w:t>
            </w:r>
            <w:r w:rsidRPr="00040D43">
              <w:rPr>
                <w:rFonts w:hint="eastAsia"/>
              </w:rPr>
              <w:t>SM4</w:t>
            </w:r>
            <w:r w:rsidRPr="00040D43">
              <w:rPr>
                <w:rFonts w:hint="eastAsia"/>
              </w:rPr>
              <w:t>算法；</w:t>
            </w:r>
            <w:bookmarkStart w:id="1094" w:name="OLE_LINK6"/>
            <w:bookmarkStart w:id="1095" w:name="OLE_LINK7"/>
            <w:r w:rsidRPr="00040D43">
              <w:rPr>
                <w:rFonts w:hint="eastAsia"/>
              </w:rPr>
              <w:t>Le</w:t>
            </w:r>
            <w:r w:rsidRPr="00040D43">
              <w:rPr>
                <w:rFonts w:hint="eastAsia"/>
              </w:rPr>
              <w:t>的值即为设备密钥对的公钥长度。</w:t>
            </w:r>
          </w:p>
          <w:p w14:paraId="0C0F216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）</w:t>
            </w:r>
            <w:r w:rsidRPr="00040D43">
              <w:rPr>
                <w:rFonts w:hint="eastAsia"/>
              </w:rPr>
              <w:t>RSA</w:t>
            </w:r>
            <w:r w:rsidRPr="00040D43">
              <w:rPr>
                <w:rFonts w:hint="eastAsia"/>
              </w:rPr>
              <w:t>算法公钥格式为：</w:t>
            </w:r>
            <w:r w:rsidRPr="00040D43">
              <w:rPr>
                <w:rFonts w:hint="eastAsia"/>
              </w:rPr>
              <w:t>Modulus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RSA</w:t>
            </w:r>
            <w:r w:rsidRPr="00040D43">
              <w:rPr>
                <w:rFonts w:hint="eastAsia"/>
              </w:rPr>
              <w:t>模长</w:t>
            </w:r>
            <w:r w:rsidRPr="00040D43">
              <w:rPr>
                <w:rFonts w:hint="eastAsia"/>
              </w:rPr>
              <w:t>/8</w:t>
            </w:r>
            <w:r w:rsidRPr="00040D43">
              <w:rPr>
                <w:rFonts w:hint="eastAsia"/>
              </w:rPr>
              <w:t>字节）</w:t>
            </w:r>
            <w:r w:rsidRPr="00040D43">
              <w:rPr>
                <w:rFonts w:hint="eastAsia"/>
              </w:rPr>
              <w:t>||</w:t>
            </w:r>
            <w:proofErr w:type="spellStart"/>
            <w:r w:rsidRPr="00040D43">
              <w:rPr>
                <w:rFonts w:hint="eastAsia"/>
              </w:rPr>
              <w:t>PublicExponent</w:t>
            </w:r>
            <w:proofErr w:type="spellEnd"/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4</w:t>
            </w:r>
            <w:r w:rsidRPr="00040D43">
              <w:rPr>
                <w:rFonts w:hint="eastAsia"/>
              </w:rPr>
              <w:t>字节，固定为</w:t>
            </w:r>
            <w:r w:rsidRPr="00040D43">
              <w:rPr>
                <w:rFonts w:hint="eastAsia"/>
              </w:rPr>
              <w:t>0x00010001</w:t>
            </w:r>
            <w:r w:rsidRPr="00040D43">
              <w:rPr>
                <w:rFonts w:hint="eastAsia"/>
              </w:rPr>
              <w:t>）；其中</w:t>
            </w:r>
            <w:r w:rsidRPr="00040D43">
              <w:rPr>
                <w:rFonts w:hint="eastAsia"/>
              </w:rPr>
              <w:t>n</w:t>
            </w:r>
            <w:r w:rsidRPr="00040D43">
              <w:rPr>
                <w:rFonts w:hint="eastAsia"/>
              </w:rPr>
              <w:t>为小端字节序，</w:t>
            </w:r>
            <w:r w:rsidRPr="00040D43">
              <w:rPr>
                <w:rFonts w:hint="eastAsia"/>
              </w:rPr>
              <w:t>e</w:t>
            </w:r>
            <w:r w:rsidRPr="00040D43">
              <w:rPr>
                <w:rFonts w:hint="eastAsia"/>
              </w:rPr>
              <w:t>为大端字节序。</w:t>
            </w:r>
          </w:p>
          <w:p w14:paraId="3B81769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3</w:t>
            </w:r>
            <w:r w:rsidRPr="00040D43">
              <w:rPr>
                <w:rFonts w:hint="eastAsia"/>
              </w:rPr>
              <w:t>）</w:t>
            </w:r>
            <w:r w:rsidRPr="00040D43">
              <w:rPr>
                <w:rFonts w:hint="eastAsia"/>
              </w:rPr>
              <w:t>SM2</w:t>
            </w:r>
            <w:r w:rsidRPr="00040D43">
              <w:rPr>
                <w:rFonts w:hint="eastAsia"/>
              </w:rPr>
              <w:t>算法公钥格式为</w:t>
            </w:r>
            <w:proofErr w:type="spellStart"/>
            <w:r w:rsidRPr="00040D43">
              <w:rPr>
                <w:rFonts w:hint="eastAsia"/>
              </w:rPr>
              <w:t>XCoordinate</w:t>
            </w:r>
            <w:proofErr w:type="spellEnd"/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32</w:t>
            </w:r>
            <w:r w:rsidRPr="00040D43">
              <w:rPr>
                <w:rFonts w:hint="eastAsia"/>
              </w:rPr>
              <w:t>字节）</w:t>
            </w:r>
            <w:r w:rsidRPr="00040D43">
              <w:rPr>
                <w:rFonts w:hint="eastAsia"/>
              </w:rPr>
              <w:t>||</w:t>
            </w:r>
            <w:proofErr w:type="spellStart"/>
            <w:r w:rsidRPr="00040D43">
              <w:rPr>
                <w:rFonts w:hint="eastAsia"/>
              </w:rPr>
              <w:t>YCoordinate</w:t>
            </w:r>
            <w:proofErr w:type="spellEnd"/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32</w:t>
            </w:r>
            <w:r w:rsidRPr="00040D43">
              <w:rPr>
                <w:rFonts w:hint="eastAsia"/>
              </w:rPr>
              <w:t>字节）。</w:t>
            </w:r>
            <w:bookmarkEnd w:id="1094"/>
            <w:bookmarkEnd w:id="1095"/>
          </w:p>
          <w:p w14:paraId="70AF303B" w14:textId="77777777" w:rsidR="004645D2" w:rsidRPr="00040D43" w:rsidRDefault="004645D2" w:rsidP="00C80792">
            <w:pPr>
              <w:pStyle w:val="af6"/>
              <w:keepNext/>
              <w:jc w:val="left"/>
            </w:pPr>
            <w:r w:rsidRPr="00040D43">
              <w:rPr>
                <w:rFonts w:hint="eastAsia"/>
              </w:rPr>
              <w:lastRenderedPageBreak/>
              <w:t>（</w:t>
            </w:r>
            <w:r w:rsidRPr="00040D43">
              <w:rPr>
                <w:rFonts w:hint="eastAsia"/>
              </w:rPr>
              <w:t>4</w:t>
            </w:r>
            <w:r w:rsidRPr="00040D43">
              <w:rPr>
                <w:rFonts w:hint="eastAsia"/>
              </w:rPr>
              <w:t>）此指令完成写入设备认证密钥和生成设备密钥对的功能，并且输出设备密钥对的公钥。</w:t>
            </w:r>
          </w:p>
        </w:tc>
      </w:tr>
    </w:tbl>
    <w:p w14:paraId="4E433DD3" w14:textId="77777777" w:rsidR="004645D2" w:rsidRDefault="004645D2" w:rsidP="004645D2">
      <w:pPr>
        <w:widowControl/>
        <w:jc w:val="left"/>
      </w:pPr>
      <w:r>
        <w:lastRenderedPageBreak/>
        <w:br w:type="page"/>
      </w:r>
    </w:p>
    <w:p w14:paraId="04A79954" w14:textId="77777777" w:rsidR="004645D2" w:rsidRDefault="004645D2" w:rsidP="004645D2">
      <w:pPr>
        <w:pStyle w:val="3"/>
      </w:pPr>
      <w:bookmarkStart w:id="1096" w:name="_Ref462920607"/>
      <w:bookmarkStart w:id="1097" w:name="_Toc466906185"/>
      <w:bookmarkStart w:id="1098" w:name="_Toc96509678"/>
      <w:r>
        <w:rPr>
          <w:rFonts w:hint="eastAsia"/>
        </w:rPr>
        <w:lastRenderedPageBreak/>
        <w:t>导入设备认证信息（</w:t>
      </w:r>
      <w:r>
        <w:rPr>
          <w:rFonts w:hint="eastAsia"/>
        </w:rPr>
        <w:t>0x06</w:t>
      </w:r>
      <w:r>
        <w:rPr>
          <w:rFonts w:hint="eastAsia"/>
        </w:rPr>
        <w:t>）</w:t>
      </w:r>
      <w:bookmarkEnd w:id="1096"/>
      <w:bookmarkEnd w:id="1097"/>
      <w:bookmarkEnd w:id="1098"/>
    </w:p>
    <w:p w14:paraId="2CB1DE8B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3EB348B9" w14:textId="77777777" w:rsidR="004645D2" w:rsidRPr="0075465A" w:rsidRDefault="004645D2" w:rsidP="004645D2">
      <w:pPr>
        <w:ind w:firstLineChars="200" w:firstLine="560"/>
        <w:rPr>
          <w:sz w:val="28"/>
          <w:szCs w:val="28"/>
        </w:rPr>
      </w:pPr>
      <w:r w:rsidRPr="004F14AA">
        <w:rPr>
          <w:rFonts w:hint="eastAsia"/>
          <w:sz w:val="28"/>
          <w:szCs w:val="28"/>
        </w:rPr>
        <w:t>该指令为生产阶段生命周期指令。</w:t>
      </w:r>
    </w:p>
    <w:p w14:paraId="7EF9ACF5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4B6D2558" w14:textId="706AADAA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9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导入设备认证信息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69"/>
        <w:gridCol w:w="1242"/>
        <w:gridCol w:w="5772"/>
      </w:tblGrid>
      <w:tr w:rsidR="004645D2" w:rsidRPr="00690C7C" w14:paraId="59926D1C" w14:textId="77777777" w:rsidTr="00B165ED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820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E1C7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名称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81E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赋值与描述</w:t>
            </w:r>
          </w:p>
        </w:tc>
      </w:tr>
      <w:tr w:rsidR="004645D2" w:rsidRPr="00690C7C" w14:paraId="3456FA01" w14:textId="77777777" w:rsidTr="00B165ED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709E1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EC1A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8454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B0</w:t>
            </w:r>
          </w:p>
        </w:tc>
      </w:tr>
      <w:tr w:rsidR="004645D2" w:rsidRPr="00690C7C" w14:paraId="1DF77EBB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1D534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CE16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875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06</w:t>
            </w:r>
          </w:p>
        </w:tc>
      </w:tr>
      <w:tr w:rsidR="004645D2" w:rsidRPr="00690C7C" w14:paraId="06E3BF0B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C57DE9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336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D58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</w:t>
            </w:r>
            <w:r w:rsidRPr="00040D43">
              <w:rPr>
                <w:rFonts w:hint="eastAsia"/>
              </w:rPr>
              <w:t>0</w:t>
            </w:r>
            <w:r w:rsidRPr="00040D43">
              <w:rPr>
                <w:rFonts w:hint="eastAsia"/>
              </w:rPr>
              <w:t>：导入设备生产密钥对公钥和签名结果</w:t>
            </w:r>
          </w:p>
          <w:p w14:paraId="75277C9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01</w:t>
            </w:r>
            <w:r w:rsidRPr="00040D43">
              <w:rPr>
                <w:rFonts w:hint="eastAsia"/>
              </w:rPr>
              <w:t>：导入设备管理密钥对公钥</w:t>
            </w:r>
          </w:p>
        </w:tc>
      </w:tr>
      <w:tr w:rsidR="004645D2" w:rsidRPr="00690C7C" w14:paraId="264BD9B5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24CB28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A64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EF7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</w:p>
        </w:tc>
      </w:tr>
      <w:tr w:rsidR="004645D2" w:rsidRPr="00690C7C" w14:paraId="025C54E7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EBC0CE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86A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BDE5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</w:t>
            </w:r>
            <w:r w:rsidRPr="00040D43">
              <w:t>1=0x00</w:t>
            </w:r>
            <w:r w:rsidRPr="00040D43">
              <w:rPr>
                <w:rFonts w:hint="eastAsia"/>
              </w:rPr>
              <w:t>时，</w:t>
            </w:r>
            <w:r w:rsidRPr="00040D43">
              <w:t>0x0</w:t>
            </w:r>
            <w:r w:rsidRPr="00040D43">
              <w:rPr>
                <w:rFonts w:hint="eastAsia"/>
              </w:rPr>
              <w:t>104</w:t>
            </w:r>
            <w:r w:rsidRPr="00040D43">
              <w:rPr>
                <w:rFonts w:hint="eastAsia"/>
              </w:rPr>
              <w:t>或</w:t>
            </w:r>
            <w:r w:rsidRPr="00040D43">
              <w:t>0x00</w:t>
            </w:r>
            <w:r w:rsidRPr="00040D43">
              <w:rPr>
                <w:rFonts w:hint="eastAsia"/>
              </w:rPr>
              <w:t>80</w:t>
            </w:r>
          </w:p>
          <w:p w14:paraId="7A9D5F4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</w:t>
            </w:r>
            <w:r w:rsidRPr="00040D43">
              <w:t>1=0x0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时，</w:t>
            </w:r>
            <w:r w:rsidRPr="00040D43">
              <w:t>0x00</w:t>
            </w:r>
            <w:r w:rsidRPr="00040D43">
              <w:rPr>
                <w:rFonts w:hint="eastAsia"/>
              </w:rPr>
              <w:t>84</w:t>
            </w:r>
            <w:r w:rsidRPr="00040D43">
              <w:rPr>
                <w:rFonts w:hint="eastAsia"/>
              </w:rPr>
              <w:t>或</w:t>
            </w:r>
            <w:r w:rsidRPr="00040D43">
              <w:t>0x00</w:t>
            </w:r>
            <w:r w:rsidRPr="00040D43">
              <w:rPr>
                <w:rFonts w:hint="eastAsia"/>
              </w:rPr>
              <w:t>40</w:t>
            </w:r>
          </w:p>
        </w:tc>
      </w:tr>
      <w:tr w:rsidR="004645D2" w:rsidRPr="00690C7C" w14:paraId="3D798FB8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31C104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788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B3EE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  <w:r w:rsidRPr="00040D43">
              <w:rPr>
                <w:rFonts w:hint="eastAsia"/>
              </w:rPr>
              <w:t>00</w:t>
            </w:r>
          </w:p>
        </w:tc>
      </w:tr>
      <w:tr w:rsidR="004645D2" w:rsidRPr="00690C7C" w14:paraId="375E3AC1" w14:textId="77777777" w:rsidTr="00B165ED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5138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C73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0B7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设备认证信息</w:t>
            </w:r>
          </w:p>
        </w:tc>
      </w:tr>
      <w:tr w:rsidR="004645D2" w:rsidRPr="00690C7C" w14:paraId="4B52FA87" w14:textId="77777777" w:rsidTr="00B165ED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00E13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CDED4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489E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EC9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成功</w:t>
            </w:r>
          </w:p>
        </w:tc>
      </w:tr>
      <w:tr w:rsidR="004645D2" w:rsidRPr="00690C7C" w14:paraId="7BC871EB" w14:textId="77777777" w:rsidTr="00B165ED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61E42F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7BC26E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CA4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206B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见状态码表</w:t>
            </w:r>
          </w:p>
        </w:tc>
      </w:tr>
      <w:tr w:rsidR="004645D2" w:rsidRPr="00690C7C" w14:paraId="417A2B9E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C74399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2EE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</w:t>
            </w:r>
            <w:r w:rsidRPr="00040D43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4A7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</w:t>
            </w:r>
            <w:r w:rsidRPr="00040D43">
              <w:rPr>
                <w:rFonts w:hint="eastAsia"/>
              </w:rPr>
              <w:t>000</w:t>
            </w:r>
          </w:p>
        </w:tc>
      </w:tr>
      <w:tr w:rsidR="004645D2" w:rsidRPr="00690C7C" w14:paraId="324FE2C6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E82052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AE0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</w:t>
            </w:r>
            <w:r w:rsidRPr="00040D43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EE6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Null</w:t>
            </w:r>
          </w:p>
        </w:tc>
      </w:tr>
      <w:tr w:rsidR="004645D2" w:rsidRPr="00690C7C" w14:paraId="4871C67C" w14:textId="77777777" w:rsidTr="00B165ED"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9B5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81D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）导入生产密钥对和管理密钥对时，算法类型由</w:t>
            </w:r>
            <w:proofErr w:type="spellStart"/>
            <w:r w:rsidR="006555B0">
              <w:rPr>
                <w:rFonts w:hint="eastAsia"/>
              </w:rPr>
              <w:t>Utap</w:t>
            </w:r>
            <w:proofErr w:type="spellEnd"/>
            <w:r w:rsidRPr="00040D43">
              <w:rPr>
                <w:rFonts w:hint="eastAsia"/>
              </w:rPr>
              <w:t>的设备描述信息</w:t>
            </w:r>
            <w:proofErr w:type="spellStart"/>
            <w:r w:rsidRPr="00040D43">
              <w:t>DevAuthAlgId</w:t>
            </w:r>
            <w:proofErr w:type="spellEnd"/>
            <w:r w:rsidRPr="00040D43">
              <w:rPr>
                <w:rFonts w:hint="eastAsia"/>
              </w:rPr>
              <w:t>确定。</w:t>
            </w:r>
            <w:proofErr w:type="spellStart"/>
            <w:r w:rsidRPr="00040D43">
              <w:t>DevAuthAlgId</w:t>
            </w:r>
            <w:proofErr w:type="spellEnd"/>
            <w:r w:rsidRPr="00040D43">
              <w:rPr>
                <w:rFonts w:hint="eastAsia"/>
              </w:rPr>
              <w:t>为</w:t>
            </w:r>
            <w:r w:rsidRPr="00040D43">
              <w:rPr>
                <w:rFonts w:hint="eastAsia"/>
              </w:rPr>
              <w:t>3DES</w:t>
            </w:r>
            <w:r w:rsidRPr="00040D43">
              <w:rPr>
                <w:rFonts w:hint="eastAsia"/>
              </w:rPr>
              <w:t>算法时，生产和管理密钥对使用</w:t>
            </w:r>
            <w:r w:rsidRPr="00040D43">
              <w:rPr>
                <w:rFonts w:hint="eastAsia"/>
              </w:rPr>
              <w:t>RSA1024</w:t>
            </w:r>
            <w:r w:rsidRPr="00040D43">
              <w:rPr>
                <w:rFonts w:hint="eastAsia"/>
              </w:rPr>
              <w:t>算法；</w:t>
            </w:r>
            <w:proofErr w:type="spellStart"/>
            <w:r w:rsidRPr="00040D43">
              <w:t>DevAuthAlgId</w:t>
            </w:r>
            <w:proofErr w:type="spellEnd"/>
            <w:r w:rsidRPr="00040D43">
              <w:rPr>
                <w:rFonts w:hint="eastAsia"/>
              </w:rPr>
              <w:t>为</w:t>
            </w:r>
            <w:r w:rsidRPr="00040D43">
              <w:rPr>
                <w:rFonts w:hint="eastAsia"/>
              </w:rPr>
              <w:t>SM4</w:t>
            </w:r>
            <w:r w:rsidRPr="00040D43">
              <w:rPr>
                <w:rFonts w:hint="eastAsia"/>
              </w:rPr>
              <w:t>算法时，生产和管理密钥对使用</w:t>
            </w:r>
            <w:r w:rsidRPr="00040D43">
              <w:rPr>
                <w:rFonts w:hint="eastAsia"/>
              </w:rPr>
              <w:t>SM2</w:t>
            </w:r>
            <w:r w:rsidRPr="00040D43">
              <w:rPr>
                <w:rFonts w:hint="eastAsia"/>
              </w:rPr>
              <w:t>算法。一般情况都使用</w:t>
            </w:r>
            <w:r w:rsidRPr="00040D43">
              <w:rPr>
                <w:rFonts w:hint="eastAsia"/>
              </w:rPr>
              <w:t>SM4</w:t>
            </w:r>
            <w:r w:rsidRPr="00040D43">
              <w:rPr>
                <w:rFonts w:hint="eastAsia"/>
              </w:rPr>
              <w:t>算法；</w:t>
            </w:r>
            <w:r w:rsidRPr="00040D43">
              <w:rPr>
                <w:rFonts w:hint="eastAsia"/>
              </w:rPr>
              <w:t>Lc</w:t>
            </w:r>
            <w:r w:rsidRPr="00040D43">
              <w:rPr>
                <w:rFonts w:hint="eastAsia"/>
              </w:rPr>
              <w:t>的值与算法类型有关。</w:t>
            </w:r>
          </w:p>
          <w:p w14:paraId="75DA07FF" w14:textId="77777777" w:rsidR="004645D2" w:rsidRPr="00040D43" w:rsidRDefault="004645D2" w:rsidP="00E47162">
            <w:pPr>
              <w:pStyle w:val="af6"/>
              <w:keepNext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）</w:t>
            </w:r>
            <w:r w:rsidRPr="00040D43">
              <w:rPr>
                <w:rFonts w:hint="eastAsia"/>
              </w:rPr>
              <w:t>P1=0x00</w:t>
            </w:r>
            <w:r w:rsidRPr="00040D43">
              <w:rPr>
                <w:rFonts w:hint="eastAsia"/>
              </w:rPr>
              <w:t>时数据格式为：公钥</w:t>
            </w:r>
            <w:r w:rsidRPr="00040D43">
              <w:rPr>
                <w:rFonts w:hint="eastAsia"/>
              </w:rPr>
              <w:t>|</w:t>
            </w:r>
            <w:r w:rsidRPr="00040D43">
              <w:rPr>
                <w:rFonts w:hint="eastAsia"/>
              </w:rPr>
              <w:t>签名结果。</w:t>
            </w:r>
          </w:p>
        </w:tc>
      </w:tr>
    </w:tbl>
    <w:p w14:paraId="4FD85ED5" w14:textId="77777777" w:rsidR="004645D2" w:rsidRDefault="004645D2" w:rsidP="004645D2">
      <w:pPr>
        <w:widowControl/>
        <w:jc w:val="left"/>
      </w:pPr>
      <w:r>
        <w:br w:type="page"/>
      </w:r>
    </w:p>
    <w:p w14:paraId="3ABAFEC6" w14:textId="77777777" w:rsidR="004645D2" w:rsidRPr="00690C7C" w:rsidRDefault="004645D2" w:rsidP="004645D2">
      <w:pPr>
        <w:pStyle w:val="3"/>
      </w:pPr>
      <w:bookmarkStart w:id="1099" w:name="_Ref462920613"/>
      <w:bookmarkStart w:id="1100" w:name="_Toc466906186"/>
      <w:bookmarkStart w:id="1101" w:name="_Toc96509679"/>
      <w:r>
        <w:rPr>
          <w:rFonts w:hint="eastAsia"/>
        </w:rPr>
        <w:lastRenderedPageBreak/>
        <w:t>导出设备认证信息（</w:t>
      </w:r>
      <w:r>
        <w:rPr>
          <w:rFonts w:hint="eastAsia"/>
        </w:rPr>
        <w:t>0x07</w:t>
      </w:r>
      <w:r>
        <w:rPr>
          <w:rFonts w:hint="eastAsia"/>
        </w:rPr>
        <w:t>）</w:t>
      </w:r>
      <w:bookmarkEnd w:id="1099"/>
      <w:bookmarkEnd w:id="1100"/>
      <w:bookmarkEnd w:id="1101"/>
    </w:p>
    <w:p w14:paraId="32CCD343" w14:textId="77777777" w:rsidR="004645D2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76D1894D" w14:textId="77777777" w:rsidR="00393267" w:rsidRPr="00BF629E" w:rsidRDefault="00393267" w:rsidP="00BF629E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无。</w:t>
      </w:r>
    </w:p>
    <w:p w14:paraId="5F8D589D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4C8D72CD" w14:textId="0D41F41C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10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导出设备认证信息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69"/>
        <w:gridCol w:w="1242"/>
        <w:gridCol w:w="5772"/>
      </w:tblGrid>
      <w:tr w:rsidR="004645D2" w:rsidRPr="00690C7C" w14:paraId="7FDF133E" w14:textId="77777777" w:rsidTr="00B165ED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EE4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D2E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名称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35E2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赋值与描述</w:t>
            </w:r>
          </w:p>
        </w:tc>
      </w:tr>
      <w:tr w:rsidR="004645D2" w:rsidRPr="00690C7C" w14:paraId="3AEDF971" w14:textId="77777777" w:rsidTr="00B165ED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22A1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54B8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98E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B0</w:t>
            </w:r>
          </w:p>
        </w:tc>
      </w:tr>
      <w:tr w:rsidR="004645D2" w:rsidRPr="00690C7C" w14:paraId="6F48D1DD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873E30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A4F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207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07</w:t>
            </w:r>
          </w:p>
        </w:tc>
      </w:tr>
      <w:tr w:rsidR="004645D2" w:rsidRPr="00690C7C" w14:paraId="3FA6BAB1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A7EF50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BCC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B340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</w:t>
            </w:r>
            <w:r w:rsidRPr="00040D43">
              <w:rPr>
                <w:rFonts w:hint="eastAsia"/>
              </w:rPr>
              <w:t>0</w:t>
            </w:r>
          </w:p>
        </w:tc>
      </w:tr>
      <w:tr w:rsidR="004645D2" w:rsidRPr="00690C7C" w14:paraId="65D65699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54F835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F64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EC05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</w:p>
        </w:tc>
      </w:tr>
      <w:tr w:rsidR="004645D2" w:rsidRPr="00690C7C" w14:paraId="77FD2009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C508DE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0BF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191A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  <w:r w:rsidRPr="00040D43">
              <w:rPr>
                <w:rFonts w:hint="eastAsia"/>
              </w:rPr>
              <w:t>00</w:t>
            </w:r>
          </w:p>
        </w:tc>
      </w:tr>
      <w:tr w:rsidR="004645D2" w:rsidRPr="00690C7C" w14:paraId="55DD6F9E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C2E2D8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4FC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B6C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</w:t>
            </w:r>
            <w:r w:rsidRPr="00040D43">
              <w:rPr>
                <w:rFonts w:hint="eastAsia"/>
              </w:rPr>
              <w:t>104</w:t>
            </w:r>
            <w:r w:rsidRPr="00040D43">
              <w:rPr>
                <w:rFonts w:hint="eastAsia"/>
              </w:rPr>
              <w:t>或</w:t>
            </w:r>
            <w:r w:rsidRPr="00040D43">
              <w:t>0x00</w:t>
            </w:r>
            <w:r w:rsidRPr="00040D43">
              <w:rPr>
                <w:rFonts w:hint="eastAsia"/>
              </w:rPr>
              <w:t>80</w:t>
            </w:r>
          </w:p>
        </w:tc>
      </w:tr>
      <w:tr w:rsidR="004645D2" w:rsidRPr="00690C7C" w14:paraId="3501BCB6" w14:textId="77777777" w:rsidTr="00B165ED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E840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AFA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495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Null</w:t>
            </w:r>
          </w:p>
        </w:tc>
      </w:tr>
      <w:tr w:rsidR="004645D2" w:rsidRPr="00690C7C" w14:paraId="77D83059" w14:textId="77777777" w:rsidTr="00B165ED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B1579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798AD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AEF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883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成功</w:t>
            </w:r>
          </w:p>
        </w:tc>
      </w:tr>
      <w:tr w:rsidR="004645D2" w:rsidRPr="00690C7C" w14:paraId="0967C073" w14:textId="77777777" w:rsidTr="00B165ED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C3BC46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1A903C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409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9ED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见状态码表</w:t>
            </w:r>
          </w:p>
        </w:tc>
      </w:tr>
      <w:tr w:rsidR="004645D2" w:rsidRPr="00690C7C" w14:paraId="1C12AABF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4EAD74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256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</w:t>
            </w:r>
            <w:r w:rsidRPr="00040D43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436A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</w:t>
            </w:r>
            <w:r w:rsidRPr="00040D43">
              <w:rPr>
                <w:rFonts w:hint="eastAsia"/>
              </w:rPr>
              <w:t>104</w:t>
            </w:r>
            <w:r w:rsidRPr="00040D43">
              <w:rPr>
                <w:rFonts w:hint="eastAsia"/>
              </w:rPr>
              <w:t>或</w:t>
            </w:r>
            <w:r w:rsidRPr="00040D43">
              <w:t>0x00</w:t>
            </w:r>
            <w:r w:rsidRPr="00040D43">
              <w:rPr>
                <w:rFonts w:hint="eastAsia"/>
              </w:rPr>
              <w:t>80</w:t>
            </w:r>
          </w:p>
        </w:tc>
      </w:tr>
      <w:tr w:rsidR="004645D2" w:rsidRPr="00690C7C" w14:paraId="154DEC66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2D2CB1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84AD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</w:t>
            </w:r>
            <w:r w:rsidRPr="00040D43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BA0A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设备密钥对公钥和设备生产密钥对签名结果</w:t>
            </w:r>
          </w:p>
        </w:tc>
      </w:tr>
      <w:tr w:rsidR="004645D2" w:rsidRPr="00690C7C" w14:paraId="670BE428" w14:textId="77777777" w:rsidTr="00B165ED"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2C97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ADD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）</w:t>
            </w:r>
            <w:r w:rsidRPr="00040D43">
              <w:rPr>
                <w:rFonts w:hint="eastAsia"/>
              </w:rPr>
              <w:t>Le</w:t>
            </w:r>
            <w:r w:rsidRPr="00040D43">
              <w:rPr>
                <w:rFonts w:hint="eastAsia"/>
              </w:rPr>
              <w:t>的值由设备描述信息</w:t>
            </w:r>
            <w:proofErr w:type="spellStart"/>
            <w:r w:rsidRPr="00040D43">
              <w:t>DevAuthAlgId</w:t>
            </w:r>
            <w:proofErr w:type="spellEnd"/>
            <w:r w:rsidRPr="00040D43">
              <w:rPr>
                <w:rFonts w:hint="eastAsia"/>
              </w:rPr>
              <w:t>确定，</w:t>
            </w:r>
            <w:r w:rsidRPr="00040D43">
              <w:rPr>
                <w:rFonts w:hint="eastAsia"/>
              </w:rPr>
              <w:t>3DES</w:t>
            </w:r>
            <w:r w:rsidRPr="00040D43">
              <w:rPr>
                <w:rFonts w:hint="eastAsia"/>
              </w:rPr>
              <w:t>算法时，使用</w:t>
            </w:r>
            <w:r w:rsidRPr="00040D43">
              <w:rPr>
                <w:rFonts w:hint="eastAsia"/>
              </w:rPr>
              <w:t>RSA1024</w:t>
            </w:r>
            <w:r w:rsidRPr="00040D43">
              <w:rPr>
                <w:rFonts w:hint="eastAsia"/>
              </w:rPr>
              <w:t>算法；</w:t>
            </w:r>
            <w:r w:rsidRPr="00040D43">
              <w:rPr>
                <w:rFonts w:hint="eastAsia"/>
              </w:rPr>
              <w:t>SM4</w:t>
            </w:r>
            <w:r w:rsidRPr="00040D43">
              <w:rPr>
                <w:rFonts w:hint="eastAsia"/>
              </w:rPr>
              <w:t>算法时，使用</w:t>
            </w:r>
            <w:r w:rsidRPr="00040D43">
              <w:rPr>
                <w:rFonts w:hint="eastAsia"/>
              </w:rPr>
              <w:t>SM2</w:t>
            </w:r>
            <w:r w:rsidRPr="00040D43">
              <w:rPr>
                <w:rFonts w:hint="eastAsia"/>
              </w:rPr>
              <w:t>算法；</w:t>
            </w:r>
          </w:p>
          <w:p w14:paraId="02C552F3" w14:textId="77777777" w:rsidR="004645D2" w:rsidRPr="00040D43" w:rsidRDefault="004645D2" w:rsidP="002F609A">
            <w:pPr>
              <w:pStyle w:val="af6"/>
              <w:keepNext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）数据格式为：设备密钥对公钥</w:t>
            </w:r>
            <w:r w:rsidRPr="00040D43">
              <w:rPr>
                <w:rFonts w:hint="eastAsia"/>
              </w:rPr>
              <w:t>|</w:t>
            </w:r>
            <w:r w:rsidRPr="00040D43">
              <w:rPr>
                <w:rFonts w:hint="eastAsia"/>
              </w:rPr>
              <w:t>设备生产密钥对签名结果。</w:t>
            </w:r>
          </w:p>
        </w:tc>
      </w:tr>
    </w:tbl>
    <w:p w14:paraId="4E3CAEFF" w14:textId="77777777" w:rsidR="004645D2" w:rsidRDefault="004645D2" w:rsidP="004645D2">
      <w:pPr>
        <w:widowControl/>
        <w:jc w:val="left"/>
      </w:pPr>
      <w:r>
        <w:br w:type="page"/>
      </w:r>
    </w:p>
    <w:p w14:paraId="09123CAA" w14:textId="77777777" w:rsidR="004645D2" w:rsidRDefault="004645D2" w:rsidP="004645D2">
      <w:pPr>
        <w:pStyle w:val="3"/>
      </w:pPr>
      <w:bookmarkStart w:id="1102" w:name="_Ref462920631"/>
      <w:bookmarkStart w:id="1103" w:name="_Toc466906187"/>
      <w:bookmarkStart w:id="1104" w:name="_Toc96509680"/>
      <w:r>
        <w:rPr>
          <w:rFonts w:hint="eastAsia"/>
        </w:rPr>
        <w:lastRenderedPageBreak/>
        <w:t>擦除</w:t>
      </w:r>
      <w:r>
        <w:rPr>
          <w:rFonts w:hint="eastAsia"/>
        </w:rPr>
        <w:t>COS</w:t>
      </w:r>
      <w:r>
        <w:rPr>
          <w:rFonts w:hint="eastAsia"/>
        </w:rPr>
        <w:t>（</w:t>
      </w:r>
      <w:r>
        <w:rPr>
          <w:rFonts w:hint="eastAsia"/>
        </w:rPr>
        <w:t>0x08</w:t>
      </w:r>
      <w:r>
        <w:rPr>
          <w:rFonts w:hint="eastAsia"/>
        </w:rPr>
        <w:t>）</w:t>
      </w:r>
      <w:bookmarkEnd w:id="1102"/>
      <w:bookmarkEnd w:id="1103"/>
      <w:bookmarkEnd w:id="1104"/>
    </w:p>
    <w:p w14:paraId="1BADF8F0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7C33C4FC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6918E16B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7A8CB908" w14:textId="183A0815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11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擦除COS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"/>
        <w:gridCol w:w="1369"/>
        <w:gridCol w:w="1241"/>
        <w:gridCol w:w="5772"/>
      </w:tblGrid>
      <w:tr w:rsidR="004645D2" w:rsidRPr="00F667EA" w14:paraId="63814701" w14:textId="77777777" w:rsidTr="00B165ED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6F1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1FD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名称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66EB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赋值与描述</w:t>
            </w:r>
          </w:p>
        </w:tc>
      </w:tr>
      <w:tr w:rsidR="004645D2" w:rsidRPr="00F667EA" w14:paraId="622D0D6C" w14:textId="77777777" w:rsidTr="00B165ED"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8DCED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353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CLA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4C16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0xB0</w:t>
            </w:r>
          </w:p>
        </w:tc>
      </w:tr>
      <w:tr w:rsidR="004645D2" w:rsidRPr="00F667EA" w14:paraId="00AD40D0" w14:textId="77777777" w:rsidTr="00B165ED">
        <w:tc>
          <w:tcPr>
            <w:tcW w:w="4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68C31F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262C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INS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3BF4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08</w:t>
            </w:r>
          </w:p>
        </w:tc>
      </w:tr>
      <w:tr w:rsidR="004645D2" w:rsidRPr="00F667EA" w14:paraId="6294E9CC" w14:textId="77777777" w:rsidTr="00B165ED">
        <w:tc>
          <w:tcPr>
            <w:tcW w:w="4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9C2C61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F3D4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P1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EF9C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  <w:r w:rsidRPr="00040D43">
              <w:rPr>
                <w:rFonts w:hint="eastAsia"/>
              </w:rPr>
              <w:t>：获取挑战码</w:t>
            </w:r>
          </w:p>
          <w:p w14:paraId="0080A70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：输入应答码</w:t>
            </w:r>
          </w:p>
        </w:tc>
      </w:tr>
      <w:tr w:rsidR="004645D2" w:rsidRPr="00F667EA" w14:paraId="64D36E64" w14:textId="77777777" w:rsidTr="00B165ED">
        <w:tc>
          <w:tcPr>
            <w:tcW w:w="4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DA15AD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E2F4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P2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81DF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</w:p>
        </w:tc>
      </w:tr>
      <w:tr w:rsidR="004645D2" w:rsidRPr="00F667EA" w14:paraId="47353BB1" w14:textId="77777777" w:rsidTr="00B165ED">
        <w:tc>
          <w:tcPr>
            <w:tcW w:w="4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3ED95B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5488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Lc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C666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</w:t>
            </w:r>
            <w:r w:rsidRPr="00040D43">
              <w:t>1=0x00</w:t>
            </w:r>
            <w:r w:rsidRPr="00040D43">
              <w:rPr>
                <w:rFonts w:hint="eastAsia"/>
              </w:rPr>
              <w:t>时，</w:t>
            </w:r>
            <w:r w:rsidRPr="00040D43">
              <w:t>0x00</w:t>
            </w:r>
            <w:r w:rsidRPr="00040D43">
              <w:rPr>
                <w:rFonts w:hint="eastAsia"/>
              </w:rPr>
              <w:t>00</w:t>
            </w:r>
          </w:p>
          <w:p w14:paraId="0CD0F43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</w:t>
            </w:r>
            <w:r w:rsidRPr="00040D43">
              <w:t>1=0x0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时，</w:t>
            </w:r>
            <w:r w:rsidRPr="00040D43">
              <w:t>0x00</w:t>
            </w:r>
            <w:r w:rsidRPr="00040D43">
              <w:rPr>
                <w:rFonts w:hint="eastAsia"/>
              </w:rPr>
              <w:t>80</w:t>
            </w:r>
            <w:r w:rsidRPr="00040D43">
              <w:rPr>
                <w:rFonts w:hint="eastAsia"/>
              </w:rPr>
              <w:t>或</w:t>
            </w:r>
            <w:r w:rsidRPr="00040D43">
              <w:t>0x00</w:t>
            </w:r>
            <w:r w:rsidRPr="00040D43">
              <w:rPr>
                <w:rFonts w:hint="eastAsia"/>
              </w:rPr>
              <w:t>40</w:t>
            </w:r>
          </w:p>
        </w:tc>
      </w:tr>
      <w:tr w:rsidR="004645D2" w:rsidRPr="00F667EA" w14:paraId="1FB22468" w14:textId="77777777" w:rsidTr="00B165ED">
        <w:tc>
          <w:tcPr>
            <w:tcW w:w="4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3FD61B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5BDB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Le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3BF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</w:t>
            </w:r>
            <w:r w:rsidRPr="00040D43">
              <w:t>1=0x00</w:t>
            </w:r>
            <w:r w:rsidRPr="00040D43">
              <w:rPr>
                <w:rFonts w:hint="eastAsia"/>
              </w:rPr>
              <w:t>时，</w:t>
            </w:r>
            <w:r w:rsidRPr="00040D43">
              <w:t>0x00</w:t>
            </w:r>
            <w:r w:rsidRPr="00040D43">
              <w:rPr>
                <w:rFonts w:hint="eastAsia"/>
              </w:rPr>
              <w:t>10</w:t>
            </w:r>
          </w:p>
          <w:p w14:paraId="2EA58A2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</w:t>
            </w:r>
            <w:r w:rsidRPr="00040D43">
              <w:t>1=0x0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时，</w:t>
            </w:r>
            <w:r w:rsidRPr="00040D43">
              <w:t>0x00</w:t>
            </w:r>
            <w:r w:rsidRPr="00040D43">
              <w:rPr>
                <w:rFonts w:hint="eastAsia"/>
              </w:rPr>
              <w:t>00</w:t>
            </w:r>
          </w:p>
        </w:tc>
      </w:tr>
      <w:tr w:rsidR="004645D2" w:rsidRPr="00F667EA" w14:paraId="5CAC0156" w14:textId="77777777" w:rsidTr="00B165ED">
        <w:tc>
          <w:tcPr>
            <w:tcW w:w="4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B77A3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9512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Data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193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</w:t>
            </w:r>
            <w:r w:rsidRPr="00040D43">
              <w:t>1=0x00</w:t>
            </w:r>
            <w:r w:rsidRPr="00040D43">
              <w:rPr>
                <w:rFonts w:hint="eastAsia"/>
              </w:rPr>
              <w:t>时，</w:t>
            </w:r>
            <w:r w:rsidRPr="00040D43">
              <w:t>Null</w:t>
            </w:r>
          </w:p>
          <w:p w14:paraId="0635E55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</w:t>
            </w:r>
            <w:r w:rsidRPr="00040D43">
              <w:t>1=0x0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时，应答码</w:t>
            </w:r>
          </w:p>
        </w:tc>
      </w:tr>
      <w:tr w:rsidR="004645D2" w:rsidRPr="00F667EA" w14:paraId="414DF567" w14:textId="77777777" w:rsidTr="00B165ED"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BC2C1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响应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6F34A4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SW1SW2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4CE1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56A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成功</w:t>
            </w:r>
          </w:p>
        </w:tc>
      </w:tr>
      <w:tr w:rsidR="004645D2" w:rsidRPr="00F667EA" w14:paraId="4C2A3B07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CC3FFD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C95E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CE9A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531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见状态码表</w:t>
            </w:r>
          </w:p>
        </w:tc>
      </w:tr>
      <w:tr w:rsidR="004645D2" w:rsidRPr="00F667EA" w14:paraId="3F00CE09" w14:textId="77777777" w:rsidTr="00B165ED">
        <w:tc>
          <w:tcPr>
            <w:tcW w:w="4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275E14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D34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</w:t>
            </w:r>
            <w:r w:rsidRPr="00040D43">
              <w:rPr>
                <w:rFonts w:hint="eastAsia"/>
              </w:rPr>
              <w:t>en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EC2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成功时，值为</w:t>
            </w:r>
            <w:r w:rsidRPr="00040D43">
              <w:t>Le</w:t>
            </w:r>
            <w:r w:rsidRPr="00040D43">
              <w:rPr>
                <w:rFonts w:hint="eastAsia"/>
              </w:rPr>
              <w:t>；其它情况时，值为</w:t>
            </w:r>
            <w:r w:rsidRPr="00040D43">
              <w:t>0x0</w:t>
            </w:r>
            <w:r w:rsidRPr="00040D43">
              <w:rPr>
                <w:rFonts w:hint="eastAsia"/>
              </w:rPr>
              <w:t>000</w:t>
            </w:r>
          </w:p>
        </w:tc>
      </w:tr>
      <w:tr w:rsidR="004645D2" w:rsidRPr="00F667EA" w14:paraId="46D9EE75" w14:textId="77777777" w:rsidTr="00B165ED">
        <w:tc>
          <w:tcPr>
            <w:tcW w:w="4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ED16E6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310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</w:t>
            </w:r>
            <w:r w:rsidRPr="00040D43">
              <w:rPr>
                <w:rFonts w:hint="eastAsia"/>
              </w:rPr>
              <w:t>ata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A7BB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挑战码或</w:t>
            </w:r>
            <w:r w:rsidRPr="00040D43">
              <w:rPr>
                <w:rFonts w:hint="eastAsia"/>
              </w:rPr>
              <w:t>Null</w:t>
            </w:r>
          </w:p>
        </w:tc>
      </w:tr>
      <w:tr w:rsidR="004645D2" w:rsidRPr="00F667EA" w14:paraId="5C75DA8D" w14:textId="77777777" w:rsidTr="00B165ED">
        <w:tc>
          <w:tcPr>
            <w:tcW w:w="4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CE7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说明</w:t>
            </w:r>
          </w:p>
        </w:tc>
        <w:tc>
          <w:tcPr>
            <w:tcW w:w="451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60AB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）应答码为生产</w:t>
            </w:r>
            <w:r w:rsidRPr="00040D43">
              <w:rPr>
                <w:rFonts w:hint="eastAsia"/>
              </w:rPr>
              <w:t>Key</w:t>
            </w:r>
            <w:r w:rsidRPr="00040D43">
              <w:rPr>
                <w:rFonts w:hint="eastAsia"/>
              </w:rPr>
              <w:t>内对应的设备生产密钥对对（生产</w:t>
            </w:r>
            <w:r w:rsidRPr="00040D43">
              <w:rPr>
                <w:rFonts w:hint="eastAsia"/>
              </w:rPr>
              <w:t>KEY</w:t>
            </w:r>
            <w:r w:rsidRPr="00040D43">
              <w:rPr>
                <w:rFonts w:hint="eastAsia"/>
              </w:rPr>
              <w:t>的应用名称</w:t>
            </w:r>
            <w:r w:rsidRPr="00040D43">
              <w:rPr>
                <w:rFonts w:hint="eastAsia"/>
              </w:rPr>
              <w:t>||</w:t>
            </w:r>
            <w:r w:rsidRPr="00040D43">
              <w:rPr>
                <w:rFonts w:hint="eastAsia"/>
              </w:rPr>
              <w:t>挑战码）</w:t>
            </w:r>
            <w:r w:rsidRPr="00040D43">
              <w:rPr>
                <w:rFonts w:hint="eastAsia"/>
              </w:rPr>
              <w:t>HASH</w:t>
            </w:r>
            <w:r w:rsidRPr="00040D43">
              <w:rPr>
                <w:rFonts w:hint="eastAsia"/>
              </w:rPr>
              <w:t>值的签名结果；</w:t>
            </w:r>
          </w:p>
          <w:p w14:paraId="18D5C867" w14:textId="77777777" w:rsidR="004645D2" w:rsidRPr="00040D43" w:rsidRDefault="004645D2" w:rsidP="00E8183F">
            <w:pPr>
              <w:pStyle w:val="af6"/>
              <w:keepNext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）</w:t>
            </w:r>
            <w:proofErr w:type="spellStart"/>
            <w:r w:rsidR="00E6712F">
              <w:rPr>
                <w:rFonts w:hint="eastAsia"/>
              </w:rPr>
              <w:t>Utap</w:t>
            </w:r>
            <w:proofErr w:type="spellEnd"/>
            <w:r w:rsidRPr="00040D43">
              <w:rPr>
                <w:rFonts w:hint="eastAsia"/>
              </w:rPr>
              <w:t>内部没有导入设备认证信息时，任意应答码有效。</w:t>
            </w:r>
          </w:p>
        </w:tc>
      </w:tr>
    </w:tbl>
    <w:p w14:paraId="304E49D6" w14:textId="77777777" w:rsidR="004645D2" w:rsidRDefault="004645D2" w:rsidP="004645D2">
      <w:pPr>
        <w:widowControl/>
        <w:jc w:val="left"/>
        <w:rPr>
          <w:rFonts w:asciiTheme="minorEastAsia" w:hAnsiTheme="minorEastAsia" w:cs="Arial"/>
          <w:bCs/>
          <w:sz w:val="28"/>
          <w:szCs w:val="28"/>
        </w:rPr>
      </w:pPr>
      <w:r>
        <w:br w:type="page"/>
      </w:r>
    </w:p>
    <w:p w14:paraId="46735ED3" w14:textId="77777777" w:rsidR="004645D2" w:rsidRDefault="004645D2" w:rsidP="004645D2">
      <w:pPr>
        <w:pStyle w:val="3"/>
      </w:pPr>
      <w:bookmarkStart w:id="1105" w:name="_Ref462920638"/>
      <w:bookmarkStart w:id="1106" w:name="_Toc466906188"/>
      <w:bookmarkStart w:id="1107" w:name="_Toc96509681"/>
      <w:r>
        <w:rPr>
          <w:rFonts w:hint="eastAsia"/>
        </w:rPr>
        <w:lastRenderedPageBreak/>
        <w:t>清空</w:t>
      </w:r>
      <w:r>
        <w:rPr>
          <w:rFonts w:hint="eastAsia"/>
        </w:rPr>
        <w:t>MF</w:t>
      </w:r>
      <w:r>
        <w:rPr>
          <w:rFonts w:hint="eastAsia"/>
        </w:rPr>
        <w:t>（</w:t>
      </w:r>
      <w:r>
        <w:rPr>
          <w:rFonts w:hint="eastAsia"/>
        </w:rPr>
        <w:t>0x09</w:t>
      </w:r>
      <w:r>
        <w:rPr>
          <w:rFonts w:hint="eastAsia"/>
        </w:rPr>
        <w:t>）</w:t>
      </w:r>
      <w:bookmarkEnd w:id="1105"/>
      <w:bookmarkEnd w:id="1106"/>
      <w:bookmarkEnd w:id="1107"/>
    </w:p>
    <w:p w14:paraId="53099473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3190EAC7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1F8B9675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4917C8E4" w14:textId="1B9437B2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12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清空MF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"/>
        <w:gridCol w:w="1369"/>
        <w:gridCol w:w="1241"/>
        <w:gridCol w:w="5772"/>
      </w:tblGrid>
      <w:tr w:rsidR="004645D2" w:rsidRPr="00F667EA" w14:paraId="446E8C0C" w14:textId="77777777" w:rsidTr="00B165ED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AA1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323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名称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34DD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赋值与描述</w:t>
            </w:r>
          </w:p>
        </w:tc>
      </w:tr>
      <w:tr w:rsidR="004645D2" w:rsidRPr="00F667EA" w14:paraId="6EF4C573" w14:textId="77777777" w:rsidTr="00B165ED"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FF78E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403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CLA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237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0xB0</w:t>
            </w:r>
          </w:p>
        </w:tc>
      </w:tr>
      <w:tr w:rsidR="004645D2" w:rsidRPr="00F667EA" w14:paraId="6A424003" w14:textId="77777777" w:rsidTr="00B165ED">
        <w:tc>
          <w:tcPr>
            <w:tcW w:w="4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47CD94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89E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INS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4FBF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09</w:t>
            </w:r>
          </w:p>
        </w:tc>
      </w:tr>
      <w:tr w:rsidR="004645D2" w:rsidRPr="00F667EA" w14:paraId="05605197" w14:textId="77777777" w:rsidTr="00B165ED">
        <w:tc>
          <w:tcPr>
            <w:tcW w:w="4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9EAFC6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FC0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P1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40E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  <w:r w:rsidRPr="00040D43">
              <w:rPr>
                <w:rFonts w:hint="eastAsia"/>
              </w:rPr>
              <w:t>：获取挑战码</w:t>
            </w:r>
          </w:p>
          <w:p w14:paraId="37279A8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：输入应答码</w:t>
            </w:r>
          </w:p>
        </w:tc>
      </w:tr>
      <w:tr w:rsidR="004645D2" w:rsidRPr="00F667EA" w14:paraId="74259E2B" w14:textId="77777777" w:rsidTr="00B165ED">
        <w:tc>
          <w:tcPr>
            <w:tcW w:w="4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26BCD6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7334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P2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82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</w:p>
        </w:tc>
      </w:tr>
      <w:tr w:rsidR="004645D2" w:rsidRPr="00F667EA" w14:paraId="08B779EC" w14:textId="77777777" w:rsidTr="00B165ED">
        <w:tc>
          <w:tcPr>
            <w:tcW w:w="4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31BDD2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183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Lc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9407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</w:t>
            </w:r>
            <w:r w:rsidRPr="00040D43">
              <w:t>1=0x00</w:t>
            </w:r>
            <w:r w:rsidRPr="00040D43">
              <w:rPr>
                <w:rFonts w:hint="eastAsia"/>
              </w:rPr>
              <w:t>时，</w:t>
            </w:r>
            <w:r w:rsidRPr="00040D43">
              <w:t>0x00</w:t>
            </w:r>
            <w:r w:rsidRPr="00040D43">
              <w:rPr>
                <w:rFonts w:hint="eastAsia"/>
              </w:rPr>
              <w:t>00</w:t>
            </w:r>
          </w:p>
          <w:p w14:paraId="003B945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</w:t>
            </w:r>
            <w:r w:rsidRPr="00040D43">
              <w:t>1=0x0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时，</w:t>
            </w:r>
            <w:r w:rsidRPr="00040D43">
              <w:t>0x00</w:t>
            </w:r>
            <w:r w:rsidRPr="00040D43">
              <w:rPr>
                <w:rFonts w:hint="eastAsia"/>
              </w:rPr>
              <w:t>80</w:t>
            </w:r>
            <w:r w:rsidRPr="00040D43">
              <w:rPr>
                <w:rFonts w:hint="eastAsia"/>
              </w:rPr>
              <w:t>或</w:t>
            </w:r>
            <w:r w:rsidRPr="00040D43">
              <w:t>0x00</w:t>
            </w:r>
            <w:r w:rsidRPr="00040D43">
              <w:rPr>
                <w:rFonts w:hint="eastAsia"/>
              </w:rPr>
              <w:t>40</w:t>
            </w:r>
          </w:p>
        </w:tc>
      </w:tr>
      <w:tr w:rsidR="004645D2" w:rsidRPr="00F667EA" w14:paraId="694246EC" w14:textId="77777777" w:rsidTr="00B165ED">
        <w:tc>
          <w:tcPr>
            <w:tcW w:w="4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CD06D1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24A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Le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259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</w:t>
            </w:r>
            <w:r w:rsidRPr="00040D43">
              <w:t>1=0x00</w:t>
            </w:r>
            <w:r w:rsidRPr="00040D43">
              <w:rPr>
                <w:rFonts w:hint="eastAsia"/>
              </w:rPr>
              <w:t>时，</w:t>
            </w:r>
            <w:r w:rsidRPr="00040D43">
              <w:t>0x00</w:t>
            </w:r>
            <w:r w:rsidRPr="00040D43">
              <w:rPr>
                <w:rFonts w:hint="eastAsia"/>
              </w:rPr>
              <w:t>10</w:t>
            </w:r>
          </w:p>
          <w:p w14:paraId="73F3C10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</w:t>
            </w:r>
            <w:r w:rsidRPr="00040D43">
              <w:t>1=0x0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时，</w:t>
            </w:r>
            <w:r w:rsidRPr="00040D43">
              <w:t>0x00</w:t>
            </w:r>
            <w:r w:rsidRPr="00040D43">
              <w:rPr>
                <w:rFonts w:hint="eastAsia"/>
              </w:rPr>
              <w:t>00</w:t>
            </w:r>
          </w:p>
        </w:tc>
      </w:tr>
      <w:tr w:rsidR="004645D2" w:rsidRPr="00F667EA" w14:paraId="54417B4E" w14:textId="77777777" w:rsidTr="00B165ED">
        <w:tc>
          <w:tcPr>
            <w:tcW w:w="48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A9EC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E829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Data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411F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Null</w:t>
            </w:r>
          </w:p>
        </w:tc>
      </w:tr>
      <w:tr w:rsidR="004645D2" w:rsidRPr="00F667EA" w14:paraId="5201AAF2" w14:textId="77777777" w:rsidTr="00B165ED">
        <w:tc>
          <w:tcPr>
            <w:tcW w:w="48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244BF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响应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E83C48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SW1SW2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7CD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043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成功</w:t>
            </w:r>
          </w:p>
        </w:tc>
      </w:tr>
      <w:tr w:rsidR="004645D2" w:rsidRPr="00F667EA" w14:paraId="7A5A3D0E" w14:textId="77777777" w:rsidTr="00B165ED">
        <w:tc>
          <w:tcPr>
            <w:tcW w:w="48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07E706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943E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D7C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C60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见状态码表</w:t>
            </w:r>
          </w:p>
        </w:tc>
      </w:tr>
      <w:tr w:rsidR="004645D2" w:rsidRPr="00F667EA" w14:paraId="2F5EB0F5" w14:textId="77777777" w:rsidTr="00B165ED">
        <w:tc>
          <w:tcPr>
            <w:tcW w:w="4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E5309A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812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</w:t>
            </w:r>
            <w:r w:rsidRPr="00040D43">
              <w:rPr>
                <w:rFonts w:hint="eastAsia"/>
              </w:rPr>
              <w:t>en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7CB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</w:t>
            </w:r>
          </w:p>
        </w:tc>
      </w:tr>
      <w:tr w:rsidR="004645D2" w:rsidRPr="00F667EA" w14:paraId="163B0CB0" w14:textId="77777777" w:rsidTr="00B165ED">
        <w:tc>
          <w:tcPr>
            <w:tcW w:w="48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B7621F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252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</w:t>
            </w:r>
            <w:r w:rsidRPr="00040D43">
              <w:rPr>
                <w:rFonts w:hint="eastAsia"/>
              </w:rPr>
              <w:t>ata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974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挑战码或</w:t>
            </w:r>
            <w:r w:rsidRPr="00040D43">
              <w:rPr>
                <w:rFonts w:hint="eastAsia"/>
              </w:rPr>
              <w:t>Null</w:t>
            </w:r>
          </w:p>
        </w:tc>
      </w:tr>
      <w:tr w:rsidR="004645D2" w:rsidRPr="00F667EA" w14:paraId="0CA574A8" w14:textId="77777777" w:rsidTr="00B165ED">
        <w:tc>
          <w:tcPr>
            <w:tcW w:w="48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279C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说明</w:t>
            </w:r>
          </w:p>
        </w:tc>
        <w:tc>
          <w:tcPr>
            <w:tcW w:w="451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B55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）应答码为生产</w:t>
            </w:r>
            <w:r w:rsidRPr="00040D43">
              <w:rPr>
                <w:rFonts w:hint="eastAsia"/>
              </w:rPr>
              <w:t>Key</w:t>
            </w:r>
            <w:r w:rsidRPr="00040D43">
              <w:rPr>
                <w:rFonts w:hint="eastAsia"/>
              </w:rPr>
              <w:t>内对应的设备生产密钥对对（生产</w:t>
            </w:r>
            <w:r w:rsidRPr="00040D43">
              <w:rPr>
                <w:rFonts w:hint="eastAsia"/>
              </w:rPr>
              <w:t>KEY</w:t>
            </w:r>
            <w:r w:rsidRPr="00040D43">
              <w:rPr>
                <w:rFonts w:hint="eastAsia"/>
              </w:rPr>
              <w:t>的应用名称</w:t>
            </w:r>
            <w:r w:rsidRPr="00040D43">
              <w:rPr>
                <w:rFonts w:hint="eastAsia"/>
              </w:rPr>
              <w:t>||</w:t>
            </w:r>
            <w:r w:rsidRPr="00040D43">
              <w:rPr>
                <w:rFonts w:hint="eastAsia"/>
              </w:rPr>
              <w:t>挑战码）</w:t>
            </w:r>
            <w:r w:rsidRPr="00040D43">
              <w:rPr>
                <w:rFonts w:hint="eastAsia"/>
              </w:rPr>
              <w:t>HASH</w:t>
            </w:r>
            <w:r w:rsidRPr="00040D43">
              <w:rPr>
                <w:rFonts w:hint="eastAsia"/>
              </w:rPr>
              <w:t>值的签名结果。</w:t>
            </w:r>
          </w:p>
          <w:p w14:paraId="756A5E02" w14:textId="77777777" w:rsidR="004645D2" w:rsidRPr="00040D43" w:rsidRDefault="004645D2">
            <w:pPr>
              <w:pStyle w:val="af6"/>
              <w:keepNext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）</w:t>
            </w:r>
            <w:proofErr w:type="spellStart"/>
            <w:r w:rsidR="00D80DF0">
              <w:rPr>
                <w:rFonts w:hint="eastAsia"/>
              </w:rPr>
              <w:t>Utap</w:t>
            </w:r>
            <w:proofErr w:type="spellEnd"/>
            <w:r w:rsidRPr="00040D43">
              <w:rPr>
                <w:rFonts w:hint="eastAsia"/>
              </w:rPr>
              <w:t>内部没有导入设备认证信息时，任意应答码有效。</w:t>
            </w:r>
          </w:p>
        </w:tc>
      </w:tr>
    </w:tbl>
    <w:p w14:paraId="4279034F" w14:textId="77777777" w:rsidR="004645D2" w:rsidRDefault="004645D2" w:rsidP="004645D2">
      <w:pPr>
        <w:widowControl/>
        <w:jc w:val="left"/>
      </w:pPr>
      <w:r>
        <w:br w:type="page"/>
      </w:r>
    </w:p>
    <w:p w14:paraId="3780C2F8" w14:textId="77777777" w:rsidR="004645D2" w:rsidRDefault="004645D2" w:rsidP="004645D2">
      <w:pPr>
        <w:pStyle w:val="3"/>
      </w:pPr>
      <w:bookmarkStart w:id="1108" w:name="_Ref462920643"/>
      <w:bookmarkStart w:id="1109" w:name="_Toc466906189"/>
      <w:bookmarkStart w:id="1110" w:name="_Toc96509682"/>
      <w:r>
        <w:rPr>
          <w:rFonts w:hint="eastAsia"/>
        </w:rPr>
        <w:lastRenderedPageBreak/>
        <w:t>协商传输会话密钥（</w:t>
      </w:r>
      <w:r>
        <w:rPr>
          <w:rFonts w:hint="eastAsia"/>
        </w:rPr>
        <w:t>0x0A</w:t>
      </w:r>
      <w:r>
        <w:rPr>
          <w:rFonts w:hint="eastAsia"/>
        </w:rPr>
        <w:t>）</w:t>
      </w:r>
      <w:bookmarkEnd w:id="1108"/>
      <w:bookmarkEnd w:id="1109"/>
      <w:bookmarkEnd w:id="1110"/>
    </w:p>
    <w:p w14:paraId="61C472B1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4870DEE5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2D23D4EE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52AC6ADA" w14:textId="4C286996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13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协商传输会话密钥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369"/>
        <w:gridCol w:w="1246"/>
        <w:gridCol w:w="5772"/>
      </w:tblGrid>
      <w:tr w:rsidR="004645D2" w:rsidRPr="00DE697F" w14:paraId="453BF08C" w14:textId="77777777" w:rsidTr="00B165ED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167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DB4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名称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7ED6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赋值与描述</w:t>
            </w:r>
          </w:p>
        </w:tc>
      </w:tr>
      <w:tr w:rsidR="004645D2" w:rsidRPr="00DE697F" w14:paraId="4EB5AE4E" w14:textId="77777777" w:rsidTr="00B165ED"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87FA0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0EB1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CLA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6A7F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0xB0</w:t>
            </w:r>
          </w:p>
        </w:tc>
      </w:tr>
      <w:tr w:rsidR="004645D2" w:rsidRPr="00DE697F" w14:paraId="7359E202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ECB370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A60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INS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957C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0A</w:t>
            </w:r>
          </w:p>
        </w:tc>
      </w:tr>
      <w:tr w:rsidR="004645D2" w:rsidRPr="00DE697F" w14:paraId="5007690F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4049B5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87CA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P1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2A24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</w:p>
        </w:tc>
      </w:tr>
      <w:tr w:rsidR="004645D2" w:rsidRPr="00DE697F" w14:paraId="572F6113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564F4C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F13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P2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FC2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</w:p>
        </w:tc>
      </w:tr>
      <w:tr w:rsidR="004645D2" w:rsidRPr="00DE697F" w14:paraId="5F227505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ABE7E0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4B4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Lc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3A08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0x0080</w:t>
            </w:r>
            <w:r w:rsidRPr="00040D43">
              <w:rPr>
                <w:rFonts w:hint="eastAsia"/>
              </w:rPr>
              <w:t>或</w:t>
            </w:r>
            <w:r w:rsidRPr="00040D43">
              <w:rPr>
                <w:rFonts w:hint="eastAsia"/>
              </w:rPr>
              <w:t>0x0081</w:t>
            </w:r>
          </w:p>
        </w:tc>
      </w:tr>
      <w:tr w:rsidR="004645D2" w:rsidRPr="00DE697F" w14:paraId="75988D10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F02512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FEB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Le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019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0x0000</w:t>
            </w:r>
          </w:p>
        </w:tc>
      </w:tr>
      <w:tr w:rsidR="004645D2" w:rsidRPr="00DE697F" w14:paraId="32EECD27" w14:textId="77777777" w:rsidTr="00B165ED"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9A24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E56A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37F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加密的会话密钥</w:t>
            </w:r>
          </w:p>
        </w:tc>
      </w:tr>
      <w:tr w:rsidR="004645D2" w:rsidRPr="00DE697F" w14:paraId="1406C6F5" w14:textId="77777777" w:rsidTr="00B165ED"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41184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24D1DB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SW1SW2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62C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500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成功</w:t>
            </w:r>
          </w:p>
        </w:tc>
      </w:tr>
      <w:tr w:rsidR="004645D2" w:rsidRPr="00DE697F" w14:paraId="587E95F4" w14:textId="77777777" w:rsidTr="00B165ED">
        <w:tc>
          <w:tcPr>
            <w:tcW w:w="48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0B5123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348508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4B2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05A2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见状态码表</w:t>
            </w:r>
          </w:p>
        </w:tc>
      </w:tr>
      <w:tr w:rsidR="004645D2" w:rsidRPr="00DE697F" w14:paraId="1F0839BF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4B960C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0D1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</w:t>
            </w:r>
            <w:r w:rsidRPr="00040D43">
              <w:rPr>
                <w:rFonts w:hint="eastAsia"/>
              </w:rPr>
              <w:t>en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320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成功时，值为</w:t>
            </w:r>
            <w:r w:rsidRPr="00040D43">
              <w:t>Le</w:t>
            </w:r>
            <w:r w:rsidRPr="00040D43">
              <w:rPr>
                <w:rFonts w:hint="eastAsia"/>
              </w:rPr>
              <w:t>；其它情况时，值为</w:t>
            </w:r>
            <w:r w:rsidRPr="00040D43">
              <w:rPr>
                <w:rFonts w:hint="eastAsia"/>
              </w:rPr>
              <w:t>0</w:t>
            </w:r>
          </w:p>
        </w:tc>
      </w:tr>
      <w:tr w:rsidR="004645D2" w:rsidRPr="00DE697F" w14:paraId="6C918064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9C09E3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177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</w:t>
            </w:r>
            <w:r w:rsidRPr="00040D43">
              <w:rPr>
                <w:rFonts w:hint="eastAsia"/>
              </w:rPr>
              <w:t>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0D7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Null</w:t>
            </w:r>
          </w:p>
        </w:tc>
      </w:tr>
      <w:tr w:rsidR="004645D2" w:rsidRPr="00DE697F" w14:paraId="49E3FC8D" w14:textId="77777777" w:rsidTr="00B165ED">
        <w:tc>
          <w:tcPr>
            <w:tcW w:w="4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5C2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说明</w:t>
            </w:r>
          </w:p>
        </w:tc>
        <w:tc>
          <w:tcPr>
            <w:tcW w:w="45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770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）会话密钥由中间件产生，使用设备认证密钥</w:t>
            </w:r>
            <w:r w:rsidRPr="00040D43">
              <w:rPr>
                <w:rFonts w:hint="eastAsia"/>
              </w:rPr>
              <w:t>CBC</w:t>
            </w:r>
            <w:r w:rsidRPr="00040D43">
              <w:rPr>
                <w:rFonts w:hint="eastAsia"/>
              </w:rPr>
              <w:t>模式加密，再使用设备密钥对公钥进行加密；</w:t>
            </w:r>
          </w:p>
          <w:p w14:paraId="0DBDEAC3" w14:textId="77777777" w:rsidR="004645D2" w:rsidRPr="00040D43" w:rsidRDefault="004645D2" w:rsidP="000A26F5">
            <w:pPr>
              <w:pStyle w:val="af6"/>
              <w:keepNext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）</w:t>
            </w:r>
            <w:r w:rsidRPr="00040D43">
              <w:rPr>
                <w:rFonts w:hint="eastAsia"/>
              </w:rPr>
              <w:t>RSA</w:t>
            </w:r>
            <w:r w:rsidRPr="00040D43">
              <w:rPr>
                <w:rFonts w:hint="eastAsia"/>
              </w:rPr>
              <w:t>算法</w:t>
            </w:r>
            <w:r w:rsidRPr="00040D43">
              <w:t>Lc</w:t>
            </w:r>
            <w:r w:rsidRPr="00040D43">
              <w:rPr>
                <w:rFonts w:hint="eastAsia"/>
              </w:rPr>
              <w:t>为</w:t>
            </w:r>
            <w:r w:rsidRPr="00040D43">
              <w:rPr>
                <w:rFonts w:hint="eastAsia"/>
              </w:rPr>
              <w:t>0x0080</w:t>
            </w:r>
            <w:r w:rsidRPr="00040D43">
              <w:rPr>
                <w:rFonts w:hint="eastAsia"/>
              </w:rPr>
              <w:t>；</w:t>
            </w:r>
            <w:r w:rsidRPr="00040D43">
              <w:rPr>
                <w:rFonts w:hint="eastAsia"/>
              </w:rPr>
              <w:t>SM2</w:t>
            </w:r>
            <w:r w:rsidRPr="00040D43">
              <w:rPr>
                <w:rFonts w:hint="eastAsia"/>
              </w:rPr>
              <w:t>算法，</w:t>
            </w:r>
            <w:r w:rsidRPr="00040D43">
              <w:rPr>
                <w:rFonts w:hint="eastAsia"/>
              </w:rPr>
              <w:t>32</w:t>
            </w:r>
            <w:r w:rsidRPr="00040D43">
              <w:rPr>
                <w:rFonts w:hint="eastAsia"/>
              </w:rPr>
              <w:t>字节（</w:t>
            </w:r>
            <w:r w:rsidRPr="00040D43">
              <w:rPr>
                <w:rFonts w:hint="eastAsia"/>
              </w:rPr>
              <w:t>16</w:t>
            </w:r>
            <w:r w:rsidRPr="00040D43">
              <w:rPr>
                <w:rFonts w:hint="eastAsia"/>
              </w:rPr>
              <w:t>字节消息密钥的加密结果）</w:t>
            </w:r>
            <w:r w:rsidRPr="00040D43">
              <w:rPr>
                <w:rFonts w:hint="eastAsia"/>
              </w:rPr>
              <w:t>+97</w:t>
            </w:r>
            <w:r w:rsidRPr="00040D43">
              <w:rPr>
                <w:rFonts w:hint="eastAsia"/>
              </w:rPr>
              <w:t>。</w:t>
            </w:r>
          </w:p>
        </w:tc>
      </w:tr>
    </w:tbl>
    <w:p w14:paraId="4A5C9287" w14:textId="77777777" w:rsidR="004645D2" w:rsidRDefault="004645D2" w:rsidP="004645D2">
      <w:pPr>
        <w:widowControl/>
        <w:jc w:val="left"/>
      </w:pPr>
      <w:r>
        <w:br w:type="page"/>
      </w:r>
    </w:p>
    <w:p w14:paraId="5C6E0EB2" w14:textId="77777777" w:rsidR="004645D2" w:rsidRDefault="004645D2" w:rsidP="004645D2">
      <w:pPr>
        <w:pStyle w:val="3"/>
      </w:pPr>
      <w:bookmarkStart w:id="1111" w:name="_Ref462920654"/>
      <w:bookmarkStart w:id="1112" w:name="_Toc466906190"/>
      <w:bookmarkStart w:id="1113" w:name="_Toc96509683"/>
      <w:r>
        <w:rPr>
          <w:rFonts w:hint="eastAsia"/>
        </w:rPr>
        <w:lastRenderedPageBreak/>
        <w:t>设备认证（</w:t>
      </w:r>
      <w:r>
        <w:rPr>
          <w:rFonts w:hint="eastAsia"/>
        </w:rPr>
        <w:t>0x10</w:t>
      </w:r>
      <w:r>
        <w:rPr>
          <w:rFonts w:hint="eastAsia"/>
        </w:rPr>
        <w:t>）</w:t>
      </w:r>
      <w:bookmarkEnd w:id="1111"/>
      <w:bookmarkEnd w:id="1112"/>
      <w:bookmarkEnd w:id="1113"/>
    </w:p>
    <w:p w14:paraId="0536B1B6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1E4C4DF0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7056BA37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4A32BB81" w14:textId="4610B7C7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14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设备认证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369"/>
        <w:gridCol w:w="1244"/>
        <w:gridCol w:w="5772"/>
      </w:tblGrid>
      <w:tr w:rsidR="004645D2" w:rsidRPr="00B871A7" w14:paraId="08D74C82" w14:textId="77777777" w:rsidTr="00B165ED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0108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6AD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名称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F67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赋值与描述</w:t>
            </w:r>
          </w:p>
        </w:tc>
      </w:tr>
      <w:tr w:rsidR="004645D2" w:rsidRPr="00B871A7" w14:paraId="16871E14" w14:textId="77777777" w:rsidTr="00B165ED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9EC99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80F0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CLA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463D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0xB0</w:t>
            </w:r>
          </w:p>
        </w:tc>
      </w:tr>
      <w:tr w:rsidR="004645D2" w:rsidRPr="00B871A7" w14:paraId="6D993853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99991D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E20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INS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3D18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10</w:t>
            </w:r>
          </w:p>
        </w:tc>
      </w:tr>
      <w:tr w:rsidR="004645D2" w:rsidRPr="00B871A7" w14:paraId="5562A0E8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12A8A9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337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P1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139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</w:t>
            </w:r>
            <w:r w:rsidRPr="00040D43">
              <w:rPr>
                <w:rFonts w:hint="eastAsia"/>
              </w:rPr>
              <w:t>：获取设备认证挑战码</w:t>
            </w:r>
          </w:p>
          <w:p w14:paraId="48FAB79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0x01</w:t>
            </w:r>
            <w:r w:rsidRPr="00040D43">
              <w:rPr>
                <w:rFonts w:hint="eastAsia"/>
              </w:rPr>
              <w:t>：输入设备认证应答码</w:t>
            </w:r>
          </w:p>
        </w:tc>
      </w:tr>
      <w:tr w:rsidR="004645D2" w:rsidRPr="00B871A7" w14:paraId="280AD92D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3B7D4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07C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P2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F76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</w:p>
        </w:tc>
      </w:tr>
      <w:tr w:rsidR="004645D2" w:rsidRPr="00B871A7" w14:paraId="0FDB16E8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3A5403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5C79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Lc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5BC4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</w:t>
            </w:r>
            <w:r w:rsidRPr="00040D43">
              <w:t>1=0x00</w:t>
            </w:r>
            <w:r w:rsidRPr="00040D43">
              <w:rPr>
                <w:rFonts w:hint="eastAsia"/>
              </w:rPr>
              <w:t>时，</w:t>
            </w:r>
            <w:r w:rsidRPr="00040D43">
              <w:t>0x00</w:t>
            </w:r>
            <w:r w:rsidRPr="00040D43">
              <w:rPr>
                <w:rFonts w:hint="eastAsia"/>
              </w:rPr>
              <w:t>00</w:t>
            </w:r>
          </w:p>
          <w:p w14:paraId="3605996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</w:t>
            </w:r>
            <w:r w:rsidRPr="00040D43">
              <w:t>1=0x0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时，</w:t>
            </w:r>
            <w:r w:rsidRPr="00040D43">
              <w:t>0x</w:t>
            </w:r>
            <w:r w:rsidRPr="00040D43">
              <w:rPr>
                <w:rFonts w:hint="eastAsia"/>
              </w:rPr>
              <w:t>0018</w:t>
            </w:r>
            <w:r w:rsidRPr="00040D43">
              <w:rPr>
                <w:rFonts w:hint="eastAsia"/>
              </w:rPr>
              <w:t>或</w:t>
            </w:r>
            <w:r w:rsidRPr="00040D43">
              <w:t>0x</w:t>
            </w:r>
            <w:r w:rsidRPr="00040D43">
              <w:rPr>
                <w:rFonts w:hint="eastAsia"/>
              </w:rPr>
              <w:t>0020</w:t>
            </w:r>
          </w:p>
        </w:tc>
      </w:tr>
      <w:tr w:rsidR="004645D2" w:rsidRPr="00B871A7" w14:paraId="670DC560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0A79E0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7E0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Le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FC2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</w:t>
            </w:r>
            <w:r w:rsidRPr="00040D43">
              <w:t>1=0x00</w:t>
            </w:r>
            <w:r w:rsidRPr="00040D43">
              <w:rPr>
                <w:rFonts w:hint="eastAsia"/>
              </w:rPr>
              <w:t>时，</w:t>
            </w:r>
            <w:r w:rsidRPr="00040D43">
              <w:t>0x00</w:t>
            </w:r>
            <w:r w:rsidRPr="00040D43">
              <w:rPr>
                <w:rFonts w:hint="eastAsia"/>
              </w:rPr>
              <w:t>10</w:t>
            </w:r>
          </w:p>
          <w:p w14:paraId="4DAC538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</w:t>
            </w:r>
            <w:r w:rsidRPr="00040D43">
              <w:t>1=0x0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时，</w:t>
            </w:r>
            <w:r w:rsidRPr="00040D43">
              <w:t>0x00</w:t>
            </w:r>
            <w:r w:rsidRPr="00040D43">
              <w:rPr>
                <w:rFonts w:hint="eastAsia"/>
              </w:rPr>
              <w:t>00</w:t>
            </w:r>
          </w:p>
        </w:tc>
      </w:tr>
      <w:tr w:rsidR="004645D2" w:rsidRPr="00B871A7" w14:paraId="0733F28E" w14:textId="77777777" w:rsidTr="00B165ED">
        <w:tc>
          <w:tcPr>
            <w:tcW w:w="4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D177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70B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DB1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</w:t>
            </w:r>
            <w:r w:rsidRPr="00040D43">
              <w:t>1=0x00</w:t>
            </w:r>
            <w:r w:rsidRPr="00040D43">
              <w:rPr>
                <w:rFonts w:hint="eastAsia"/>
              </w:rPr>
              <w:t>时，</w:t>
            </w:r>
            <w:r w:rsidRPr="00040D43">
              <w:t>Null</w:t>
            </w:r>
          </w:p>
          <w:p w14:paraId="3561E25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</w:t>
            </w:r>
            <w:r w:rsidRPr="00040D43">
              <w:t>1=0x0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时，应答码</w:t>
            </w:r>
          </w:p>
        </w:tc>
      </w:tr>
      <w:tr w:rsidR="004645D2" w:rsidRPr="00B871A7" w14:paraId="386DC8B1" w14:textId="77777777" w:rsidTr="00B165ED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ECDCB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FDD56D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SW1SW2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4CA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E4E4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成功</w:t>
            </w:r>
          </w:p>
        </w:tc>
      </w:tr>
      <w:tr w:rsidR="004645D2" w:rsidRPr="00B871A7" w14:paraId="723DB1A3" w14:textId="77777777" w:rsidTr="00B165ED">
        <w:tc>
          <w:tcPr>
            <w:tcW w:w="48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B91267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03ED08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302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701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见状态码表</w:t>
            </w:r>
          </w:p>
        </w:tc>
      </w:tr>
      <w:tr w:rsidR="004645D2" w:rsidRPr="00B871A7" w14:paraId="4FC8A742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D4BC84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E8F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</w:t>
            </w:r>
            <w:r w:rsidRPr="00040D43">
              <w:rPr>
                <w:rFonts w:hint="eastAsia"/>
              </w:rPr>
              <w:t>en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5EB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</w:t>
            </w:r>
          </w:p>
        </w:tc>
      </w:tr>
      <w:tr w:rsidR="004645D2" w:rsidRPr="00B871A7" w14:paraId="19362730" w14:textId="77777777" w:rsidTr="00B165ED">
        <w:tc>
          <w:tcPr>
            <w:tcW w:w="4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6B96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46D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</w:t>
            </w:r>
            <w:r w:rsidRPr="00040D43">
              <w:rPr>
                <w:rFonts w:hint="eastAsia"/>
              </w:rPr>
              <w:t>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73E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挑战码或</w:t>
            </w:r>
            <w:r w:rsidRPr="00040D43">
              <w:rPr>
                <w:rFonts w:hint="eastAsia"/>
              </w:rPr>
              <w:t>Null</w:t>
            </w:r>
          </w:p>
        </w:tc>
      </w:tr>
      <w:tr w:rsidR="004645D2" w:rsidRPr="00B871A7" w14:paraId="5E8A93E8" w14:textId="77777777" w:rsidTr="00B165ED"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8A190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说明</w:t>
            </w:r>
          </w:p>
        </w:tc>
        <w:tc>
          <w:tcPr>
            <w:tcW w:w="4515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F005E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）第一步，中间件从</w:t>
            </w:r>
            <w:proofErr w:type="spellStart"/>
            <w:r w:rsidR="00977FD0">
              <w:rPr>
                <w:rFonts w:hint="eastAsia"/>
              </w:rPr>
              <w:t>Utap</w:t>
            </w:r>
            <w:proofErr w:type="spellEnd"/>
            <w:r w:rsidRPr="00040D43">
              <w:rPr>
                <w:rFonts w:hint="eastAsia"/>
              </w:rPr>
              <w:t>获取认证挑战码；</w:t>
            </w:r>
          </w:p>
          <w:p w14:paraId="241F4443" w14:textId="77777777" w:rsidR="004645D2" w:rsidRPr="00040D43" w:rsidRDefault="004645D2">
            <w:pPr>
              <w:pStyle w:val="af6"/>
              <w:keepNext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）第二步，中间件使用设备认证密钥对挑战码进行加密</w:t>
            </w:r>
            <w:r w:rsidRPr="00040D43">
              <w:rPr>
                <w:rFonts w:hint="eastAsia"/>
              </w:rPr>
              <w:t>(PKCS5</w:t>
            </w:r>
            <w:r w:rsidRPr="00040D43">
              <w:rPr>
                <w:rFonts w:hint="eastAsia"/>
              </w:rPr>
              <w:t>填充</w:t>
            </w:r>
            <w:r w:rsidRPr="00040D43">
              <w:rPr>
                <w:rFonts w:hint="eastAsia"/>
              </w:rPr>
              <w:t>/3DES CBC</w:t>
            </w:r>
            <w:r w:rsidRPr="00040D43">
              <w:rPr>
                <w:rFonts w:hint="eastAsia"/>
              </w:rPr>
              <w:t>或</w:t>
            </w:r>
            <w:r w:rsidRPr="00040D43">
              <w:rPr>
                <w:rFonts w:hint="eastAsia"/>
              </w:rPr>
              <w:t>PKCS5</w:t>
            </w:r>
            <w:r w:rsidRPr="00040D43">
              <w:rPr>
                <w:rFonts w:hint="eastAsia"/>
              </w:rPr>
              <w:t>填充</w:t>
            </w:r>
            <w:r w:rsidRPr="00040D43">
              <w:rPr>
                <w:rFonts w:hint="eastAsia"/>
              </w:rPr>
              <w:t>/SM4 CBC)</w:t>
            </w:r>
            <w:r w:rsidRPr="00040D43">
              <w:rPr>
                <w:rFonts w:hint="eastAsia"/>
              </w:rPr>
              <w:t>生成应答码，发送给</w:t>
            </w:r>
            <w:proofErr w:type="spellStart"/>
            <w:r w:rsidR="00BE6FD1">
              <w:rPr>
                <w:rFonts w:hint="eastAsia"/>
              </w:rPr>
              <w:t>Utap</w:t>
            </w:r>
            <w:proofErr w:type="spellEnd"/>
            <w:r w:rsidRPr="00040D43">
              <w:rPr>
                <w:rFonts w:hint="eastAsia"/>
              </w:rPr>
              <w:t>进行认证。</w:t>
            </w:r>
          </w:p>
        </w:tc>
      </w:tr>
    </w:tbl>
    <w:p w14:paraId="055915C2" w14:textId="77777777" w:rsidR="004645D2" w:rsidRDefault="004645D2" w:rsidP="004645D2">
      <w:pPr>
        <w:widowControl/>
        <w:jc w:val="left"/>
      </w:pPr>
      <w:r>
        <w:br w:type="page"/>
      </w:r>
    </w:p>
    <w:p w14:paraId="45A46B39" w14:textId="77777777" w:rsidR="004645D2" w:rsidRDefault="004645D2" w:rsidP="004645D2">
      <w:pPr>
        <w:pStyle w:val="3"/>
      </w:pPr>
      <w:bookmarkStart w:id="1114" w:name="_Ref462920659"/>
      <w:bookmarkStart w:id="1115" w:name="_Toc466906191"/>
      <w:bookmarkStart w:id="1116" w:name="_Toc96509684"/>
      <w:r>
        <w:rPr>
          <w:rFonts w:hint="eastAsia"/>
        </w:rPr>
        <w:lastRenderedPageBreak/>
        <w:t>获取</w:t>
      </w:r>
      <w:r>
        <w:rPr>
          <w:rFonts w:hint="eastAsia"/>
        </w:rPr>
        <w:t>PIN</w:t>
      </w:r>
      <w:r>
        <w:rPr>
          <w:rFonts w:hint="eastAsia"/>
        </w:rPr>
        <w:t>信息（</w:t>
      </w:r>
      <w:r>
        <w:rPr>
          <w:rFonts w:hint="eastAsia"/>
        </w:rPr>
        <w:t>0x14</w:t>
      </w:r>
      <w:r>
        <w:rPr>
          <w:rFonts w:hint="eastAsia"/>
        </w:rPr>
        <w:t>）</w:t>
      </w:r>
      <w:bookmarkEnd w:id="1114"/>
      <w:bookmarkEnd w:id="1115"/>
      <w:bookmarkEnd w:id="1116"/>
    </w:p>
    <w:p w14:paraId="4FB248F1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05A51A39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29EBB9ED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53487BEF" w14:textId="64B37603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15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获取PIN信息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369"/>
        <w:gridCol w:w="1246"/>
        <w:gridCol w:w="5772"/>
      </w:tblGrid>
      <w:tr w:rsidR="004645D2" w:rsidRPr="00B871A7" w14:paraId="34D08E5B" w14:textId="77777777" w:rsidTr="00B165ED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5A9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1EE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名称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6C0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赋值与描述</w:t>
            </w:r>
          </w:p>
        </w:tc>
      </w:tr>
      <w:tr w:rsidR="004645D2" w:rsidRPr="00B871A7" w14:paraId="78B2196D" w14:textId="77777777" w:rsidTr="00B165ED"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F200E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9F24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CLA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FEBB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B0/</w:t>
            </w:r>
            <w:r w:rsidRPr="00040D43">
              <w:t>B</w:t>
            </w:r>
            <w:r w:rsidRPr="00040D43">
              <w:rPr>
                <w:rFonts w:hint="eastAsia"/>
              </w:rPr>
              <w:t>4</w:t>
            </w:r>
          </w:p>
        </w:tc>
      </w:tr>
      <w:tr w:rsidR="004645D2" w:rsidRPr="00B871A7" w14:paraId="2535009F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865DE9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DA27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INS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7B8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14</w:t>
            </w:r>
          </w:p>
        </w:tc>
      </w:tr>
      <w:tr w:rsidR="004645D2" w:rsidRPr="00B871A7" w14:paraId="46FBA479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6597CB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D444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P1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2EA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</w:p>
        </w:tc>
      </w:tr>
      <w:tr w:rsidR="004645D2" w:rsidRPr="00B871A7" w14:paraId="706EA365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E198F0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070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P2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6B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PIN</w:t>
            </w:r>
            <w:r w:rsidRPr="00040D43">
              <w:rPr>
                <w:rFonts w:hint="eastAsia"/>
              </w:rPr>
              <w:t>类型（</w:t>
            </w:r>
            <w:r w:rsidRPr="00040D43">
              <w:rPr>
                <w:rFonts w:hint="eastAsia"/>
              </w:rPr>
              <w:t>0x00</w:t>
            </w:r>
            <w:r w:rsidRPr="00040D43">
              <w:rPr>
                <w:rFonts w:hint="eastAsia"/>
              </w:rPr>
              <w:t>为管理员</w:t>
            </w:r>
            <w:r w:rsidRPr="00040D43">
              <w:rPr>
                <w:rFonts w:hint="eastAsia"/>
              </w:rPr>
              <w:t>PIN</w:t>
            </w:r>
            <w:r w:rsidRPr="00040D43">
              <w:rPr>
                <w:rFonts w:hint="eastAsia"/>
              </w:rPr>
              <w:t>，</w:t>
            </w:r>
            <w:r w:rsidRPr="00040D43">
              <w:rPr>
                <w:rFonts w:hint="eastAsia"/>
              </w:rPr>
              <w:t>0x01</w:t>
            </w:r>
            <w:r w:rsidRPr="00040D43">
              <w:rPr>
                <w:rFonts w:hint="eastAsia"/>
              </w:rPr>
              <w:t>为用户</w:t>
            </w:r>
            <w:r w:rsidRPr="00040D43">
              <w:rPr>
                <w:rFonts w:hint="eastAsia"/>
              </w:rPr>
              <w:t>PIN</w:t>
            </w:r>
            <w:r w:rsidRPr="00040D43">
              <w:rPr>
                <w:rFonts w:hint="eastAsia"/>
              </w:rPr>
              <w:t>）</w:t>
            </w:r>
          </w:p>
        </w:tc>
      </w:tr>
      <w:tr w:rsidR="004645D2" w:rsidRPr="00B871A7" w14:paraId="587700E8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7F4B22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317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Lc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175F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  <w:r w:rsidRPr="00040D43">
              <w:rPr>
                <w:rFonts w:hint="eastAsia"/>
              </w:rPr>
              <w:t>02</w:t>
            </w:r>
          </w:p>
        </w:tc>
      </w:tr>
      <w:tr w:rsidR="004645D2" w:rsidRPr="00B871A7" w14:paraId="4EB9A6A6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6ABA5E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C8C2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Le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A86F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  <w:r w:rsidRPr="00040D43">
              <w:rPr>
                <w:rFonts w:hint="eastAsia"/>
              </w:rPr>
              <w:t>04</w:t>
            </w:r>
          </w:p>
        </w:tc>
      </w:tr>
      <w:tr w:rsidR="004645D2" w:rsidRPr="00B871A7" w14:paraId="20815B65" w14:textId="77777777" w:rsidTr="00B165ED"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091F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BA6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1BC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应用</w:t>
            </w:r>
            <w:r w:rsidRPr="00040D43">
              <w:rPr>
                <w:rFonts w:hint="eastAsia"/>
              </w:rPr>
              <w:t>ID</w:t>
            </w:r>
            <w:r w:rsidRPr="00040D43">
              <w:rPr>
                <w:rFonts w:hint="eastAsia"/>
              </w:rPr>
              <w:t>（</w:t>
            </w:r>
            <w:r w:rsidRPr="00040D43">
              <w:t>0x00</w:t>
            </w:r>
            <w:r w:rsidRPr="00040D43">
              <w:rPr>
                <w:rFonts w:hint="eastAsia"/>
              </w:rPr>
              <w:t>00</w:t>
            </w:r>
            <w:r w:rsidRPr="00040D43">
              <w:rPr>
                <w:rFonts w:hint="eastAsia"/>
              </w:rPr>
              <w:t>）</w:t>
            </w:r>
          </w:p>
        </w:tc>
      </w:tr>
      <w:tr w:rsidR="004645D2" w:rsidRPr="00B871A7" w14:paraId="156B3D8A" w14:textId="77777777" w:rsidTr="00B165ED"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9BF5F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337575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SW1SW2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E22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97AD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成功</w:t>
            </w:r>
          </w:p>
        </w:tc>
      </w:tr>
      <w:tr w:rsidR="004645D2" w:rsidRPr="00B871A7" w14:paraId="0166E3AB" w14:textId="77777777" w:rsidTr="00B165ED">
        <w:tc>
          <w:tcPr>
            <w:tcW w:w="48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249519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78C23C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760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AD1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见状态码表</w:t>
            </w:r>
          </w:p>
        </w:tc>
      </w:tr>
      <w:tr w:rsidR="004645D2" w:rsidRPr="00B871A7" w14:paraId="1FC222B8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38B816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B213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</w:t>
            </w:r>
            <w:r w:rsidRPr="00040D43">
              <w:rPr>
                <w:rFonts w:hint="eastAsia"/>
              </w:rPr>
              <w:t>en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747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成功时，值为</w:t>
            </w:r>
            <w:r w:rsidRPr="00040D43">
              <w:t>Le</w:t>
            </w:r>
            <w:r w:rsidRPr="00040D43">
              <w:rPr>
                <w:rFonts w:hint="eastAsia"/>
              </w:rPr>
              <w:t>；其它情况时，值为</w:t>
            </w:r>
            <w:r w:rsidRPr="00040D43">
              <w:rPr>
                <w:rFonts w:hint="eastAsia"/>
              </w:rPr>
              <w:t>0</w:t>
            </w:r>
            <w:r w:rsidRPr="00040D43">
              <w:rPr>
                <w:rFonts w:hint="eastAsia"/>
              </w:rPr>
              <w:t>。</w:t>
            </w:r>
          </w:p>
        </w:tc>
      </w:tr>
      <w:tr w:rsidR="004645D2" w:rsidRPr="00B871A7" w14:paraId="2A9C27A3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BAC1BC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41C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</w:t>
            </w:r>
            <w:r w:rsidRPr="00040D43">
              <w:rPr>
                <w:rFonts w:hint="eastAsia"/>
              </w:rPr>
              <w:t>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727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长度由</w:t>
            </w:r>
            <w:r w:rsidRPr="00040D43">
              <w:rPr>
                <w:rFonts w:hint="eastAsia"/>
              </w:rPr>
              <w:t>Len</w:t>
            </w:r>
            <w:r w:rsidRPr="00040D43">
              <w:rPr>
                <w:rFonts w:hint="eastAsia"/>
              </w:rPr>
              <w:t>决定。</w:t>
            </w:r>
          </w:p>
        </w:tc>
      </w:tr>
      <w:tr w:rsidR="004645D2" w:rsidRPr="00B871A7" w14:paraId="2A07E5D7" w14:textId="77777777" w:rsidTr="00B165ED">
        <w:tc>
          <w:tcPr>
            <w:tcW w:w="4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663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说明</w:t>
            </w:r>
          </w:p>
        </w:tc>
        <w:tc>
          <w:tcPr>
            <w:tcW w:w="451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93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）最大重试次数（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字节）</w:t>
            </w:r>
            <w:r w:rsidRPr="00040D43">
              <w:rPr>
                <w:rFonts w:hint="eastAsia"/>
              </w:rPr>
              <w:t>||</w:t>
            </w:r>
            <w:r w:rsidRPr="00040D43">
              <w:rPr>
                <w:rFonts w:hint="eastAsia"/>
              </w:rPr>
              <w:t>当前剩余重试次数（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字节）</w:t>
            </w:r>
            <w:r w:rsidRPr="00040D43">
              <w:rPr>
                <w:rFonts w:hint="eastAsia"/>
              </w:rPr>
              <w:t>||</w:t>
            </w:r>
            <w:r w:rsidRPr="00040D43">
              <w:rPr>
                <w:rFonts w:hint="eastAsia"/>
              </w:rPr>
              <w:t>出厂默认</w:t>
            </w:r>
            <w:r w:rsidRPr="00040D43">
              <w:rPr>
                <w:rFonts w:hint="eastAsia"/>
              </w:rPr>
              <w:t>PIN</w:t>
            </w:r>
            <w:r w:rsidRPr="00040D43">
              <w:rPr>
                <w:rFonts w:hint="eastAsia"/>
              </w:rPr>
              <w:t>码状态</w:t>
            </w:r>
            <w:r w:rsidRPr="00040D43">
              <w:rPr>
                <w:rFonts w:hint="eastAsia"/>
              </w:rPr>
              <w:t>||</w:t>
            </w:r>
            <w:r w:rsidRPr="00040D43">
              <w:rPr>
                <w:rFonts w:hint="eastAsia"/>
              </w:rPr>
              <w:t>当前设备认证状态；</w:t>
            </w:r>
          </w:p>
          <w:p w14:paraId="5E101524" w14:textId="77777777" w:rsidR="004645D2" w:rsidRPr="00040D43" w:rsidRDefault="004645D2" w:rsidP="007B7F35">
            <w:pPr>
              <w:pStyle w:val="af6"/>
              <w:keepNext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）出厂默认</w:t>
            </w:r>
            <w:r w:rsidRPr="00040D43">
              <w:rPr>
                <w:rFonts w:hint="eastAsia"/>
              </w:rPr>
              <w:t>PIN</w:t>
            </w:r>
            <w:r w:rsidRPr="00040D43">
              <w:rPr>
                <w:rFonts w:hint="eastAsia"/>
              </w:rPr>
              <w:t>码状态为</w:t>
            </w:r>
            <w:r w:rsidRPr="00040D43">
              <w:rPr>
                <w:rFonts w:hint="eastAsia"/>
              </w:rPr>
              <w:t>0x01</w:t>
            </w:r>
            <w:r w:rsidRPr="00040D43">
              <w:rPr>
                <w:rFonts w:hint="eastAsia"/>
              </w:rPr>
              <w:t>表示建立应用后，</w:t>
            </w:r>
            <w:r w:rsidRPr="00040D43">
              <w:rPr>
                <w:rFonts w:hint="eastAsia"/>
              </w:rPr>
              <w:t>PIN</w:t>
            </w:r>
            <w:r w:rsidRPr="00040D43">
              <w:rPr>
                <w:rFonts w:hint="eastAsia"/>
              </w:rPr>
              <w:t>码还没有修改过。</w:t>
            </w:r>
            <w:r w:rsidRPr="00040D43">
              <w:rPr>
                <w:rFonts w:hint="eastAsia"/>
              </w:rPr>
              <w:t>0x00</w:t>
            </w:r>
            <w:r w:rsidRPr="00040D43">
              <w:rPr>
                <w:rFonts w:hint="eastAsia"/>
              </w:rPr>
              <w:t>表示</w:t>
            </w:r>
            <w:r w:rsidRPr="00040D43">
              <w:rPr>
                <w:rFonts w:hint="eastAsia"/>
              </w:rPr>
              <w:t>PIN</w:t>
            </w:r>
            <w:r w:rsidRPr="00040D43">
              <w:rPr>
                <w:rFonts w:hint="eastAsia"/>
              </w:rPr>
              <w:t>码已修改。</w:t>
            </w:r>
          </w:p>
        </w:tc>
      </w:tr>
    </w:tbl>
    <w:p w14:paraId="0C0921D4" w14:textId="77777777" w:rsidR="004645D2" w:rsidRDefault="004645D2" w:rsidP="004645D2">
      <w:pPr>
        <w:widowControl/>
        <w:jc w:val="left"/>
      </w:pPr>
      <w:r>
        <w:br w:type="page"/>
      </w:r>
    </w:p>
    <w:p w14:paraId="556388BF" w14:textId="77777777" w:rsidR="004645D2" w:rsidRDefault="004645D2" w:rsidP="004645D2">
      <w:pPr>
        <w:pStyle w:val="3"/>
      </w:pPr>
      <w:bookmarkStart w:id="1117" w:name="_Ref462920666"/>
      <w:bookmarkStart w:id="1118" w:name="_Toc466906192"/>
      <w:bookmarkStart w:id="1119" w:name="_Toc96509685"/>
      <w:r>
        <w:rPr>
          <w:rFonts w:hint="eastAsia"/>
        </w:rPr>
        <w:lastRenderedPageBreak/>
        <w:t>修改</w:t>
      </w:r>
      <w:r>
        <w:rPr>
          <w:rFonts w:hint="eastAsia"/>
        </w:rPr>
        <w:t>PIN</w:t>
      </w:r>
      <w:r>
        <w:rPr>
          <w:rFonts w:hint="eastAsia"/>
        </w:rPr>
        <w:t>（</w:t>
      </w:r>
      <w:r>
        <w:rPr>
          <w:rFonts w:hint="eastAsia"/>
        </w:rPr>
        <w:t>0x16</w:t>
      </w:r>
      <w:r>
        <w:rPr>
          <w:rFonts w:hint="eastAsia"/>
        </w:rPr>
        <w:t>）</w:t>
      </w:r>
      <w:bookmarkEnd w:id="1117"/>
      <w:bookmarkEnd w:id="1118"/>
      <w:bookmarkEnd w:id="1119"/>
    </w:p>
    <w:p w14:paraId="6681F335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225C20B5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435F7B2C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41052266" w14:textId="47D0B7DA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16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修改PIN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369"/>
        <w:gridCol w:w="1246"/>
        <w:gridCol w:w="5772"/>
      </w:tblGrid>
      <w:tr w:rsidR="004645D2" w:rsidRPr="000E2D26" w14:paraId="1CD06A74" w14:textId="77777777" w:rsidTr="00B165ED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6D9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AC93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名称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4C2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赋值与描述</w:t>
            </w:r>
          </w:p>
        </w:tc>
      </w:tr>
      <w:tr w:rsidR="004645D2" w:rsidRPr="000E2D26" w14:paraId="2CBCE7B0" w14:textId="77777777" w:rsidTr="00B165ED"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909D2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A108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CLA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D9D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0xB</w:t>
            </w:r>
            <w:r w:rsidRPr="00040D43">
              <w:rPr>
                <w:rFonts w:hint="eastAsia"/>
              </w:rPr>
              <w:t>4</w:t>
            </w:r>
          </w:p>
        </w:tc>
      </w:tr>
      <w:tr w:rsidR="004645D2" w:rsidRPr="000E2D26" w14:paraId="4DB4BE66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1128C8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810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INS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793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16</w:t>
            </w:r>
          </w:p>
        </w:tc>
      </w:tr>
      <w:tr w:rsidR="004645D2" w:rsidRPr="000E2D26" w14:paraId="4A8562DB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F93376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041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P1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1D87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  <w:r w:rsidRPr="00040D43">
              <w:rPr>
                <w:rFonts w:hint="eastAsia"/>
              </w:rPr>
              <w:t>：获取挑战码</w:t>
            </w:r>
          </w:p>
          <w:p w14:paraId="79DA65E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：输入应答码</w:t>
            </w:r>
          </w:p>
        </w:tc>
      </w:tr>
      <w:tr w:rsidR="004645D2" w:rsidRPr="000E2D26" w14:paraId="58F85DDA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2E4E16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9CB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P2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7536E" w14:textId="77777777" w:rsidR="004645D2" w:rsidRPr="00040D43" w:rsidRDefault="004645D2">
            <w:pPr>
              <w:pStyle w:val="af6"/>
              <w:jc w:val="left"/>
            </w:pPr>
            <w:r w:rsidRPr="00040D43">
              <w:rPr>
                <w:rFonts w:hint="eastAsia"/>
              </w:rPr>
              <w:t>P1=</w:t>
            </w:r>
            <w:r w:rsidRPr="00040D43">
              <w:t>0x00</w:t>
            </w:r>
            <w:r w:rsidRPr="00040D43">
              <w:rPr>
                <w:rFonts w:hint="eastAsia"/>
              </w:rPr>
              <w:t>时，</w:t>
            </w:r>
            <w:r w:rsidR="00994EF6" w:rsidRPr="00040D43">
              <w:rPr>
                <w:rFonts w:hint="eastAsia"/>
              </w:rPr>
              <w:t>P2=0x00</w:t>
            </w:r>
            <w:r w:rsidR="00994EF6" w:rsidRPr="00040D43">
              <w:rPr>
                <w:rFonts w:hint="eastAsia"/>
              </w:rPr>
              <w:t>表示管理员</w:t>
            </w:r>
            <w:r w:rsidR="00994EF6" w:rsidRPr="00040D43">
              <w:rPr>
                <w:rFonts w:hint="eastAsia"/>
              </w:rPr>
              <w:t>PIN</w:t>
            </w:r>
            <w:r w:rsidR="00994EF6" w:rsidRPr="00040D43">
              <w:rPr>
                <w:rFonts w:hint="eastAsia"/>
              </w:rPr>
              <w:t>，</w:t>
            </w:r>
            <w:r w:rsidR="00994EF6" w:rsidRPr="00040D43">
              <w:rPr>
                <w:rFonts w:hint="eastAsia"/>
              </w:rPr>
              <w:t>P2=0x01</w:t>
            </w:r>
            <w:r w:rsidR="00994EF6" w:rsidRPr="00040D43">
              <w:rPr>
                <w:rFonts w:hint="eastAsia"/>
              </w:rPr>
              <w:t>表示用户</w:t>
            </w:r>
            <w:r w:rsidR="00994EF6" w:rsidRPr="00040D43">
              <w:rPr>
                <w:rFonts w:hint="eastAsia"/>
              </w:rPr>
              <w:t>PIN</w:t>
            </w:r>
            <w:r w:rsidR="00994EF6" w:rsidRPr="00040D43" w:rsidDel="002E47E1">
              <w:rPr>
                <w:rFonts w:hint="eastAsia"/>
              </w:rPr>
              <w:t xml:space="preserve"> </w:t>
            </w:r>
            <w:r w:rsidRPr="00040D43">
              <w:rPr>
                <w:rFonts w:hint="eastAsia"/>
              </w:rPr>
              <w:t>P1=</w:t>
            </w:r>
            <w:r w:rsidRPr="00040D43">
              <w:t>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时，</w:t>
            </w:r>
            <w:r w:rsidRPr="00040D43">
              <w:rPr>
                <w:rFonts w:hint="eastAsia"/>
              </w:rPr>
              <w:t>P2=0x00</w:t>
            </w:r>
          </w:p>
        </w:tc>
      </w:tr>
      <w:tr w:rsidR="004645D2" w:rsidRPr="000E2D26" w14:paraId="4A6A1A6E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356B8E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0DF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Lc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6FD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</w:t>
            </w:r>
            <w:r w:rsidRPr="00040D43">
              <w:t>0x00</w:t>
            </w:r>
            <w:r w:rsidRPr="00040D43">
              <w:rPr>
                <w:rFonts w:hint="eastAsia"/>
              </w:rPr>
              <w:t>时，</w:t>
            </w:r>
            <w:r w:rsidRPr="00040D43">
              <w:rPr>
                <w:rFonts w:hint="eastAsia"/>
              </w:rPr>
              <w:t>0x0002</w:t>
            </w:r>
          </w:p>
          <w:p w14:paraId="440D39A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</w:t>
            </w:r>
            <w:r w:rsidRPr="00040D43">
              <w:t>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时，</w:t>
            </w:r>
            <w:r w:rsidRPr="00040D43">
              <w:rPr>
                <w:rFonts w:hint="eastAsia"/>
              </w:rPr>
              <w:t>0x0082</w:t>
            </w:r>
          </w:p>
        </w:tc>
      </w:tr>
      <w:tr w:rsidR="004645D2" w:rsidRPr="000E2D26" w14:paraId="1FEC3A33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84C879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B3F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Le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47ED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</w:t>
            </w:r>
            <w:r w:rsidRPr="00040D43">
              <w:t>0x00</w:t>
            </w:r>
            <w:r w:rsidRPr="00040D43">
              <w:rPr>
                <w:rFonts w:hint="eastAsia"/>
              </w:rPr>
              <w:t>时，</w:t>
            </w:r>
            <w:r w:rsidRPr="00040D43">
              <w:rPr>
                <w:rFonts w:hint="eastAsia"/>
              </w:rPr>
              <w:t>0x0094</w:t>
            </w:r>
          </w:p>
          <w:p w14:paraId="6B831C9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</w:t>
            </w:r>
            <w:r w:rsidRPr="00040D43">
              <w:t>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时，</w:t>
            </w:r>
            <w:r w:rsidRPr="00040D43">
              <w:rPr>
                <w:rFonts w:hint="eastAsia"/>
              </w:rPr>
              <w:t>0x0000</w:t>
            </w:r>
          </w:p>
        </w:tc>
      </w:tr>
      <w:tr w:rsidR="004645D2" w:rsidRPr="000E2D26" w14:paraId="390F66A3" w14:textId="77777777" w:rsidTr="00B165ED"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87AD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C6D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515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P1=0x00</w:t>
            </w:r>
            <w:r w:rsidRPr="00040D43">
              <w:rPr>
                <w:rFonts w:hint="eastAsia"/>
              </w:rPr>
              <w:t>时，应用</w:t>
            </w:r>
            <w:r w:rsidRPr="00040D43">
              <w:rPr>
                <w:rFonts w:hint="eastAsia"/>
              </w:rPr>
              <w:t>ID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字节）</w:t>
            </w:r>
          </w:p>
          <w:p w14:paraId="4C6425E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P1=0x01</w:t>
            </w:r>
            <w:r w:rsidRPr="00040D43">
              <w:rPr>
                <w:rFonts w:hint="eastAsia"/>
              </w:rPr>
              <w:t>时，应用</w:t>
            </w:r>
            <w:r w:rsidRPr="00040D43">
              <w:rPr>
                <w:rFonts w:hint="eastAsia"/>
              </w:rPr>
              <w:t>ID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字节）</w:t>
            </w:r>
            <w:r w:rsidRPr="00040D43">
              <w:rPr>
                <w:rFonts w:hint="eastAsia"/>
              </w:rPr>
              <w:t>||</w:t>
            </w:r>
            <w:r w:rsidRPr="00040D43">
              <w:rPr>
                <w:rFonts w:hint="eastAsia"/>
              </w:rPr>
              <w:t>应答码（使用临时密钥对对处理后的新旧</w:t>
            </w:r>
            <w:r w:rsidRPr="00040D43">
              <w:rPr>
                <w:rFonts w:hint="eastAsia"/>
              </w:rPr>
              <w:t>PIN</w:t>
            </w:r>
            <w:r w:rsidRPr="00040D43">
              <w:rPr>
                <w:rFonts w:hint="eastAsia"/>
              </w:rPr>
              <w:t>的加密数据）</w:t>
            </w:r>
          </w:p>
        </w:tc>
      </w:tr>
      <w:tr w:rsidR="004645D2" w:rsidRPr="000E2D26" w14:paraId="380AFB6D" w14:textId="77777777" w:rsidTr="00B165ED"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E152E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5356F8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SW1SW2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AC0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BBEF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成功</w:t>
            </w:r>
          </w:p>
        </w:tc>
      </w:tr>
      <w:tr w:rsidR="004645D2" w:rsidRPr="000E2D26" w14:paraId="0CD902BA" w14:textId="77777777" w:rsidTr="00B165ED">
        <w:tc>
          <w:tcPr>
            <w:tcW w:w="48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5C66AE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DBF223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E2C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0A1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见状态码表</w:t>
            </w:r>
          </w:p>
        </w:tc>
      </w:tr>
      <w:tr w:rsidR="004645D2" w:rsidRPr="000E2D26" w14:paraId="0FF7B6D4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4A6279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0B20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</w:t>
            </w:r>
            <w:r w:rsidRPr="00040D43">
              <w:rPr>
                <w:rFonts w:hint="eastAsia"/>
              </w:rPr>
              <w:t>en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340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成功时，值为</w:t>
            </w:r>
            <w:r w:rsidRPr="00040D43">
              <w:t>Le</w:t>
            </w:r>
            <w:r w:rsidRPr="00040D43">
              <w:rPr>
                <w:rFonts w:hint="eastAsia"/>
              </w:rPr>
              <w:t>；其它情况时，值为</w:t>
            </w:r>
            <w:r w:rsidRPr="00040D43">
              <w:rPr>
                <w:rFonts w:hint="eastAsia"/>
              </w:rPr>
              <w:t>0x0000</w:t>
            </w:r>
          </w:p>
        </w:tc>
      </w:tr>
      <w:tr w:rsidR="004645D2" w:rsidRPr="000E2D26" w14:paraId="47526366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2DA507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D85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</w:t>
            </w:r>
            <w:r w:rsidRPr="00040D43">
              <w:rPr>
                <w:rFonts w:hint="eastAsia"/>
              </w:rPr>
              <w:t>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8FA9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P1=0x00</w:t>
            </w:r>
            <w:r w:rsidRPr="00040D43">
              <w:rPr>
                <w:rFonts w:hint="eastAsia"/>
              </w:rPr>
              <w:t>时，挑战码；</w:t>
            </w:r>
            <w:r w:rsidRPr="00040D43">
              <w:rPr>
                <w:rFonts w:hint="eastAsia"/>
              </w:rPr>
              <w:t>P1=0x01</w:t>
            </w:r>
            <w:r w:rsidRPr="00040D43">
              <w:rPr>
                <w:rFonts w:hint="eastAsia"/>
              </w:rPr>
              <w:t>，</w:t>
            </w:r>
            <w:r w:rsidRPr="00040D43">
              <w:rPr>
                <w:rFonts w:hint="eastAsia"/>
              </w:rPr>
              <w:t>Null</w:t>
            </w:r>
          </w:p>
        </w:tc>
      </w:tr>
      <w:tr w:rsidR="004645D2" w:rsidRPr="001959AD" w14:paraId="58E4DE98" w14:textId="77777777" w:rsidTr="00B165ED">
        <w:tc>
          <w:tcPr>
            <w:tcW w:w="4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132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说明</w:t>
            </w:r>
          </w:p>
        </w:tc>
        <w:tc>
          <w:tcPr>
            <w:tcW w:w="451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838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）挑战码为临时生成的随机数</w:t>
            </w:r>
            <w:r w:rsidRPr="00040D43">
              <w:rPr>
                <w:rFonts w:hint="eastAsia"/>
              </w:rPr>
              <w:t>R1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16</w:t>
            </w:r>
            <w:r w:rsidRPr="00040D43">
              <w:rPr>
                <w:rFonts w:hint="eastAsia"/>
              </w:rPr>
              <w:t>字节）和临时</w:t>
            </w:r>
            <w:r w:rsidRPr="00040D43">
              <w:rPr>
                <w:rFonts w:hint="eastAsia"/>
              </w:rPr>
              <w:t>RSA1024</w:t>
            </w:r>
            <w:r w:rsidRPr="00040D43">
              <w:rPr>
                <w:rFonts w:hint="eastAsia"/>
              </w:rPr>
              <w:t>公钥（</w:t>
            </w:r>
            <w:r w:rsidRPr="00040D43">
              <w:rPr>
                <w:rFonts w:hint="eastAsia"/>
              </w:rPr>
              <w:t>132</w:t>
            </w:r>
            <w:r w:rsidRPr="00040D43">
              <w:rPr>
                <w:rFonts w:hint="eastAsia"/>
              </w:rPr>
              <w:t>字节）；</w:t>
            </w:r>
          </w:p>
          <w:p w14:paraId="7CBCB88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）应用对</w:t>
            </w:r>
            <w:r w:rsidRPr="00040D43">
              <w:rPr>
                <w:rFonts w:hint="eastAsia"/>
              </w:rPr>
              <w:t>pin</w:t>
            </w:r>
            <w:r w:rsidRPr="00040D43">
              <w:rPr>
                <w:rFonts w:hint="eastAsia"/>
              </w:rPr>
              <w:t>旧值（</w:t>
            </w:r>
            <w:r w:rsidRPr="00040D43">
              <w:rPr>
                <w:rFonts w:hint="eastAsia"/>
              </w:rPr>
              <w:t>6</w:t>
            </w:r>
            <w:r w:rsidRPr="00040D43">
              <w:rPr>
                <w:rFonts w:hint="eastAsia"/>
              </w:rPr>
              <w:t>～</w:t>
            </w:r>
            <w:r w:rsidRPr="00040D43">
              <w:rPr>
                <w:rFonts w:hint="eastAsia"/>
              </w:rPr>
              <w:t>32</w:t>
            </w:r>
            <w:r w:rsidRPr="00040D43">
              <w:rPr>
                <w:rFonts w:hint="eastAsia"/>
              </w:rPr>
              <w:t>字节）进行</w:t>
            </w:r>
            <w:r w:rsidRPr="00040D43">
              <w:rPr>
                <w:rFonts w:hint="eastAsia"/>
              </w:rPr>
              <w:t>MD5</w:t>
            </w:r>
            <w:r w:rsidRPr="00040D43">
              <w:rPr>
                <w:rFonts w:hint="eastAsia"/>
              </w:rPr>
              <w:t>摘要，得到</w:t>
            </w:r>
            <w:r w:rsidRPr="00040D43">
              <w:rPr>
                <w:rFonts w:hint="eastAsia"/>
              </w:rPr>
              <w:t>16</w:t>
            </w:r>
            <w:r w:rsidRPr="00040D43">
              <w:rPr>
                <w:rFonts w:hint="eastAsia"/>
              </w:rPr>
              <w:t>字节摘要结果</w:t>
            </w:r>
            <w:r w:rsidRPr="00040D43">
              <w:rPr>
                <w:rFonts w:hint="eastAsia"/>
              </w:rPr>
              <w:lastRenderedPageBreak/>
              <w:t>M1</w:t>
            </w:r>
            <w:r w:rsidRPr="00040D43">
              <w:rPr>
                <w:rFonts w:hint="eastAsia"/>
              </w:rPr>
              <w:t>，对</w:t>
            </w:r>
            <w:r w:rsidRPr="00040D43">
              <w:rPr>
                <w:rFonts w:hint="eastAsia"/>
              </w:rPr>
              <w:t>M1||R1</w:t>
            </w:r>
            <w:r w:rsidRPr="00040D43">
              <w:rPr>
                <w:rFonts w:hint="eastAsia"/>
              </w:rPr>
              <w:t>进行</w:t>
            </w:r>
            <w:r w:rsidRPr="00040D43">
              <w:rPr>
                <w:rFonts w:hint="eastAsia"/>
              </w:rPr>
              <w:t>MD5</w:t>
            </w:r>
            <w:r w:rsidRPr="00040D43">
              <w:rPr>
                <w:rFonts w:hint="eastAsia"/>
              </w:rPr>
              <w:t>，得到</w:t>
            </w:r>
            <w:r w:rsidRPr="00040D43">
              <w:rPr>
                <w:rFonts w:hint="eastAsia"/>
              </w:rPr>
              <w:t>16</w:t>
            </w:r>
            <w:r w:rsidRPr="00040D43">
              <w:rPr>
                <w:rFonts w:hint="eastAsia"/>
              </w:rPr>
              <w:t>字节的摘要结果</w:t>
            </w:r>
            <w:r w:rsidRPr="00040D43">
              <w:rPr>
                <w:rFonts w:hint="eastAsia"/>
              </w:rPr>
              <w:t>M2</w:t>
            </w:r>
            <w:r w:rsidRPr="00040D43">
              <w:rPr>
                <w:rFonts w:hint="eastAsia"/>
              </w:rPr>
              <w:t>。对</w:t>
            </w:r>
            <w:r w:rsidRPr="00040D43">
              <w:rPr>
                <w:rFonts w:hint="eastAsia"/>
              </w:rPr>
              <w:t>PIN</w:t>
            </w:r>
            <w:r w:rsidRPr="00040D43">
              <w:rPr>
                <w:rFonts w:hint="eastAsia"/>
              </w:rPr>
              <w:t>新值（</w:t>
            </w:r>
            <w:r w:rsidRPr="00040D43">
              <w:rPr>
                <w:rFonts w:hint="eastAsia"/>
              </w:rPr>
              <w:t>6</w:t>
            </w:r>
            <w:r w:rsidRPr="00040D43">
              <w:rPr>
                <w:rFonts w:hint="eastAsia"/>
              </w:rPr>
              <w:t>～</w:t>
            </w:r>
            <w:r w:rsidRPr="00040D43">
              <w:rPr>
                <w:rFonts w:hint="eastAsia"/>
              </w:rPr>
              <w:t>32</w:t>
            </w:r>
            <w:r w:rsidRPr="00040D43">
              <w:rPr>
                <w:rFonts w:hint="eastAsia"/>
              </w:rPr>
              <w:t>字节）进行</w:t>
            </w:r>
            <w:r w:rsidRPr="00040D43">
              <w:rPr>
                <w:rFonts w:hint="eastAsia"/>
              </w:rPr>
              <w:t>MD5</w:t>
            </w:r>
            <w:r w:rsidRPr="00040D43">
              <w:rPr>
                <w:rFonts w:hint="eastAsia"/>
              </w:rPr>
              <w:t>摘要，得到</w:t>
            </w:r>
            <w:r w:rsidRPr="00040D43">
              <w:rPr>
                <w:rFonts w:hint="eastAsia"/>
              </w:rPr>
              <w:t>16</w:t>
            </w:r>
            <w:r w:rsidRPr="00040D43">
              <w:rPr>
                <w:rFonts w:hint="eastAsia"/>
              </w:rPr>
              <w:t>字节摘要结果</w:t>
            </w:r>
            <w:r w:rsidRPr="00040D43">
              <w:rPr>
                <w:rFonts w:hint="eastAsia"/>
              </w:rPr>
              <w:t>M3</w:t>
            </w:r>
            <w:r w:rsidRPr="00040D43">
              <w:rPr>
                <w:rFonts w:hint="eastAsia"/>
              </w:rPr>
              <w:t>；</w:t>
            </w:r>
          </w:p>
          <w:p w14:paraId="6EFF72D2" w14:textId="77777777" w:rsidR="004645D2" w:rsidRPr="00040D43" w:rsidRDefault="004645D2" w:rsidP="00601825">
            <w:pPr>
              <w:pStyle w:val="af6"/>
              <w:keepNext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3</w:t>
            </w:r>
            <w:r w:rsidRPr="00040D43">
              <w:rPr>
                <w:rFonts w:hint="eastAsia"/>
              </w:rPr>
              <w:t>）应用对</w:t>
            </w:r>
            <w:r w:rsidRPr="00040D43">
              <w:rPr>
                <w:rFonts w:hint="eastAsia"/>
              </w:rPr>
              <w:t>M2||M3</w:t>
            </w:r>
            <w:r w:rsidRPr="00040D43">
              <w:rPr>
                <w:rFonts w:hint="eastAsia"/>
              </w:rPr>
              <w:t>进行</w:t>
            </w:r>
            <w:r w:rsidRPr="00040D43">
              <w:rPr>
                <w:rFonts w:hint="eastAsia"/>
              </w:rPr>
              <w:t>P1</w:t>
            </w:r>
            <w:r w:rsidRPr="00040D43">
              <w:rPr>
                <w:rFonts w:hint="eastAsia"/>
              </w:rPr>
              <w:t>填充，使用临时密钥对公钥进行加密，得到应答码。</w:t>
            </w:r>
          </w:p>
        </w:tc>
      </w:tr>
    </w:tbl>
    <w:p w14:paraId="5F3C543E" w14:textId="77777777" w:rsidR="004645D2" w:rsidRDefault="004645D2" w:rsidP="004645D2">
      <w:pPr>
        <w:widowControl/>
        <w:jc w:val="left"/>
      </w:pPr>
      <w:r>
        <w:lastRenderedPageBreak/>
        <w:br w:type="page"/>
      </w:r>
    </w:p>
    <w:p w14:paraId="2878C55D" w14:textId="77777777" w:rsidR="004645D2" w:rsidRDefault="004645D2" w:rsidP="004645D2">
      <w:pPr>
        <w:pStyle w:val="3"/>
      </w:pPr>
      <w:bookmarkStart w:id="1120" w:name="_Ref462920672"/>
      <w:bookmarkStart w:id="1121" w:name="_Toc466906193"/>
      <w:bookmarkStart w:id="1122" w:name="_Toc96509686"/>
      <w:r>
        <w:rPr>
          <w:rFonts w:hint="eastAsia"/>
        </w:rPr>
        <w:lastRenderedPageBreak/>
        <w:t>校验</w:t>
      </w:r>
      <w:r>
        <w:rPr>
          <w:rFonts w:hint="eastAsia"/>
        </w:rPr>
        <w:t>PIN</w:t>
      </w:r>
      <w:r>
        <w:rPr>
          <w:rFonts w:hint="eastAsia"/>
        </w:rPr>
        <w:t>（</w:t>
      </w:r>
      <w:r>
        <w:rPr>
          <w:rFonts w:hint="eastAsia"/>
        </w:rPr>
        <w:t>0x18</w:t>
      </w:r>
      <w:r>
        <w:rPr>
          <w:rFonts w:hint="eastAsia"/>
        </w:rPr>
        <w:t>）</w:t>
      </w:r>
      <w:bookmarkEnd w:id="1120"/>
      <w:bookmarkEnd w:id="1121"/>
      <w:bookmarkEnd w:id="1122"/>
    </w:p>
    <w:p w14:paraId="3C383769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53B27A94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01156BE4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2DD8C16D" w14:textId="0338223C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17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校验PIN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369"/>
        <w:gridCol w:w="1244"/>
        <w:gridCol w:w="5772"/>
      </w:tblGrid>
      <w:tr w:rsidR="004645D2" w:rsidRPr="000E2D26" w14:paraId="6EF970D2" w14:textId="77777777" w:rsidTr="00B165ED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43E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6909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名称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557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赋值与描述</w:t>
            </w:r>
          </w:p>
        </w:tc>
      </w:tr>
      <w:tr w:rsidR="004645D2" w:rsidRPr="000E2D26" w14:paraId="072D44C4" w14:textId="77777777" w:rsidTr="00B165ED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6A2A4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386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CLA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22B2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</w:t>
            </w:r>
            <w:r w:rsidRPr="00040D43">
              <w:rPr>
                <w:rFonts w:hint="eastAsia"/>
              </w:rPr>
              <w:t>x</w:t>
            </w:r>
            <w:r w:rsidRPr="00040D43">
              <w:t>B</w:t>
            </w:r>
            <w:r w:rsidRPr="00040D43">
              <w:rPr>
                <w:rFonts w:hint="eastAsia"/>
              </w:rPr>
              <w:t>4</w:t>
            </w:r>
          </w:p>
        </w:tc>
      </w:tr>
      <w:tr w:rsidR="004645D2" w:rsidRPr="000E2D26" w14:paraId="3FBB5232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B3DA62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DD0E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INS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CAC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18</w:t>
            </w:r>
          </w:p>
        </w:tc>
      </w:tr>
      <w:tr w:rsidR="004645D2" w:rsidRPr="000E2D26" w14:paraId="63C33CB5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4D30B1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B8A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P1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70F3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  <w:r w:rsidRPr="00040D43">
              <w:rPr>
                <w:rFonts w:hint="eastAsia"/>
              </w:rPr>
              <w:t>：获取挑战码</w:t>
            </w:r>
          </w:p>
          <w:p w14:paraId="0380157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：输入应答码</w:t>
            </w:r>
          </w:p>
        </w:tc>
      </w:tr>
      <w:tr w:rsidR="004645D2" w:rsidRPr="000E2D26" w14:paraId="241D3256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FCCF7C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098D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P2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82C9" w14:textId="77777777" w:rsidR="004645D2" w:rsidRPr="00040D43" w:rsidRDefault="004645D2">
            <w:pPr>
              <w:pStyle w:val="af6"/>
              <w:jc w:val="left"/>
            </w:pPr>
            <w:r w:rsidRPr="00040D43">
              <w:rPr>
                <w:rFonts w:hint="eastAsia"/>
              </w:rPr>
              <w:t>P1=</w:t>
            </w:r>
            <w:r w:rsidRPr="00040D43">
              <w:t>0x00</w:t>
            </w:r>
            <w:r w:rsidRPr="00040D43">
              <w:rPr>
                <w:rFonts w:hint="eastAsia"/>
              </w:rPr>
              <w:t>时，</w:t>
            </w:r>
            <w:r w:rsidR="00AD3A6D" w:rsidRPr="00040D43">
              <w:rPr>
                <w:rFonts w:hint="eastAsia"/>
              </w:rPr>
              <w:t>P2=0x00</w:t>
            </w:r>
            <w:r w:rsidR="00AD3A6D" w:rsidRPr="00040D43">
              <w:rPr>
                <w:rFonts w:hint="eastAsia"/>
              </w:rPr>
              <w:t>表示管理员</w:t>
            </w:r>
            <w:r w:rsidR="00AD3A6D" w:rsidRPr="00040D43">
              <w:rPr>
                <w:rFonts w:hint="eastAsia"/>
              </w:rPr>
              <w:t>PIN</w:t>
            </w:r>
            <w:r w:rsidR="00AD3A6D" w:rsidRPr="00040D43">
              <w:rPr>
                <w:rFonts w:hint="eastAsia"/>
              </w:rPr>
              <w:t>，</w:t>
            </w:r>
            <w:r w:rsidR="00AD3A6D" w:rsidRPr="00040D43">
              <w:rPr>
                <w:rFonts w:hint="eastAsia"/>
              </w:rPr>
              <w:t>P2=0x01</w:t>
            </w:r>
            <w:r w:rsidR="00AD3A6D" w:rsidRPr="00040D43">
              <w:rPr>
                <w:rFonts w:hint="eastAsia"/>
              </w:rPr>
              <w:t>表示用户</w:t>
            </w:r>
            <w:r w:rsidR="00AD3A6D" w:rsidRPr="00040D43">
              <w:rPr>
                <w:rFonts w:hint="eastAsia"/>
              </w:rPr>
              <w:t>PIN</w:t>
            </w:r>
            <w:r w:rsidR="00AD3A6D" w:rsidRPr="00040D43" w:rsidDel="002E47E1">
              <w:rPr>
                <w:rFonts w:hint="eastAsia"/>
              </w:rPr>
              <w:t xml:space="preserve"> </w:t>
            </w:r>
            <w:r w:rsidRPr="00040D43">
              <w:rPr>
                <w:rFonts w:hint="eastAsia"/>
              </w:rPr>
              <w:t>P1=</w:t>
            </w:r>
            <w:r w:rsidRPr="00040D43">
              <w:t>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时，</w:t>
            </w:r>
            <w:r w:rsidRPr="00040D43">
              <w:rPr>
                <w:rFonts w:hint="eastAsia"/>
              </w:rPr>
              <w:t>P2=0x00</w:t>
            </w:r>
          </w:p>
        </w:tc>
      </w:tr>
      <w:tr w:rsidR="004645D2" w:rsidRPr="000E2D26" w14:paraId="307CA647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20D481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5025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Lc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E87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</w:t>
            </w:r>
            <w:r w:rsidRPr="00040D43">
              <w:t>0x00</w:t>
            </w:r>
            <w:r w:rsidRPr="00040D43">
              <w:rPr>
                <w:rFonts w:hint="eastAsia"/>
              </w:rPr>
              <w:t>时，</w:t>
            </w:r>
            <w:r w:rsidRPr="00040D43">
              <w:rPr>
                <w:rFonts w:hint="eastAsia"/>
              </w:rPr>
              <w:t>0x0002</w:t>
            </w:r>
          </w:p>
          <w:p w14:paraId="16BB74C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</w:t>
            </w:r>
            <w:r w:rsidRPr="00040D43">
              <w:t>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时，</w:t>
            </w:r>
            <w:r w:rsidRPr="00040D43">
              <w:rPr>
                <w:rFonts w:hint="eastAsia"/>
              </w:rPr>
              <w:t>0x0082</w:t>
            </w:r>
          </w:p>
        </w:tc>
      </w:tr>
      <w:tr w:rsidR="004645D2" w:rsidRPr="000E2D26" w14:paraId="0B978F2B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03C869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C3D1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Le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3FC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</w:t>
            </w:r>
            <w:r w:rsidRPr="00040D43">
              <w:t>0x00</w:t>
            </w:r>
            <w:r w:rsidRPr="00040D43">
              <w:rPr>
                <w:rFonts w:hint="eastAsia"/>
              </w:rPr>
              <w:t>时，</w:t>
            </w:r>
            <w:r w:rsidRPr="00040D43">
              <w:rPr>
                <w:rFonts w:hint="eastAsia"/>
              </w:rPr>
              <w:t>0x0094</w:t>
            </w:r>
          </w:p>
          <w:p w14:paraId="4B0B4D0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</w:t>
            </w:r>
            <w:r w:rsidRPr="00040D43">
              <w:t>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时，</w:t>
            </w:r>
            <w:r w:rsidRPr="00040D43">
              <w:rPr>
                <w:rFonts w:hint="eastAsia"/>
              </w:rPr>
              <w:t>0x0010</w:t>
            </w:r>
          </w:p>
        </w:tc>
      </w:tr>
      <w:tr w:rsidR="004645D2" w:rsidRPr="000E2D26" w14:paraId="13D79CFC" w14:textId="77777777" w:rsidTr="00B165ED">
        <w:tc>
          <w:tcPr>
            <w:tcW w:w="4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14E0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AE5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243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P1=0x00</w:t>
            </w:r>
            <w:r w:rsidRPr="00040D43">
              <w:rPr>
                <w:rFonts w:hint="eastAsia"/>
              </w:rPr>
              <w:t>时，应用</w:t>
            </w:r>
            <w:r w:rsidRPr="00040D43">
              <w:rPr>
                <w:rFonts w:hint="eastAsia"/>
              </w:rPr>
              <w:t>ID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字节）</w:t>
            </w:r>
          </w:p>
          <w:p w14:paraId="5596C38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P1=0x01</w:t>
            </w:r>
            <w:r w:rsidRPr="00040D43">
              <w:rPr>
                <w:rFonts w:hint="eastAsia"/>
              </w:rPr>
              <w:t>时，应用</w:t>
            </w:r>
            <w:r w:rsidRPr="00040D43">
              <w:rPr>
                <w:rFonts w:hint="eastAsia"/>
              </w:rPr>
              <w:t>ID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字节）</w:t>
            </w:r>
            <w:r w:rsidRPr="00040D43">
              <w:rPr>
                <w:rFonts w:hint="eastAsia"/>
              </w:rPr>
              <w:t>||</w:t>
            </w:r>
            <w:r w:rsidRPr="00040D43">
              <w:rPr>
                <w:rFonts w:hint="eastAsia"/>
              </w:rPr>
              <w:t>应答码（使用临时密钥对对处理后的</w:t>
            </w:r>
            <w:r w:rsidRPr="00040D43">
              <w:rPr>
                <w:rFonts w:hint="eastAsia"/>
              </w:rPr>
              <w:t>PIN</w:t>
            </w:r>
            <w:r w:rsidRPr="00040D43">
              <w:rPr>
                <w:rFonts w:hint="eastAsia"/>
              </w:rPr>
              <w:t>的加密数据）</w:t>
            </w:r>
          </w:p>
        </w:tc>
      </w:tr>
      <w:tr w:rsidR="004645D2" w:rsidRPr="000E2D26" w14:paraId="367618C0" w14:textId="77777777" w:rsidTr="00B165ED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AE36F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37F0C7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SW1SW2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818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DF0A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成功</w:t>
            </w:r>
          </w:p>
        </w:tc>
      </w:tr>
      <w:tr w:rsidR="004645D2" w:rsidRPr="000E2D26" w14:paraId="415EBED4" w14:textId="77777777" w:rsidTr="00B165ED">
        <w:tc>
          <w:tcPr>
            <w:tcW w:w="48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A04EAC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F6FCEA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1948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815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见状态码表</w:t>
            </w:r>
          </w:p>
        </w:tc>
      </w:tr>
      <w:tr w:rsidR="004645D2" w:rsidRPr="000E2D26" w14:paraId="1B32D3A8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CB902C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DAE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</w:t>
            </w:r>
            <w:r w:rsidRPr="00040D43">
              <w:rPr>
                <w:rFonts w:hint="eastAsia"/>
              </w:rPr>
              <w:t>en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822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成功时，值为</w:t>
            </w:r>
            <w:r w:rsidRPr="00040D43">
              <w:t>Le</w:t>
            </w:r>
            <w:r w:rsidRPr="00040D43">
              <w:rPr>
                <w:rFonts w:hint="eastAsia"/>
              </w:rPr>
              <w:t>；其它情况时，值为</w:t>
            </w:r>
            <w:r w:rsidRPr="00040D43">
              <w:rPr>
                <w:rFonts w:hint="eastAsia"/>
              </w:rPr>
              <w:t>0x0000</w:t>
            </w:r>
          </w:p>
        </w:tc>
      </w:tr>
      <w:tr w:rsidR="004645D2" w:rsidRPr="000E2D26" w14:paraId="1F82FFD1" w14:textId="77777777" w:rsidTr="00B165ED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EEA495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CA5B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</w:t>
            </w:r>
            <w:r w:rsidRPr="00040D43">
              <w:rPr>
                <w:rFonts w:hint="eastAsia"/>
              </w:rPr>
              <w:t>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698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P1=0x00</w:t>
            </w:r>
            <w:r w:rsidRPr="00040D43">
              <w:rPr>
                <w:rFonts w:hint="eastAsia"/>
              </w:rPr>
              <w:t>时，挑战码；</w:t>
            </w:r>
            <w:r w:rsidRPr="00040D43">
              <w:rPr>
                <w:rFonts w:hint="eastAsia"/>
              </w:rPr>
              <w:t>P1=0x01</w:t>
            </w:r>
            <w:r w:rsidRPr="00040D43">
              <w:rPr>
                <w:rFonts w:hint="eastAsia"/>
              </w:rPr>
              <w:t>，当验证成功时反馈</w:t>
            </w:r>
            <w:r w:rsidRPr="00040D43">
              <w:rPr>
                <w:rFonts w:hint="eastAsia"/>
              </w:rPr>
              <w:t>16</w:t>
            </w:r>
            <w:r w:rsidRPr="00040D43">
              <w:rPr>
                <w:rFonts w:hint="eastAsia"/>
              </w:rPr>
              <w:t>字节授权码，否则为</w:t>
            </w:r>
            <w:r w:rsidRPr="00040D43">
              <w:rPr>
                <w:rFonts w:hint="eastAsia"/>
              </w:rPr>
              <w:t>Null</w:t>
            </w:r>
            <w:r w:rsidRPr="00040D43">
              <w:rPr>
                <w:rFonts w:hint="eastAsia"/>
              </w:rPr>
              <w:t>。</w:t>
            </w:r>
          </w:p>
        </w:tc>
      </w:tr>
      <w:tr w:rsidR="004645D2" w:rsidRPr="000E2D26" w14:paraId="50EECA85" w14:textId="77777777" w:rsidTr="00B165ED">
        <w:tc>
          <w:tcPr>
            <w:tcW w:w="4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A8F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说明</w:t>
            </w:r>
          </w:p>
        </w:tc>
        <w:tc>
          <w:tcPr>
            <w:tcW w:w="451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480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）挑战码为临时生成的随机数</w:t>
            </w:r>
            <w:r w:rsidRPr="00040D43">
              <w:rPr>
                <w:rFonts w:hint="eastAsia"/>
              </w:rPr>
              <w:t>R1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16</w:t>
            </w:r>
            <w:r w:rsidRPr="00040D43">
              <w:rPr>
                <w:rFonts w:hint="eastAsia"/>
              </w:rPr>
              <w:t>字节）和临时</w:t>
            </w:r>
            <w:r w:rsidRPr="00040D43">
              <w:rPr>
                <w:rFonts w:hint="eastAsia"/>
              </w:rPr>
              <w:t>RSA1024</w:t>
            </w:r>
            <w:r w:rsidRPr="00040D43">
              <w:rPr>
                <w:rFonts w:hint="eastAsia"/>
              </w:rPr>
              <w:t>公钥（</w:t>
            </w:r>
            <w:r w:rsidRPr="00040D43">
              <w:rPr>
                <w:rFonts w:hint="eastAsia"/>
              </w:rPr>
              <w:t>132</w:t>
            </w:r>
            <w:r w:rsidRPr="00040D43">
              <w:rPr>
                <w:rFonts w:hint="eastAsia"/>
              </w:rPr>
              <w:t>字节）；</w:t>
            </w:r>
          </w:p>
          <w:p w14:paraId="4A35200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lastRenderedPageBreak/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）应用对</w:t>
            </w:r>
            <w:r w:rsidRPr="00040D43">
              <w:rPr>
                <w:rFonts w:hint="eastAsia"/>
              </w:rPr>
              <w:t>PIN</w:t>
            </w:r>
            <w:r w:rsidRPr="00040D43">
              <w:rPr>
                <w:rFonts w:hint="eastAsia"/>
              </w:rPr>
              <w:t>值（</w:t>
            </w:r>
            <w:r w:rsidRPr="00040D43">
              <w:rPr>
                <w:rFonts w:hint="eastAsia"/>
              </w:rPr>
              <w:t>6</w:t>
            </w:r>
            <w:r w:rsidRPr="00040D43">
              <w:rPr>
                <w:rFonts w:hint="eastAsia"/>
              </w:rPr>
              <w:t>～</w:t>
            </w:r>
            <w:r w:rsidRPr="00040D43">
              <w:rPr>
                <w:rFonts w:hint="eastAsia"/>
              </w:rPr>
              <w:t>32</w:t>
            </w:r>
            <w:r w:rsidRPr="00040D43">
              <w:rPr>
                <w:rFonts w:hint="eastAsia"/>
              </w:rPr>
              <w:t>字节）进行</w:t>
            </w:r>
            <w:r w:rsidRPr="00040D43">
              <w:rPr>
                <w:rFonts w:hint="eastAsia"/>
              </w:rPr>
              <w:t>MD5</w:t>
            </w:r>
            <w:r w:rsidRPr="00040D43">
              <w:rPr>
                <w:rFonts w:hint="eastAsia"/>
              </w:rPr>
              <w:t>摘要，得到</w:t>
            </w:r>
            <w:r w:rsidRPr="00040D43">
              <w:rPr>
                <w:rFonts w:hint="eastAsia"/>
              </w:rPr>
              <w:t>16</w:t>
            </w:r>
            <w:r w:rsidRPr="00040D43">
              <w:rPr>
                <w:rFonts w:hint="eastAsia"/>
              </w:rPr>
              <w:t>字节摘要结果</w:t>
            </w:r>
            <w:r w:rsidRPr="00040D43">
              <w:rPr>
                <w:rFonts w:hint="eastAsia"/>
              </w:rPr>
              <w:t>M1</w:t>
            </w:r>
            <w:r w:rsidRPr="00040D43">
              <w:rPr>
                <w:rFonts w:hint="eastAsia"/>
              </w:rPr>
              <w:t>，对</w:t>
            </w:r>
            <w:r w:rsidRPr="00040D43">
              <w:rPr>
                <w:rFonts w:hint="eastAsia"/>
              </w:rPr>
              <w:t>M1||R1</w:t>
            </w:r>
            <w:r w:rsidRPr="00040D43">
              <w:rPr>
                <w:rFonts w:hint="eastAsia"/>
              </w:rPr>
              <w:t>进行</w:t>
            </w:r>
            <w:r w:rsidRPr="00040D43">
              <w:rPr>
                <w:rFonts w:hint="eastAsia"/>
              </w:rPr>
              <w:t>MD5</w:t>
            </w:r>
            <w:r w:rsidRPr="00040D43">
              <w:rPr>
                <w:rFonts w:hint="eastAsia"/>
              </w:rPr>
              <w:t>，得到</w:t>
            </w:r>
            <w:r w:rsidRPr="00040D43">
              <w:rPr>
                <w:rFonts w:hint="eastAsia"/>
              </w:rPr>
              <w:t>16</w:t>
            </w:r>
            <w:r w:rsidRPr="00040D43">
              <w:rPr>
                <w:rFonts w:hint="eastAsia"/>
              </w:rPr>
              <w:t>字节的摘要结果</w:t>
            </w:r>
            <w:r w:rsidRPr="00040D43">
              <w:rPr>
                <w:rFonts w:hint="eastAsia"/>
              </w:rPr>
              <w:t>M2</w:t>
            </w:r>
            <w:r w:rsidRPr="00040D43">
              <w:rPr>
                <w:rFonts w:hint="eastAsia"/>
              </w:rPr>
              <w:t>；</w:t>
            </w:r>
          </w:p>
          <w:p w14:paraId="731A3EF9" w14:textId="77777777" w:rsidR="004645D2" w:rsidRPr="00040D43" w:rsidRDefault="004645D2" w:rsidP="007B1ED8">
            <w:pPr>
              <w:pStyle w:val="af6"/>
              <w:keepNext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3</w:t>
            </w:r>
            <w:r w:rsidRPr="00040D43">
              <w:rPr>
                <w:rFonts w:hint="eastAsia"/>
              </w:rPr>
              <w:t>）应用对</w:t>
            </w:r>
            <w:r w:rsidRPr="00040D43">
              <w:rPr>
                <w:rFonts w:hint="eastAsia"/>
              </w:rPr>
              <w:t>M2</w:t>
            </w:r>
            <w:r w:rsidRPr="00040D43">
              <w:rPr>
                <w:rFonts w:hint="eastAsia"/>
              </w:rPr>
              <w:t>进行</w:t>
            </w:r>
            <w:r w:rsidRPr="00040D43">
              <w:rPr>
                <w:rFonts w:hint="eastAsia"/>
              </w:rPr>
              <w:t>P1</w:t>
            </w:r>
            <w:r w:rsidRPr="00040D43">
              <w:rPr>
                <w:rFonts w:hint="eastAsia"/>
              </w:rPr>
              <w:t>填充，使用临时密钥对公钥进行加密，得到应答码。</w:t>
            </w:r>
          </w:p>
        </w:tc>
      </w:tr>
    </w:tbl>
    <w:p w14:paraId="73DC3817" w14:textId="77777777" w:rsidR="004645D2" w:rsidRDefault="004645D2" w:rsidP="004645D2">
      <w:pPr>
        <w:widowControl/>
        <w:jc w:val="left"/>
      </w:pPr>
      <w:r>
        <w:lastRenderedPageBreak/>
        <w:br w:type="page"/>
      </w:r>
    </w:p>
    <w:p w14:paraId="6260BA26" w14:textId="77777777" w:rsidR="004645D2" w:rsidRDefault="004645D2" w:rsidP="004645D2">
      <w:pPr>
        <w:pStyle w:val="3"/>
      </w:pPr>
      <w:bookmarkStart w:id="1123" w:name="_Ref462920680"/>
      <w:bookmarkStart w:id="1124" w:name="_Toc466906194"/>
      <w:bookmarkStart w:id="1125" w:name="_Toc96509687"/>
      <w:r>
        <w:rPr>
          <w:rFonts w:hint="eastAsia"/>
        </w:rPr>
        <w:lastRenderedPageBreak/>
        <w:t>解锁</w:t>
      </w:r>
      <w:r>
        <w:rPr>
          <w:rFonts w:hint="eastAsia"/>
        </w:rPr>
        <w:t>PIN</w:t>
      </w:r>
      <w:r>
        <w:rPr>
          <w:rFonts w:hint="eastAsia"/>
        </w:rPr>
        <w:t>（</w:t>
      </w:r>
      <w:r>
        <w:rPr>
          <w:rFonts w:hint="eastAsia"/>
        </w:rPr>
        <w:t>0x1A</w:t>
      </w:r>
      <w:r>
        <w:rPr>
          <w:rFonts w:hint="eastAsia"/>
        </w:rPr>
        <w:t>）</w:t>
      </w:r>
      <w:bookmarkEnd w:id="1123"/>
      <w:bookmarkEnd w:id="1124"/>
      <w:bookmarkEnd w:id="1125"/>
    </w:p>
    <w:p w14:paraId="33D21DF2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1ED39419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35E54BFD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38A0F8A2" w14:textId="3C842720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18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解锁PIN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369"/>
        <w:gridCol w:w="1246"/>
        <w:gridCol w:w="5772"/>
      </w:tblGrid>
      <w:tr w:rsidR="004645D2" w:rsidRPr="00E9348A" w14:paraId="5D113AA2" w14:textId="77777777" w:rsidTr="00B165ED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42E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9E6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名称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FDF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赋值与描述</w:t>
            </w:r>
          </w:p>
        </w:tc>
      </w:tr>
      <w:tr w:rsidR="004645D2" w:rsidRPr="00E9348A" w14:paraId="41681036" w14:textId="77777777" w:rsidTr="00B165ED"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03386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F82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CLA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76B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B4</w:t>
            </w:r>
          </w:p>
        </w:tc>
      </w:tr>
      <w:tr w:rsidR="004645D2" w:rsidRPr="00E9348A" w14:paraId="4ECBD0E5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42AC07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E5C2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INS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860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1A</w:t>
            </w:r>
          </w:p>
        </w:tc>
      </w:tr>
      <w:tr w:rsidR="004645D2" w:rsidRPr="00E9348A" w14:paraId="7025785D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19B6AE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3B1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P1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507E" w14:textId="77777777" w:rsidR="004645D2" w:rsidRPr="00040D43" w:rsidRDefault="004645D2" w:rsidP="00040D43">
            <w:pPr>
              <w:pStyle w:val="af6"/>
              <w:jc w:val="left"/>
            </w:pPr>
            <w:bookmarkStart w:id="1126" w:name="OLE_LINK26"/>
            <w:bookmarkStart w:id="1127" w:name="OLE_LINK27"/>
            <w:r w:rsidRPr="00040D43">
              <w:t>0x00</w:t>
            </w:r>
            <w:bookmarkEnd w:id="1126"/>
            <w:bookmarkEnd w:id="1127"/>
            <w:r w:rsidRPr="00040D43">
              <w:rPr>
                <w:rFonts w:hint="eastAsia"/>
              </w:rPr>
              <w:t>：获取挑战码</w:t>
            </w:r>
          </w:p>
          <w:p w14:paraId="2519F70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：输入应答码</w:t>
            </w:r>
          </w:p>
        </w:tc>
      </w:tr>
      <w:tr w:rsidR="004645D2" w:rsidRPr="00E9348A" w14:paraId="1963F402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877EEB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F66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P2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CE7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</w:t>
            </w:r>
            <w:r w:rsidRPr="00040D43">
              <w:t>0x00</w:t>
            </w:r>
            <w:r w:rsidRPr="00040D43">
              <w:rPr>
                <w:rFonts w:hint="eastAsia"/>
              </w:rPr>
              <w:t>时，</w:t>
            </w:r>
            <w:r w:rsidRPr="00040D43">
              <w:rPr>
                <w:rFonts w:hint="eastAsia"/>
              </w:rPr>
              <w:t>P2=</w:t>
            </w:r>
            <w:r w:rsidRPr="00040D43">
              <w:t>0x00</w:t>
            </w:r>
          </w:p>
          <w:p w14:paraId="021276C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</w:t>
            </w:r>
            <w:r w:rsidRPr="00040D43">
              <w:t>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时，</w:t>
            </w:r>
            <w:r w:rsidRPr="00040D43">
              <w:rPr>
                <w:rFonts w:hint="eastAsia"/>
              </w:rPr>
              <w:t>P2=0x00</w:t>
            </w:r>
            <w:r w:rsidRPr="00040D43">
              <w:rPr>
                <w:rFonts w:hint="eastAsia"/>
              </w:rPr>
              <w:t>表示使用管理员</w:t>
            </w:r>
            <w:r w:rsidRPr="00040D43">
              <w:rPr>
                <w:rFonts w:hint="eastAsia"/>
              </w:rPr>
              <w:t>PIN</w:t>
            </w:r>
            <w:r w:rsidRPr="00040D43">
              <w:rPr>
                <w:rFonts w:hint="eastAsia"/>
              </w:rPr>
              <w:t>解锁；</w:t>
            </w:r>
            <w:r w:rsidRPr="00040D43">
              <w:rPr>
                <w:rFonts w:hint="eastAsia"/>
              </w:rPr>
              <w:t>P2=0x01</w:t>
            </w:r>
            <w:r w:rsidRPr="00040D43">
              <w:rPr>
                <w:rFonts w:hint="eastAsia"/>
              </w:rPr>
              <w:t>表示使用管理</w:t>
            </w:r>
            <w:r w:rsidRPr="00040D43">
              <w:rPr>
                <w:rFonts w:hint="eastAsia"/>
              </w:rPr>
              <w:t>Key</w:t>
            </w:r>
            <w:r w:rsidRPr="00040D43">
              <w:rPr>
                <w:rFonts w:hint="eastAsia"/>
              </w:rPr>
              <w:t>解锁</w:t>
            </w:r>
          </w:p>
        </w:tc>
      </w:tr>
      <w:tr w:rsidR="004645D2" w:rsidRPr="00E9348A" w14:paraId="2EDC0619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94B54A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A1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Lc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8A51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</w:t>
            </w:r>
            <w:r w:rsidRPr="00040D43">
              <w:t>0x00</w:t>
            </w:r>
            <w:r w:rsidRPr="00040D43">
              <w:rPr>
                <w:rFonts w:hint="eastAsia"/>
              </w:rPr>
              <w:t>时，</w:t>
            </w:r>
            <w:r w:rsidR="001F0131" w:rsidRPr="00040D43">
              <w:rPr>
                <w:rFonts w:hint="eastAsia"/>
              </w:rPr>
              <w:t>0x000</w:t>
            </w:r>
            <w:r w:rsidR="001F0131">
              <w:rPr>
                <w:rFonts w:hint="eastAsia"/>
              </w:rPr>
              <w:t>2</w:t>
            </w:r>
          </w:p>
          <w:p w14:paraId="40A17B48" w14:textId="77777777" w:rsidR="004645D2" w:rsidRPr="00040D43" w:rsidRDefault="004645D2" w:rsidP="00040D43">
            <w:pPr>
              <w:pStyle w:val="af6"/>
              <w:jc w:val="left"/>
            </w:pPr>
            <w:bookmarkStart w:id="1128" w:name="OLE_LINK16"/>
            <w:bookmarkStart w:id="1129" w:name="OLE_LINK28"/>
            <w:r w:rsidRPr="00040D43">
              <w:rPr>
                <w:rFonts w:hint="eastAsia"/>
              </w:rPr>
              <w:t>P1=</w:t>
            </w:r>
            <w:r w:rsidRPr="00040D43">
              <w:t>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，</w:t>
            </w:r>
            <w:r w:rsidRPr="00040D43">
              <w:rPr>
                <w:rFonts w:hint="eastAsia"/>
              </w:rPr>
              <w:t>P2=0x00</w:t>
            </w:r>
            <w:r w:rsidRPr="00040D43">
              <w:rPr>
                <w:rFonts w:hint="eastAsia"/>
              </w:rPr>
              <w:t>即管理员</w:t>
            </w:r>
            <w:r w:rsidRPr="00040D43">
              <w:rPr>
                <w:rFonts w:hint="eastAsia"/>
              </w:rPr>
              <w:t>PIN</w:t>
            </w:r>
            <w:r w:rsidRPr="00040D43">
              <w:rPr>
                <w:rFonts w:hint="eastAsia"/>
              </w:rPr>
              <w:t>解锁时，</w:t>
            </w:r>
            <w:bookmarkEnd w:id="1128"/>
            <w:bookmarkEnd w:id="1129"/>
            <w:r w:rsidRPr="00040D43">
              <w:rPr>
                <w:rFonts w:hint="eastAsia"/>
              </w:rPr>
              <w:t>0x0082</w:t>
            </w:r>
          </w:p>
          <w:p w14:paraId="0E034789" w14:textId="77777777" w:rsidR="004645D2" w:rsidRPr="00040D43" w:rsidRDefault="004645D2" w:rsidP="008050F4">
            <w:pPr>
              <w:pStyle w:val="af6"/>
              <w:jc w:val="left"/>
            </w:pPr>
            <w:r w:rsidRPr="00040D43">
              <w:rPr>
                <w:rFonts w:hint="eastAsia"/>
              </w:rPr>
              <w:t>P1=</w:t>
            </w:r>
            <w:r w:rsidRPr="00040D43">
              <w:t>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，</w:t>
            </w:r>
            <w:r w:rsidRPr="00040D43">
              <w:rPr>
                <w:rFonts w:hint="eastAsia"/>
              </w:rPr>
              <w:t>P2=0x01</w:t>
            </w:r>
            <w:r w:rsidRPr="00040D43">
              <w:rPr>
                <w:rFonts w:hint="eastAsia"/>
              </w:rPr>
              <w:t>即管理</w:t>
            </w:r>
            <w:r w:rsidRPr="00040D43">
              <w:rPr>
                <w:rFonts w:hint="eastAsia"/>
              </w:rPr>
              <w:t>KEY</w:t>
            </w:r>
            <w:r w:rsidRPr="00040D43">
              <w:rPr>
                <w:rFonts w:hint="eastAsia"/>
              </w:rPr>
              <w:t>解锁时，</w:t>
            </w:r>
            <w:r w:rsidR="008050F4" w:rsidRPr="00040D43">
              <w:rPr>
                <w:rFonts w:hint="eastAsia"/>
              </w:rPr>
              <w:t>0x00</w:t>
            </w:r>
            <w:r w:rsidR="008050F4">
              <w:t>42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SM2</w:t>
            </w:r>
            <w:r w:rsidRPr="00040D43">
              <w:rPr>
                <w:rFonts w:hint="eastAsia"/>
              </w:rPr>
              <w:t>算法）</w:t>
            </w:r>
            <w:r w:rsidRPr="00040D43">
              <w:rPr>
                <w:rFonts w:hint="eastAsia"/>
              </w:rPr>
              <w:t>/</w:t>
            </w:r>
            <w:r w:rsidR="008050F4" w:rsidRPr="00040D43">
              <w:rPr>
                <w:rFonts w:hint="eastAsia"/>
              </w:rPr>
              <w:t>0x0</w:t>
            </w:r>
            <w:r w:rsidR="008050F4">
              <w:t>08</w:t>
            </w:r>
            <w:r w:rsidR="008050F4"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RSA</w:t>
            </w:r>
            <w:r w:rsidRPr="00040D43">
              <w:rPr>
                <w:rFonts w:hint="eastAsia"/>
              </w:rPr>
              <w:t>算法）</w:t>
            </w:r>
          </w:p>
        </w:tc>
      </w:tr>
      <w:tr w:rsidR="004645D2" w:rsidRPr="00E9348A" w14:paraId="00A97B85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E2B0D1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6238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Le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EF26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</w:t>
            </w:r>
            <w:r w:rsidRPr="00040D43">
              <w:t>0x00</w:t>
            </w:r>
            <w:r w:rsidRPr="00040D43">
              <w:rPr>
                <w:rFonts w:hint="eastAsia"/>
              </w:rPr>
              <w:t>时，</w:t>
            </w:r>
            <w:r w:rsidRPr="00040D43">
              <w:rPr>
                <w:rFonts w:hint="eastAsia"/>
              </w:rPr>
              <w:t>0x0094</w:t>
            </w:r>
          </w:p>
          <w:p w14:paraId="2A97126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</w:t>
            </w:r>
            <w:r w:rsidRPr="00040D43">
              <w:t>0x0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时，</w:t>
            </w:r>
            <w:r w:rsidRPr="00040D43">
              <w:rPr>
                <w:rFonts w:hint="eastAsia"/>
              </w:rPr>
              <w:t>0x0000</w:t>
            </w:r>
          </w:p>
        </w:tc>
      </w:tr>
      <w:tr w:rsidR="004645D2" w:rsidRPr="00E9348A" w14:paraId="4461A475" w14:textId="77777777" w:rsidTr="00B165ED"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45418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AC7B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D19F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P1=0x00</w:t>
            </w:r>
            <w:r w:rsidRPr="00040D43">
              <w:rPr>
                <w:rFonts w:hint="eastAsia"/>
              </w:rPr>
              <w:t>时，应用</w:t>
            </w:r>
            <w:r w:rsidRPr="00040D43">
              <w:rPr>
                <w:rFonts w:hint="eastAsia"/>
              </w:rPr>
              <w:t>ID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字节）</w:t>
            </w:r>
          </w:p>
          <w:p w14:paraId="683955A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P1=0x01</w:t>
            </w:r>
            <w:r w:rsidRPr="00040D43">
              <w:rPr>
                <w:rFonts w:hint="eastAsia"/>
              </w:rPr>
              <w:t>时，</w:t>
            </w:r>
            <w:r w:rsidRPr="00040D43">
              <w:rPr>
                <w:rFonts w:hint="eastAsia"/>
              </w:rPr>
              <w:t>P2=0x00</w:t>
            </w:r>
            <w:r w:rsidRPr="00040D43">
              <w:rPr>
                <w:rFonts w:hint="eastAsia"/>
              </w:rPr>
              <w:t>时，应用</w:t>
            </w:r>
            <w:r w:rsidRPr="00040D43">
              <w:rPr>
                <w:rFonts w:hint="eastAsia"/>
              </w:rPr>
              <w:t>ID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字节）</w:t>
            </w:r>
            <w:r w:rsidRPr="00040D43">
              <w:rPr>
                <w:rFonts w:hint="eastAsia"/>
              </w:rPr>
              <w:t>||</w:t>
            </w:r>
            <w:r w:rsidRPr="00040D43">
              <w:rPr>
                <w:rFonts w:hint="eastAsia"/>
              </w:rPr>
              <w:t>应答码（</w:t>
            </w:r>
            <w:r w:rsidRPr="00040D43">
              <w:rPr>
                <w:rFonts w:hint="eastAsia"/>
              </w:rPr>
              <w:t>128</w:t>
            </w:r>
            <w:r w:rsidRPr="00040D43">
              <w:rPr>
                <w:rFonts w:hint="eastAsia"/>
              </w:rPr>
              <w:t>字节）</w:t>
            </w:r>
          </w:p>
          <w:p w14:paraId="7A986B84" w14:textId="77777777" w:rsidR="004645D2" w:rsidRPr="00040D43" w:rsidRDefault="004645D2" w:rsidP="008050F4">
            <w:pPr>
              <w:pStyle w:val="af6"/>
              <w:jc w:val="left"/>
            </w:pPr>
            <w:r w:rsidRPr="00040D43">
              <w:rPr>
                <w:rFonts w:hint="eastAsia"/>
              </w:rPr>
              <w:t>P1=0x01</w:t>
            </w:r>
            <w:r w:rsidRPr="00040D43">
              <w:rPr>
                <w:rFonts w:hint="eastAsia"/>
              </w:rPr>
              <w:t>时，</w:t>
            </w:r>
            <w:r w:rsidRPr="00040D43">
              <w:rPr>
                <w:rFonts w:hint="eastAsia"/>
              </w:rPr>
              <w:t>P2=0x01</w:t>
            </w:r>
            <w:r w:rsidRPr="00040D43">
              <w:rPr>
                <w:rFonts w:hint="eastAsia"/>
              </w:rPr>
              <w:t>时，应用</w:t>
            </w:r>
            <w:r w:rsidRPr="00040D43">
              <w:rPr>
                <w:rFonts w:hint="eastAsia"/>
              </w:rPr>
              <w:t>ID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字节）</w:t>
            </w:r>
            <w:r w:rsidRPr="00040D43">
              <w:rPr>
                <w:rFonts w:hint="eastAsia"/>
              </w:rPr>
              <w:t>||</w:t>
            </w:r>
            <w:r w:rsidR="008050F4">
              <w:rPr>
                <w:rFonts w:hint="eastAsia"/>
              </w:rPr>
              <w:t>解锁</w:t>
            </w:r>
            <w:r w:rsidRPr="00040D43">
              <w:rPr>
                <w:rFonts w:hint="eastAsia"/>
              </w:rPr>
              <w:t>码（</w:t>
            </w:r>
            <w:r w:rsidR="008050F4">
              <w:t>0x40</w:t>
            </w:r>
            <w:r w:rsidR="008050F4">
              <w:rPr>
                <w:rFonts w:hint="eastAsia"/>
              </w:rPr>
              <w:t>或者</w:t>
            </w:r>
            <w:r w:rsidR="008050F4">
              <w:rPr>
                <w:rFonts w:hint="eastAsia"/>
              </w:rPr>
              <w:t>0</w:t>
            </w:r>
            <w:r w:rsidR="008050F4">
              <w:t>x80</w:t>
            </w:r>
            <w:r w:rsidRPr="00040D43">
              <w:rPr>
                <w:rFonts w:hint="eastAsia"/>
              </w:rPr>
              <w:t>字节</w:t>
            </w:r>
            <w:r w:rsidR="008050F4">
              <w:rPr>
                <w:rFonts w:hint="eastAsia"/>
              </w:rPr>
              <w:t>，</w:t>
            </w:r>
            <w:r w:rsidR="008050F4" w:rsidRPr="00040D43">
              <w:rPr>
                <w:rFonts w:hint="eastAsia"/>
              </w:rPr>
              <w:t>管理</w:t>
            </w:r>
            <w:r w:rsidR="008050F4" w:rsidRPr="00040D43">
              <w:rPr>
                <w:rFonts w:hint="eastAsia"/>
              </w:rPr>
              <w:t>Key</w:t>
            </w:r>
            <w:r w:rsidR="008050F4">
              <w:rPr>
                <w:rFonts w:hint="eastAsia"/>
              </w:rPr>
              <w:t>的</w:t>
            </w:r>
            <w:r w:rsidR="008050F4" w:rsidRPr="00040D43">
              <w:rPr>
                <w:rFonts w:hint="eastAsia"/>
              </w:rPr>
              <w:t>签名</w:t>
            </w:r>
            <w:r w:rsidR="008050F4">
              <w:rPr>
                <w:rFonts w:hint="eastAsia"/>
              </w:rPr>
              <w:t>结果</w:t>
            </w:r>
            <w:r w:rsidRPr="00040D43">
              <w:rPr>
                <w:rFonts w:hint="eastAsia"/>
              </w:rPr>
              <w:t>）</w:t>
            </w:r>
          </w:p>
        </w:tc>
      </w:tr>
      <w:tr w:rsidR="004645D2" w:rsidRPr="00E9348A" w14:paraId="5C81578E" w14:textId="77777777" w:rsidTr="00B165ED"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EEFFE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BDD4F1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SW1SW2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FE22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2A50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成功</w:t>
            </w:r>
          </w:p>
        </w:tc>
      </w:tr>
      <w:tr w:rsidR="004645D2" w:rsidRPr="00E9348A" w14:paraId="28DE7458" w14:textId="77777777" w:rsidTr="00B165ED">
        <w:tc>
          <w:tcPr>
            <w:tcW w:w="48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08B8E7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AA595A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2869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583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见状态码表</w:t>
            </w:r>
          </w:p>
        </w:tc>
      </w:tr>
      <w:tr w:rsidR="004645D2" w:rsidRPr="00E9348A" w14:paraId="1761CC39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22294F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B7A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</w:t>
            </w:r>
            <w:r w:rsidRPr="00040D43">
              <w:rPr>
                <w:rFonts w:hint="eastAsia"/>
              </w:rPr>
              <w:t>en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861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成功时，值为</w:t>
            </w:r>
            <w:r w:rsidRPr="00040D43">
              <w:t>Le</w:t>
            </w:r>
            <w:r w:rsidRPr="00040D43">
              <w:rPr>
                <w:rFonts w:hint="eastAsia"/>
              </w:rPr>
              <w:t>；其它情况时，值为</w:t>
            </w:r>
            <w:r w:rsidRPr="00040D43">
              <w:rPr>
                <w:rFonts w:hint="eastAsia"/>
              </w:rPr>
              <w:t>0x0000</w:t>
            </w:r>
          </w:p>
        </w:tc>
      </w:tr>
      <w:tr w:rsidR="004645D2" w:rsidRPr="00E9348A" w14:paraId="5D80CED0" w14:textId="77777777" w:rsidTr="00B165ED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E45757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753A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</w:t>
            </w:r>
            <w:r w:rsidRPr="00040D43">
              <w:rPr>
                <w:rFonts w:hint="eastAsia"/>
              </w:rPr>
              <w:t>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56E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P1=0x00</w:t>
            </w:r>
            <w:r w:rsidRPr="00040D43">
              <w:rPr>
                <w:rFonts w:hint="eastAsia"/>
              </w:rPr>
              <w:t>时，挑战码；</w:t>
            </w:r>
            <w:r w:rsidRPr="00040D43">
              <w:rPr>
                <w:rFonts w:hint="eastAsia"/>
              </w:rPr>
              <w:t>P1=0x01</w:t>
            </w:r>
            <w:r w:rsidRPr="00040D43">
              <w:rPr>
                <w:rFonts w:hint="eastAsia"/>
              </w:rPr>
              <w:t>，</w:t>
            </w:r>
            <w:r w:rsidRPr="00040D43">
              <w:rPr>
                <w:rFonts w:hint="eastAsia"/>
              </w:rPr>
              <w:t>Null</w:t>
            </w:r>
          </w:p>
        </w:tc>
      </w:tr>
      <w:tr w:rsidR="004645D2" w:rsidRPr="00E9348A" w14:paraId="342FAEE2" w14:textId="77777777" w:rsidTr="00B165ED">
        <w:tc>
          <w:tcPr>
            <w:tcW w:w="4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AE00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说明</w:t>
            </w:r>
          </w:p>
        </w:tc>
        <w:tc>
          <w:tcPr>
            <w:tcW w:w="451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081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）挑战码为临时生成的随机数</w:t>
            </w:r>
            <w:r w:rsidRPr="00040D43">
              <w:rPr>
                <w:rFonts w:hint="eastAsia"/>
              </w:rPr>
              <w:t>R1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16</w:t>
            </w:r>
            <w:r w:rsidRPr="00040D43">
              <w:rPr>
                <w:rFonts w:hint="eastAsia"/>
              </w:rPr>
              <w:t>字节）和临时</w:t>
            </w:r>
            <w:r w:rsidRPr="00040D43">
              <w:rPr>
                <w:rFonts w:hint="eastAsia"/>
              </w:rPr>
              <w:t>RSA1024</w:t>
            </w:r>
            <w:r w:rsidRPr="00040D43">
              <w:rPr>
                <w:rFonts w:hint="eastAsia"/>
              </w:rPr>
              <w:t>公钥（</w:t>
            </w:r>
            <w:r w:rsidRPr="00040D43">
              <w:rPr>
                <w:rFonts w:hint="eastAsia"/>
              </w:rPr>
              <w:t>132</w:t>
            </w:r>
            <w:r w:rsidRPr="00040D43">
              <w:rPr>
                <w:rFonts w:hint="eastAsia"/>
              </w:rPr>
              <w:t>字节）；</w:t>
            </w:r>
            <w:r w:rsidR="007B6204">
              <w:rPr>
                <w:rFonts w:hint="eastAsia"/>
              </w:rPr>
              <w:t>当使用</w:t>
            </w:r>
            <w:r w:rsidR="007B6204" w:rsidRPr="00040D43">
              <w:rPr>
                <w:rFonts w:hint="eastAsia"/>
              </w:rPr>
              <w:t>管理</w:t>
            </w:r>
            <w:r w:rsidR="007B6204" w:rsidRPr="00040D43">
              <w:rPr>
                <w:rFonts w:hint="eastAsia"/>
              </w:rPr>
              <w:t>Key</w:t>
            </w:r>
            <w:r w:rsidR="007B6204" w:rsidRPr="00040D43">
              <w:rPr>
                <w:rFonts w:hint="eastAsia"/>
              </w:rPr>
              <w:t>解锁</w:t>
            </w:r>
            <w:r w:rsidR="007B6204">
              <w:rPr>
                <w:rFonts w:hint="eastAsia"/>
              </w:rPr>
              <w:t>方式时</w:t>
            </w:r>
            <w:r w:rsidR="007B6204">
              <w:t>，这里输出的公钥值为无效值，后续不</w:t>
            </w:r>
            <w:r w:rsidR="007B6204">
              <w:rPr>
                <w:rFonts w:hint="eastAsia"/>
              </w:rPr>
              <w:t>使用</w:t>
            </w:r>
            <w:r w:rsidR="007B6204">
              <w:t>。</w:t>
            </w:r>
          </w:p>
          <w:p w14:paraId="29BC80F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="008A61EF">
              <w:rPr>
                <w:rFonts w:hint="eastAsia"/>
              </w:rPr>
              <w:t>）</w:t>
            </w:r>
            <w:r w:rsidRPr="00040D43">
              <w:rPr>
                <w:rFonts w:hint="eastAsia"/>
              </w:rPr>
              <w:t>管理员</w:t>
            </w:r>
            <w:r w:rsidRPr="00040D43">
              <w:rPr>
                <w:rFonts w:hint="eastAsia"/>
              </w:rPr>
              <w:t>PIN</w:t>
            </w:r>
            <w:r w:rsidRPr="00040D43">
              <w:rPr>
                <w:rFonts w:hint="eastAsia"/>
              </w:rPr>
              <w:t>解锁</w:t>
            </w:r>
            <w:r w:rsidR="008A61EF">
              <w:rPr>
                <w:rFonts w:hint="eastAsia"/>
              </w:rPr>
              <w:t>方式</w:t>
            </w:r>
            <w:r w:rsidR="008A61EF">
              <w:t>：</w:t>
            </w:r>
            <w:r w:rsidRPr="00040D43">
              <w:rPr>
                <w:rFonts w:hint="eastAsia"/>
              </w:rPr>
              <w:t>应用对管理员</w:t>
            </w:r>
            <w:r w:rsidRPr="00040D43">
              <w:rPr>
                <w:rFonts w:hint="eastAsia"/>
              </w:rPr>
              <w:t>PIN</w:t>
            </w:r>
            <w:r w:rsidRPr="00040D43">
              <w:rPr>
                <w:rFonts w:hint="eastAsia"/>
              </w:rPr>
              <w:t>值（</w:t>
            </w:r>
            <w:r w:rsidRPr="00040D43">
              <w:rPr>
                <w:rFonts w:hint="eastAsia"/>
              </w:rPr>
              <w:t>6</w:t>
            </w:r>
            <w:r w:rsidRPr="00040D43">
              <w:rPr>
                <w:rFonts w:hint="eastAsia"/>
              </w:rPr>
              <w:t>～</w:t>
            </w:r>
            <w:r w:rsidRPr="00040D43">
              <w:rPr>
                <w:rFonts w:hint="eastAsia"/>
              </w:rPr>
              <w:t>32</w:t>
            </w:r>
            <w:r w:rsidRPr="00040D43">
              <w:rPr>
                <w:rFonts w:hint="eastAsia"/>
              </w:rPr>
              <w:t>字节）进行</w:t>
            </w:r>
            <w:r w:rsidRPr="00040D43">
              <w:rPr>
                <w:rFonts w:hint="eastAsia"/>
              </w:rPr>
              <w:t>MD5</w:t>
            </w:r>
            <w:r w:rsidRPr="00040D43">
              <w:rPr>
                <w:rFonts w:hint="eastAsia"/>
              </w:rPr>
              <w:t>摘要，得到</w:t>
            </w:r>
            <w:r w:rsidRPr="00040D43">
              <w:rPr>
                <w:rFonts w:hint="eastAsia"/>
              </w:rPr>
              <w:t>16</w:t>
            </w:r>
            <w:r w:rsidRPr="00040D43">
              <w:rPr>
                <w:rFonts w:hint="eastAsia"/>
              </w:rPr>
              <w:t>字节摘要结果</w:t>
            </w:r>
            <w:r w:rsidRPr="00040D43">
              <w:rPr>
                <w:rFonts w:hint="eastAsia"/>
              </w:rPr>
              <w:t>M1</w:t>
            </w:r>
            <w:r w:rsidRPr="00040D43">
              <w:rPr>
                <w:rFonts w:hint="eastAsia"/>
              </w:rPr>
              <w:t>，对</w:t>
            </w:r>
            <w:r w:rsidRPr="00040D43">
              <w:rPr>
                <w:rFonts w:hint="eastAsia"/>
              </w:rPr>
              <w:t>M1||R1</w:t>
            </w:r>
            <w:r w:rsidRPr="00040D43">
              <w:rPr>
                <w:rFonts w:hint="eastAsia"/>
              </w:rPr>
              <w:t>进行</w:t>
            </w:r>
            <w:r w:rsidRPr="00040D43">
              <w:rPr>
                <w:rFonts w:hint="eastAsia"/>
              </w:rPr>
              <w:t>MD5</w:t>
            </w:r>
            <w:r w:rsidRPr="00040D43">
              <w:rPr>
                <w:rFonts w:hint="eastAsia"/>
              </w:rPr>
              <w:t>，得到</w:t>
            </w:r>
            <w:r w:rsidRPr="00040D43">
              <w:rPr>
                <w:rFonts w:hint="eastAsia"/>
              </w:rPr>
              <w:t>16</w:t>
            </w:r>
            <w:r w:rsidRPr="00040D43">
              <w:rPr>
                <w:rFonts w:hint="eastAsia"/>
              </w:rPr>
              <w:t>字节的摘要结果</w:t>
            </w:r>
            <w:r w:rsidRPr="00040D43">
              <w:rPr>
                <w:rFonts w:hint="eastAsia"/>
              </w:rPr>
              <w:t>M2</w:t>
            </w:r>
            <w:r w:rsidRPr="00040D43">
              <w:rPr>
                <w:rFonts w:hint="eastAsia"/>
              </w:rPr>
              <w:t>。应用对</w:t>
            </w:r>
            <w:r w:rsidRPr="00040D43">
              <w:rPr>
                <w:rFonts w:hint="eastAsia"/>
              </w:rPr>
              <w:t>M2</w:t>
            </w:r>
            <w:r w:rsidRPr="00040D43">
              <w:rPr>
                <w:rFonts w:hint="eastAsia"/>
              </w:rPr>
              <w:t>进行</w:t>
            </w:r>
            <w:r w:rsidRPr="00040D43">
              <w:rPr>
                <w:rFonts w:hint="eastAsia"/>
              </w:rPr>
              <w:t>P1</w:t>
            </w:r>
            <w:r w:rsidRPr="00040D43">
              <w:rPr>
                <w:rFonts w:hint="eastAsia"/>
              </w:rPr>
              <w:t>填充，使用临时密钥对公钥进行加密，得到应答码；</w:t>
            </w:r>
          </w:p>
          <w:p w14:paraId="3FAC692F" w14:textId="77777777" w:rsidR="008A61EF" w:rsidRPr="008A61EF" w:rsidRDefault="004645D2" w:rsidP="008A61EF">
            <w:pPr>
              <w:pStyle w:val="af6"/>
              <w:ind w:left="600" w:hangingChars="250" w:hanging="600"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3</w:t>
            </w:r>
            <w:r w:rsidRPr="00040D43">
              <w:rPr>
                <w:rFonts w:hint="eastAsia"/>
              </w:rPr>
              <w:t>）管理</w:t>
            </w:r>
            <w:r w:rsidRPr="00040D43">
              <w:rPr>
                <w:rFonts w:hint="eastAsia"/>
              </w:rPr>
              <w:t>Key</w:t>
            </w:r>
            <w:r w:rsidRPr="00040D43">
              <w:rPr>
                <w:rFonts w:hint="eastAsia"/>
              </w:rPr>
              <w:t>解锁</w:t>
            </w:r>
            <w:r w:rsidR="008A61EF">
              <w:rPr>
                <w:rFonts w:hint="eastAsia"/>
              </w:rPr>
              <w:t>方式</w:t>
            </w:r>
            <w:r w:rsidR="008A61EF">
              <w:t>：</w:t>
            </w:r>
            <w:r w:rsidR="008A61EF">
              <w:br/>
            </w:r>
            <w:proofErr w:type="spellStart"/>
            <w:r w:rsidR="008A61EF">
              <w:rPr>
                <w:rFonts w:hint="eastAsia"/>
              </w:rPr>
              <w:t>i</w:t>
            </w:r>
            <w:proofErr w:type="spellEnd"/>
            <w:r w:rsidR="008A61EF">
              <w:rPr>
                <w:rFonts w:hint="eastAsia"/>
              </w:rPr>
              <w:t>)</w:t>
            </w:r>
            <w:r w:rsidRPr="00040D43">
              <w:rPr>
                <w:rFonts w:hint="eastAsia"/>
              </w:rPr>
              <w:t>上层应用</w:t>
            </w:r>
            <w:r w:rsidR="008A61EF">
              <w:rPr>
                <w:rFonts w:hint="eastAsia"/>
              </w:rPr>
              <w:t>在</w:t>
            </w:r>
            <w:r w:rsidR="008A61EF">
              <w:t>挑战码（</w:t>
            </w:r>
            <w:r w:rsidR="008A61EF">
              <w:rPr>
                <w:rFonts w:hint="eastAsia"/>
              </w:rPr>
              <w:t>R1</w:t>
            </w:r>
            <w:r w:rsidR="008A61EF">
              <w:t>）</w:t>
            </w:r>
            <w:r w:rsidR="008A61EF">
              <w:rPr>
                <w:rFonts w:hint="eastAsia"/>
              </w:rPr>
              <w:t>前</w:t>
            </w:r>
            <w:r w:rsidR="008A61EF">
              <w:t>加上</w:t>
            </w:r>
            <w:r w:rsidR="008A61EF">
              <w:t>SN</w:t>
            </w:r>
            <w:r w:rsidR="008A61EF">
              <w:rPr>
                <w:rFonts w:hint="eastAsia"/>
              </w:rPr>
              <w:t>，</w:t>
            </w:r>
            <w:r w:rsidR="008A61EF">
              <w:t>作为解锁时使用的挑战码</w:t>
            </w:r>
            <w:r w:rsidRPr="00040D43">
              <w:rPr>
                <w:rFonts w:hint="eastAsia"/>
              </w:rPr>
              <w:t>。</w:t>
            </w:r>
            <w:r w:rsidR="008A61EF">
              <w:br/>
              <w:t>ii)</w:t>
            </w:r>
            <w:r w:rsidR="008A61EF">
              <w:rPr>
                <w:rFonts w:hint="eastAsia"/>
              </w:rPr>
              <w:t>生成</w:t>
            </w:r>
            <w:r w:rsidR="008A61EF">
              <w:t>解锁码流程中，</w:t>
            </w:r>
            <w:r w:rsidRPr="00040D43">
              <w:rPr>
                <w:rFonts w:hint="eastAsia"/>
              </w:rPr>
              <w:t>上层应用</w:t>
            </w:r>
            <w:r w:rsidR="008A61EF">
              <w:rPr>
                <w:rFonts w:hint="eastAsia"/>
              </w:rPr>
              <w:t>收到挑战码</w:t>
            </w:r>
            <w:r w:rsidR="008A61EF">
              <w:t>后</w:t>
            </w:r>
            <w:r w:rsidR="008A61EF">
              <w:rPr>
                <w:rFonts w:hint="eastAsia"/>
              </w:rPr>
              <w:t>，</w:t>
            </w:r>
            <w:r w:rsidR="008A61EF">
              <w:t>将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SN+</w:t>
            </w:r>
            <w:r w:rsidR="008A61EF">
              <w:rPr>
                <w:rFonts w:hint="eastAsia"/>
              </w:rPr>
              <w:t xml:space="preserve"> R1</w:t>
            </w:r>
            <w:r w:rsidRPr="00040D43">
              <w:rPr>
                <w:rFonts w:hint="eastAsia"/>
              </w:rPr>
              <w:t>）发送给管理</w:t>
            </w:r>
            <w:r w:rsidRPr="00040D43">
              <w:rPr>
                <w:rFonts w:hint="eastAsia"/>
              </w:rPr>
              <w:t>KEY</w:t>
            </w:r>
            <w:r w:rsidRPr="00040D43">
              <w:rPr>
                <w:rFonts w:hint="eastAsia"/>
              </w:rPr>
              <w:t>，管理</w:t>
            </w:r>
            <w:r w:rsidRPr="00040D43">
              <w:rPr>
                <w:rFonts w:hint="eastAsia"/>
              </w:rPr>
              <w:t>Key</w:t>
            </w:r>
            <w:r w:rsidRPr="00040D43">
              <w:rPr>
                <w:rFonts w:hint="eastAsia"/>
              </w:rPr>
              <w:t>对</w:t>
            </w:r>
            <w:r w:rsidRPr="00040D43">
              <w:rPr>
                <w:rFonts w:hint="eastAsia"/>
              </w:rPr>
              <w:t>(appName+SN+</w:t>
            </w:r>
            <w:r w:rsidR="008A61EF">
              <w:t>R1</w:t>
            </w:r>
            <w:r w:rsidRPr="00040D43">
              <w:rPr>
                <w:rFonts w:hint="eastAsia"/>
              </w:rPr>
              <w:t>)</w:t>
            </w:r>
            <w:r w:rsidR="008A61EF">
              <w:rPr>
                <w:rFonts w:hint="eastAsia"/>
              </w:rPr>
              <w:t>计算哈希（</w:t>
            </w:r>
            <w:r w:rsidR="008A61EF">
              <w:rPr>
                <w:rFonts w:hint="eastAsia"/>
              </w:rPr>
              <w:t>SHA1</w:t>
            </w:r>
            <w:r w:rsidR="008A61EF">
              <w:rPr>
                <w:rFonts w:hint="eastAsia"/>
              </w:rPr>
              <w:t>或</w:t>
            </w:r>
            <w:r w:rsidR="008A61EF" w:rsidRPr="00040D43">
              <w:rPr>
                <w:rFonts w:hint="eastAsia"/>
              </w:rPr>
              <w:t>SM3</w:t>
            </w:r>
            <w:r w:rsidR="008A61EF">
              <w:rPr>
                <w:rFonts w:hint="eastAsia"/>
              </w:rPr>
              <w:t>）后进行签名，</w:t>
            </w:r>
            <w:r w:rsidRPr="00040D43">
              <w:rPr>
                <w:rFonts w:hint="eastAsia"/>
              </w:rPr>
              <w:t>将签名结果</w:t>
            </w:r>
            <w:r w:rsidR="008A61EF">
              <w:rPr>
                <w:rFonts w:hint="eastAsia"/>
              </w:rPr>
              <w:t>发送</w:t>
            </w:r>
            <w:r w:rsidR="008A61EF">
              <w:t>给上层应用</w:t>
            </w:r>
            <w:r w:rsidR="00CB09CD">
              <w:rPr>
                <w:rFonts w:hint="eastAsia"/>
              </w:rPr>
              <w:t>。</w:t>
            </w:r>
            <w:r w:rsidR="00CB09CD">
              <w:t>签名</w:t>
            </w:r>
            <w:r w:rsidR="00CB09CD">
              <w:rPr>
                <w:rFonts w:hint="eastAsia"/>
              </w:rPr>
              <w:t>结果</w:t>
            </w:r>
            <w:r w:rsidR="00CB09CD">
              <w:t>就是解锁码</w:t>
            </w:r>
            <w:r w:rsidR="008A61EF">
              <w:rPr>
                <w:rFonts w:hint="eastAsia"/>
              </w:rPr>
              <w:t>。</w:t>
            </w:r>
          </w:p>
          <w:p w14:paraId="544C07A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4</w:t>
            </w:r>
            <w:r w:rsidRPr="00040D43">
              <w:rPr>
                <w:rFonts w:hint="eastAsia"/>
              </w:rPr>
              <w:t>）</w:t>
            </w:r>
            <w:proofErr w:type="spellStart"/>
            <w:r w:rsidR="00362C20">
              <w:rPr>
                <w:rFonts w:hint="eastAsia"/>
              </w:rPr>
              <w:t>Utap</w:t>
            </w:r>
            <w:proofErr w:type="spellEnd"/>
            <w:r w:rsidRPr="00040D43">
              <w:rPr>
                <w:rFonts w:hint="eastAsia"/>
              </w:rPr>
              <w:t>根据所采用不同的解锁方式，进行不同的处理过程。</w:t>
            </w:r>
          </w:p>
          <w:p w14:paraId="03CEEB90" w14:textId="77777777" w:rsidR="004645D2" w:rsidRPr="00040D43" w:rsidRDefault="004645D2" w:rsidP="00101744">
            <w:pPr>
              <w:pStyle w:val="af6"/>
              <w:keepNext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5</w:t>
            </w:r>
            <w:r w:rsidRPr="00040D43">
              <w:rPr>
                <w:rFonts w:hint="eastAsia"/>
              </w:rPr>
              <w:t>）本指令执行成功后，用户</w:t>
            </w:r>
            <w:r w:rsidRPr="00040D43">
              <w:rPr>
                <w:rFonts w:hint="eastAsia"/>
              </w:rPr>
              <w:t>PIN</w:t>
            </w:r>
            <w:r w:rsidRPr="00040D43">
              <w:rPr>
                <w:rFonts w:hint="eastAsia"/>
              </w:rPr>
              <w:t>码恢复到默认值。</w:t>
            </w:r>
          </w:p>
        </w:tc>
      </w:tr>
    </w:tbl>
    <w:p w14:paraId="2454D717" w14:textId="77777777" w:rsidR="004645D2" w:rsidRDefault="004645D2" w:rsidP="004645D2">
      <w:pPr>
        <w:widowControl/>
        <w:jc w:val="left"/>
      </w:pPr>
      <w:r>
        <w:br w:type="page"/>
      </w:r>
    </w:p>
    <w:p w14:paraId="65CC4FAA" w14:textId="77777777" w:rsidR="004645D2" w:rsidRDefault="004645D2" w:rsidP="004645D2">
      <w:pPr>
        <w:pStyle w:val="3"/>
      </w:pPr>
      <w:bookmarkStart w:id="1130" w:name="_Ref462920686"/>
      <w:bookmarkStart w:id="1131" w:name="_Toc466906195"/>
      <w:bookmarkStart w:id="1132" w:name="_Toc96509688"/>
      <w:r>
        <w:rPr>
          <w:rFonts w:hint="eastAsia"/>
        </w:rPr>
        <w:lastRenderedPageBreak/>
        <w:t>清除应用安全状态（</w:t>
      </w:r>
      <w:r>
        <w:rPr>
          <w:rFonts w:hint="eastAsia"/>
        </w:rPr>
        <w:t>0x1C</w:t>
      </w:r>
      <w:r>
        <w:rPr>
          <w:rFonts w:hint="eastAsia"/>
        </w:rPr>
        <w:t>）</w:t>
      </w:r>
      <w:bookmarkEnd w:id="1130"/>
      <w:bookmarkEnd w:id="1131"/>
      <w:bookmarkEnd w:id="1132"/>
    </w:p>
    <w:p w14:paraId="6A192371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61719B76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5E65EFE8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07B182A8" w14:textId="17370E1B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19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清楚应用安全状态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69"/>
        <w:gridCol w:w="1242"/>
        <w:gridCol w:w="5772"/>
      </w:tblGrid>
      <w:tr w:rsidR="004645D2" w:rsidRPr="00E9348A" w14:paraId="7719FE59" w14:textId="77777777" w:rsidTr="00B165ED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E25A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0BA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名称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2F8A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赋值与描述</w:t>
            </w:r>
          </w:p>
        </w:tc>
      </w:tr>
      <w:tr w:rsidR="004645D2" w:rsidRPr="00E9348A" w14:paraId="55C61D9C" w14:textId="77777777" w:rsidTr="00B165ED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3F9AD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2E86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15F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B0</w:t>
            </w:r>
          </w:p>
        </w:tc>
      </w:tr>
      <w:tr w:rsidR="004645D2" w:rsidRPr="00E9348A" w14:paraId="4E8DC26A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6AE00F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78F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85E1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1C</w:t>
            </w:r>
          </w:p>
        </w:tc>
      </w:tr>
      <w:tr w:rsidR="004645D2" w:rsidRPr="00E9348A" w14:paraId="63DBFFDA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68293C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BCA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8AE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</w:t>
            </w:r>
            <w:r w:rsidRPr="00040D43">
              <w:rPr>
                <w:rFonts w:hint="eastAsia"/>
              </w:rPr>
              <w:t>0</w:t>
            </w:r>
          </w:p>
        </w:tc>
      </w:tr>
      <w:tr w:rsidR="004645D2" w:rsidRPr="00E9348A" w14:paraId="040AE42B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F342CA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E4C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4BE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</w:p>
        </w:tc>
      </w:tr>
      <w:tr w:rsidR="004645D2" w:rsidRPr="00E9348A" w14:paraId="59E5B2E5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DFF3DA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ACEC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CA22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  <w:r w:rsidRPr="00040D43">
              <w:rPr>
                <w:rFonts w:hint="eastAsia"/>
              </w:rPr>
              <w:t>02</w:t>
            </w:r>
          </w:p>
        </w:tc>
      </w:tr>
      <w:tr w:rsidR="004645D2" w:rsidRPr="00E9348A" w14:paraId="01650AEB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0CD747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BA1B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720E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0x00</w:t>
            </w:r>
            <w:r w:rsidRPr="00040D43">
              <w:rPr>
                <w:rFonts w:hint="eastAsia"/>
              </w:rPr>
              <w:t>00</w:t>
            </w:r>
          </w:p>
        </w:tc>
      </w:tr>
      <w:tr w:rsidR="004645D2" w:rsidRPr="00E9348A" w14:paraId="7CEB763B" w14:textId="77777777" w:rsidTr="00B165ED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8F2C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4E7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D365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应用</w:t>
            </w:r>
            <w:r w:rsidRPr="00040D43">
              <w:rPr>
                <w:rFonts w:hint="eastAsia"/>
              </w:rPr>
              <w:t>ID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字节，值为</w:t>
            </w:r>
            <w:r w:rsidRPr="00040D43">
              <w:t>0x00</w:t>
            </w:r>
            <w:r w:rsidRPr="00040D43">
              <w:rPr>
                <w:rFonts w:hint="eastAsia"/>
              </w:rPr>
              <w:t>00</w:t>
            </w:r>
            <w:r w:rsidRPr="00040D43">
              <w:rPr>
                <w:rFonts w:hint="eastAsia"/>
              </w:rPr>
              <w:t>）</w:t>
            </w:r>
          </w:p>
        </w:tc>
      </w:tr>
      <w:tr w:rsidR="004645D2" w:rsidRPr="00E9348A" w14:paraId="099C14FC" w14:textId="77777777" w:rsidTr="00B165ED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23BD9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2CB24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F393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9F0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成功</w:t>
            </w:r>
          </w:p>
        </w:tc>
      </w:tr>
      <w:tr w:rsidR="004645D2" w:rsidRPr="00E9348A" w14:paraId="33170A62" w14:textId="77777777" w:rsidTr="00B165ED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DDAC90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31DFD0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FDB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1B9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见状态码表</w:t>
            </w:r>
          </w:p>
        </w:tc>
      </w:tr>
      <w:tr w:rsidR="004645D2" w:rsidRPr="00E9348A" w14:paraId="13573438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F6109F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4E0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</w:t>
            </w:r>
            <w:r w:rsidRPr="00040D43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600B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0x0</w:t>
            </w:r>
            <w:r w:rsidRPr="00040D43">
              <w:rPr>
                <w:rFonts w:hint="eastAsia"/>
              </w:rPr>
              <w:t>000</w:t>
            </w:r>
          </w:p>
        </w:tc>
      </w:tr>
      <w:tr w:rsidR="004645D2" w:rsidRPr="00E9348A" w14:paraId="781DCA47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7B0EDB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981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</w:t>
            </w:r>
            <w:r w:rsidRPr="00040D43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95EF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Null</w:t>
            </w:r>
          </w:p>
        </w:tc>
      </w:tr>
      <w:tr w:rsidR="004645D2" w:rsidRPr="00E9348A" w14:paraId="4D72F6EE" w14:textId="77777777" w:rsidTr="00B165ED"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F2B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1AB1" w14:textId="77777777" w:rsidR="004645D2" w:rsidRPr="00040D43" w:rsidRDefault="004645D2" w:rsidP="002C4D70">
            <w:pPr>
              <w:pStyle w:val="af6"/>
              <w:keepNext/>
              <w:jc w:val="left"/>
            </w:pPr>
            <w:r w:rsidRPr="00040D43">
              <w:rPr>
                <w:rFonts w:hint="eastAsia"/>
              </w:rPr>
              <w:t>仅清除应用安全状态，保持当前设备认证状态。</w:t>
            </w:r>
          </w:p>
        </w:tc>
      </w:tr>
    </w:tbl>
    <w:p w14:paraId="4E77E166" w14:textId="77777777" w:rsidR="004645D2" w:rsidRDefault="004645D2" w:rsidP="004645D2">
      <w:pPr>
        <w:widowControl/>
        <w:jc w:val="left"/>
      </w:pPr>
      <w:r>
        <w:br w:type="page"/>
      </w:r>
    </w:p>
    <w:p w14:paraId="680EF732" w14:textId="77777777" w:rsidR="004645D2" w:rsidRDefault="004645D2" w:rsidP="004645D2">
      <w:pPr>
        <w:pStyle w:val="3"/>
      </w:pPr>
      <w:bookmarkStart w:id="1133" w:name="_Ref462920693"/>
      <w:bookmarkStart w:id="1134" w:name="_Toc466906196"/>
      <w:bookmarkStart w:id="1135" w:name="_Toc96509689"/>
      <w:r>
        <w:rPr>
          <w:rFonts w:hint="eastAsia"/>
        </w:rPr>
        <w:lastRenderedPageBreak/>
        <w:t>创建数据文件（</w:t>
      </w:r>
      <w:r>
        <w:rPr>
          <w:rFonts w:hint="eastAsia"/>
        </w:rPr>
        <w:t>0x30</w:t>
      </w:r>
      <w:r>
        <w:rPr>
          <w:rFonts w:hint="eastAsia"/>
        </w:rPr>
        <w:t>）</w:t>
      </w:r>
      <w:bookmarkEnd w:id="1133"/>
      <w:bookmarkEnd w:id="1134"/>
      <w:bookmarkEnd w:id="1135"/>
    </w:p>
    <w:p w14:paraId="212E1DA5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01340CAD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44D6F222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0513DF6B" w14:textId="65627359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20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创建数据文件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9"/>
        <w:gridCol w:w="1371"/>
        <w:gridCol w:w="1216"/>
        <w:gridCol w:w="5770"/>
      </w:tblGrid>
      <w:tr w:rsidR="004645D2" w:rsidRPr="0012039D" w14:paraId="0F62E598" w14:textId="77777777" w:rsidTr="00B165ED"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BB6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731D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名称</w:t>
            </w:r>
          </w:p>
        </w:tc>
        <w:tc>
          <w:tcPr>
            <w:tcW w:w="37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0928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赋值与描述</w:t>
            </w:r>
          </w:p>
        </w:tc>
      </w:tr>
      <w:tr w:rsidR="004645D2" w:rsidRPr="0012039D" w14:paraId="515389C8" w14:textId="77777777" w:rsidTr="00B165ED">
        <w:tc>
          <w:tcPr>
            <w:tcW w:w="5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0EBEC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9C5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CLA</w:t>
            </w:r>
          </w:p>
        </w:tc>
        <w:tc>
          <w:tcPr>
            <w:tcW w:w="37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D3FC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B0</w:t>
            </w:r>
          </w:p>
        </w:tc>
      </w:tr>
      <w:tr w:rsidR="004645D2" w:rsidRPr="0012039D" w14:paraId="202E6CD6" w14:textId="77777777" w:rsidTr="00B165ED">
        <w:tc>
          <w:tcPr>
            <w:tcW w:w="5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CD9A01E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05CF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INS</w:t>
            </w:r>
          </w:p>
        </w:tc>
        <w:tc>
          <w:tcPr>
            <w:tcW w:w="37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4C5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3</w:t>
            </w:r>
            <w:r w:rsidRPr="00040D43">
              <w:t>0</w:t>
            </w:r>
          </w:p>
        </w:tc>
      </w:tr>
      <w:tr w:rsidR="004645D2" w:rsidRPr="0012039D" w14:paraId="75F6E965" w14:textId="77777777" w:rsidTr="00B165ED">
        <w:tc>
          <w:tcPr>
            <w:tcW w:w="5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120411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CE1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P1</w:t>
            </w:r>
          </w:p>
        </w:tc>
        <w:tc>
          <w:tcPr>
            <w:tcW w:w="37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91B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</w:t>
            </w:r>
          </w:p>
        </w:tc>
      </w:tr>
      <w:tr w:rsidR="004645D2" w:rsidRPr="0012039D" w14:paraId="0064A3F9" w14:textId="77777777" w:rsidTr="00B165ED">
        <w:tc>
          <w:tcPr>
            <w:tcW w:w="5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64CD71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A245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P2</w:t>
            </w:r>
          </w:p>
        </w:tc>
        <w:tc>
          <w:tcPr>
            <w:tcW w:w="37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20C7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</w:t>
            </w:r>
          </w:p>
        </w:tc>
      </w:tr>
      <w:tr w:rsidR="004645D2" w:rsidRPr="0012039D" w14:paraId="1728E1D4" w14:textId="77777777" w:rsidTr="00B165ED">
        <w:tc>
          <w:tcPr>
            <w:tcW w:w="5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F3352A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5E7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Lc</w:t>
            </w:r>
          </w:p>
        </w:tc>
        <w:tc>
          <w:tcPr>
            <w:tcW w:w="37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A5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0x0006</w:t>
            </w:r>
          </w:p>
        </w:tc>
      </w:tr>
      <w:tr w:rsidR="004645D2" w:rsidRPr="0012039D" w14:paraId="4F8EEEF8" w14:textId="77777777" w:rsidTr="00B165ED">
        <w:tc>
          <w:tcPr>
            <w:tcW w:w="5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6C386B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0F6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Le</w:t>
            </w:r>
          </w:p>
        </w:tc>
        <w:tc>
          <w:tcPr>
            <w:tcW w:w="37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4B48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0x0000</w:t>
            </w:r>
          </w:p>
        </w:tc>
      </w:tr>
      <w:tr w:rsidR="004645D2" w:rsidRPr="0012039D" w14:paraId="22985098" w14:textId="77777777" w:rsidTr="00B165ED">
        <w:tc>
          <w:tcPr>
            <w:tcW w:w="5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27BF5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41D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Data</w:t>
            </w:r>
          </w:p>
        </w:tc>
        <w:tc>
          <w:tcPr>
            <w:tcW w:w="37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AFA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应用</w:t>
            </w:r>
            <w:r w:rsidRPr="00040D43">
              <w:rPr>
                <w:rFonts w:hint="eastAsia"/>
              </w:rPr>
              <w:t>ID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字节）</w:t>
            </w:r>
            <w:r w:rsidRPr="00040D43">
              <w:rPr>
                <w:rFonts w:hint="eastAsia"/>
              </w:rPr>
              <w:t>||</w:t>
            </w:r>
            <w:r w:rsidRPr="00040D43">
              <w:rPr>
                <w:rFonts w:hint="eastAsia"/>
              </w:rPr>
              <w:t>文件</w:t>
            </w:r>
            <w:r w:rsidRPr="00040D43">
              <w:rPr>
                <w:rFonts w:hint="eastAsia"/>
              </w:rPr>
              <w:t>ID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字节，大端）</w:t>
            </w:r>
            <w:r w:rsidRPr="00040D43">
              <w:rPr>
                <w:rFonts w:hint="eastAsia"/>
              </w:rPr>
              <w:t>||</w:t>
            </w:r>
            <w:r w:rsidRPr="00040D43">
              <w:rPr>
                <w:rFonts w:hint="eastAsia"/>
              </w:rPr>
              <w:t>文件长度（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字节，大端）</w:t>
            </w:r>
          </w:p>
        </w:tc>
      </w:tr>
      <w:tr w:rsidR="004645D2" w:rsidRPr="0012039D" w14:paraId="138891F5" w14:textId="77777777" w:rsidTr="00B165ED">
        <w:tc>
          <w:tcPr>
            <w:tcW w:w="5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58902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89F76E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SW1SW2</w:t>
            </w: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0EA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DFE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执行</w:t>
            </w:r>
            <w:r w:rsidRPr="00040D43">
              <w:t>成功</w:t>
            </w:r>
          </w:p>
        </w:tc>
      </w:tr>
      <w:tr w:rsidR="004645D2" w:rsidRPr="0012039D" w14:paraId="4713E013" w14:textId="77777777" w:rsidTr="00B165ED">
        <w:tc>
          <w:tcPr>
            <w:tcW w:w="500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5427F6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8DFEE8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CB8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5755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见状态码表</w:t>
            </w:r>
          </w:p>
        </w:tc>
      </w:tr>
      <w:tr w:rsidR="004645D2" w:rsidRPr="0012039D" w14:paraId="247F4C9D" w14:textId="77777777" w:rsidTr="00B165ED">
        <w:tc>
          <w:tcPr>
            <w:tcW w:w="5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8825B2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B13F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</w:t>
            </w:r>
            <w:r w:rsidRPr="00040D43">
              <w:rPr>
                <w:rFonts w:hint="eastAsia"/>
              </w:rPr>
              <w:t>en</w:t>
            </w:r>
          </w:p>
        </w:tc>
        <w:tc>
          <w:tcPr>
            <w:tcW w:w="37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306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0x0000</w:t>
            </w:r>
          </w:p>
        </w:tc>
      </w:tr>
      <w:tr w:rsidR="004645D2" w:rsidRPr="0012039D" w14:paraId="3E603E8A" w14:textId="77777777" w:rsidTr="00B165ED">
        <w:tc>
          <w:tcPr>
            <w:tcW w:w="5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AAE62C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F63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</w:t>
            </w:r>
            <w:r w:rsidRPr="00040D43">
              <w:rPr>
                <w:rFonts w:hint="eastAsia"/>
              </w:rPr>
              <w:t>ata</w:t>
            </w:r>
          </w:p>
        </w:tc>
        <w:tc>
          <w:tcPr>
            <w:tcW w:w="37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23E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Null</w:t>
            </w:r>
          </w:p>
        </w:tc>
      </w:tr>
      <w:tr w:rsidR="004645D2" w:rsidRPr="0012039D" w14:paraId="11BEB049" w14:textId="77777777" w:rsidTr="00B165ED">
        <w:trPr>
          <w:trHeight w:val="629"/>
        </w:trPr>
        <w:tc>
          <w:tcPr>
            <w:tcW w:w="5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F8D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说明</w:t>
            </w:r>
          </w:p>
        </w:tc>
        <w:tc>
          <w:tcPr>
            <w:tcW w:w="45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3F9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）创建文件的</w:t>
            </w:r>
            <w:r w:rsidRPr="00040D43">
              <w:rPr>
                <w:rFonts w:hint="eastAsia"/>
              </w:rPr>
              <w:t>File ID</w:t>
            </w:r>
            <w:r w:rsidRPr="00040D43">
              <w:rPr>
                <w:rFonts w:hint="eastAsia"/>
              </w:rPr>
              <w:t>不能等于</w:t>
            </w:r>
            <w:r w:rsidRPr="00040D43">
              <w:rPr>
                <w:rFonts w:hint="eastAsia"/>
              </w:rPr>
              <w:t>0x3F00</w:t>
            </w:r>
            <w:r w:rsidRPr="00040D43">
              <w:rPr>
                <w:rFonts w:hint="eastAsia"/>
              </w:rPr>
              <w:t>；</w:t>
            </w:r>
            <w:r w:rsidRPr="00040D43">
              <w:rPr>
                <w:rFonts w:hint="eastAsia"/>
              </w:rPr>
              <w:t>EF</w:t>
            </w:r>
            <w:r w:rsidRPr="00040D43">
              <w:rPr>
                <w:rFonts w:hint="eastAsia"/>
              </w:rPr>
              <w:t>文件长度不能等于</w:t>
            </w:r>
            <w:r w:rsidRPr="00040D43">
              <w:rPr>
                <w:rFonts w:hint="eastAsia"/>
              </w:rPr>
              <w:t>0</w:t>
            </w:r>
            <w:r w:rsidRPr="00040D43">
              <w:rPr>
                <w:rFonts w:hint="eastAsia"/>
              </w:rPr>
              <w:t>；在相同目录内，不可有相同</w:t>
            </w:r>
            <w:r w:rsidRPr="00040D43">
              <w:rPr>
                <w:rFonts w:hint="eastAsia"/>
              </w:rPr>
              <w:t>ID</w:t>
            </w:r>
            <w:r w:rsidRPr="00040D43">
              <w:rPr>
                <w:rFonts w:hint="eastAsia"/>
              </w:rPr>
              <w:t>的同类型文件；</w:t>
            </w:r>
          </w:p>
          <w:p w14:paraId="3D12B536" w14:textId="77777777" w:rsidR="004645D2" w:rsidRPr="00040D43" w:rsidRDefault="004645D2" w:rsidP="00AF18B6">
            <w:pPr>
              <w:pStyle w:val="af6"/>
              <w:keepNext/>
              <w:jc w:val="left"/>
            </w:pP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）使用阶段只能创建数据文件，单个文件最大长度为</w:t>
            </w:r>
            <w:r w:rsidRPr="00040D43">
              <w:rPr>
                <w:rFonts w:hint="eastAsia"/>
              </w:rPr>
              <w:t>24KB</w:t>
            </w:r>
            <w:r w:rsidRPr="00040D43">
              <w:rPr>
                <w:rFonts w:hint="eastAsia"/>
              </w:rPr>
              <w:t>，文件其它属性在</w:t>
            </w:r>
            <w:r w:rsidRPr="00040D43">
              <w:t>COS</w:t>
            </w:r>
            <w:r w:rsidRPr="00040D43">
              <w:t>内部赋值，</w:t>
            </w:r>
            <w:proofErr w:type="spellStart"/>
            <w:r w:rsidRPr="00040D43">
              <w:t>FileType</w:t>
            </w:r>
            <w:proofErr w:type="spellEnd"/>
            <w:r w:rsidRPr="00040D43">
              <w:t>=0x20</w:t>
            </w:r>
            <w:r w:rsidRPr="00040D43">
              <w:t>，</w:t>
            </w:r>
            <w:proofErr w:type="spellStart"/>
            <w:r w:rsidRPr="00040D43">
              <w:t>FDTIndex</w:t>
            </w:r>
            <w:proofErr w:type="spellEnd"/>
            <w:r w:rsidRPr="00040D43">
              <w:t>=0</w:t>
            </w:r>
            <w:r w:rsidRPr="00040D43">
              <w:t>，</w:t>
            </w:r>
            <w:proofErr w:type="spellStart"/>
            <w:r w:rsidRPr="00040D43">
              <w:t>FileClass</w:t>
            </w:r>
            <w:proofErr w:type="spellEnd"/>
            <w:r w:rsidRPr="00040D43">
              <w:t>=0x21</w:t>
            </w:r>
            <w:r w:rsidRPr="00040D43">
              <w:t>（二进制数据文件）</w:t>
            </w:r>
            <w:r w:rsidRPr="00040D43">
              <w:rPr>
                <w:rFonts w:hint="eastAsia"/>
              </w:rPr>
              <w:t>，权限都为</w:t>
            </w:r>
            <w:r w:rsidRPr="00040D43">
              <w:t>0x00</w:t>
            </w:r>
            <w:r w:rsidRPr="00040D43">
              <w:rPr>
                <w:rFonts w:hint="eastAsia"/>
              </w:rPr>
              <w:t>。</w:t>
            </w:r>
          </w:p>
        </w:tc>
      </w:tr>
    </w:tbl>
    <w:p w14:paraId="5B7DA7ED" w14:textId="77777777" w:rsidR="004645D2" w:rsidRDefault="004645D2" w:rsidP="004645D2">
      <w:pPr>
        <w:widowControl/>
        <w:jc w:val="left"/>
      </w:pPr>
      <w:r>
        <w:br w:type="page"/>
      </w:r>
    </w:p>
    <w:p w14:paraId="7EA00CE8" w14:textId="77777777" w:rsidR="004645D2" w:rsidRDefault="004645D2" w:rsidP="004645D2">
      <w:pPr>
        <w:pStyle w:val="3"/>
      </w:pPr>
      <w:bookmarkStart w:id="1136" w:name="_Ref462920734"/>
      <w:bookmarkStart w:id="1137" w:name="_Toc466906197"/>
      <w:bookmarkStart w:id="1138" w:name="_Toc96509690"/>
      <w:r>
        <w:rPr>
          <w:rFonts w:hint="eastAsia"/>
        </w:rPr>
        <w:lastRenderedPageBreak/>
        <w:t>删除数据文件（</w:t>
      </w:r>
      <w:r>
        <w:rPr>
          <w:rFonts w:hint="eastAsia"/>
        </w:rPr>
        <w:t>0x32</w:t>
      </w:r>
      <w:r>
        <w:rPr>
          <w:rFonts w:hint="eastAsia"/>
        </w:rPr>
        <w:t>）</w:t>
      </w:r>
      <w:bookmarkEnd w:id="1136"/>
      <w:bookmarkEnd w:id="1137"/>
      <w:bookmarkEnd w:id="1138"/>
    </w:p>
    <w:p w14:paraId="5D1C0A01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17B8AD98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22E862E8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48272B15" w14:textId="772CCE14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21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删除数据文件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1"/>
        <w:gridCol w:w="1242"/>
        <w:gridCol w:w="5770"/>
      </w:tblGrid>
      <w:tr w:rsidR="004645D2" w:rsidRPr="0012039D" w14:paraId="49FB36F3" w14:textId="77777777" w:rsidTr="00B165ED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A57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873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名称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08E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赋值与描述</w:t>
            </w:r>
          </w:p>
        </w:tc>
      </w:tr>
      <w:tr w:rsidR="004645D2" w:rsidRPr="0012039D" w14:paraId="27F3B5D7" w14:textId="77777777" w:rsidTr="00B165ED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77F3B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EC2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70B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0xB</w:t>
            </w:r>
            <w:r w:rsidRPr="00040D43">
              <w:rPr>
                <w:rFonts w:hint="eastAsia"/>
              </w:rPr>
              <w:t>0</w:t>
            </w:r>
          </w:p>
        </w:tc>
      </w:tr>
      <w:tr w:rsidR="004645D2" w:rsidRPr="0012039D" w14:paraId="4FF0B8CC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93AEE7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9BDC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2E17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0x32</w:t>
            </w:r>
          </w:p>
        </w:tc>
      </w:tr>
      <w:tr w:rsidR="004645D2" w:rsidRPr="0012039D" w14:paraId="5DB5413E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EE3BC8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410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4379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</w:t>
            </w:r>
          </w:p>
        </w:tc>
      </w:tr>
      <w:tr w:rsidR="004645D2" w:rsidRPr="0012039D" w14:paraId="43471CB9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94D9DE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6D42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4A2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</w:t>
            </w:r>
          </w:p>
        </w:tc>
      </w:tr>
      <w:tr w:rsidR="004645D2" w:rsidRPr="0012039D" w14:paraId="53559EE4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5B04A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8BA8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7ECD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0x0004</w:t>
            </w:r>
          </w:p>
        </w:tc>
      </w:tr>
      <w:tr w:rsidR="004645D2" w:rsidRPr="0012039D" w14:paraId="53ED7B8A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BD5FCE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268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91F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0x0000</w:t>
            </w:r>
          </w:p>
        </w:tc>
      </w:tr>
      <w:tr w:rsidR="004645D2" w:rsidRPr="0012039D" w14:paraId="635010DC" w14:textId="77777777" w:rsidTr="00B165ED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34DF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E43B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F67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应用</w:t>
            </w:r>
            <w:r w:rsidRPr="00040D43">
              <w:rPr>
                <w:rFonts w:hint="eastAsia"/>
              </w:rPr>
              <w:t>ID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字节）</w:t>
            </w:r>
            <w:r w:rsidRPr="00040D43">
              <w:rPr>
                <w:rFonts w:hint="eastAsia"/>
              </w:rPr>
              <w:t>||</w:t>
            </w:r>
            <w:r w:rsidRPr="00040D43">
              <w:t>F</w:t>
            </w:r>
            <w:r w:rsidRPr="00040D43">
              <w:rPr>
                <w:rFonts w:hint="eastAsia"/>
              </w:rPr>
              <w:t>ile ID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字节，大端）</w:t>
            </w:r>
          </w:p>
        </w:tc>
      </w:tr>
      <w:tr w:rsidR="004645D2" w:rsidRPr="0012039D" w14:paraId="58A68F97" w14:textId="77777777" w:rsidTr="00B165ED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A3B08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FB7CE0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027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745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成功</w:t>
            </w:r>
          </w:p>
        </w:tc>
      </w:tr>
      <w:tr w:rsidR="004645D2" w:rsidRPr="0012039D" w14:paraId="3BD8526B" w14:textId="77777777" w:rsidTr="00B165ED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DF671B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8322B7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7B14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DE4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见状态码表</w:t>
            </w:r>
          </w:p>
        </w:tc>
      </w:tr>
      <w:tr w:rsidR="004645D2" w:rsidRPr="0012039D" w14:paraId="207BF5D0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DEA4EA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A13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</w:t>
            </w:r>
            <w:r w:rsidRPr="00040D43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814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0x0000</w:t>
            </w:r>
          </w:p>
        </w:tc>
      </w:tr>
      <w:tr w:rsidR="004645D2" w:rsidRPr="0012039D" w14:paraId="3AEEC825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91DEB0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F3A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64B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Null</w:t>
            </w:r>
          </w:p>
        </w:tc>
      </w:tr>
      <w:tr w:rsidR="004645D2" w:rsidRPr="0012039D" w14:paraId="13D68672" w14:textId="77777777" w:rsidTr="00B165ED"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183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01F2" w14:textId="77777777" w:rsidR="004645D2" w:rsidRPr="00040D43" w:rsidRDefault="004645D2" w:rsidP="005436F8">
            <w:pPr>
              <w:pStyle w:val="af6"/>
              <w:keepNext/>
              <w:jc w:val="left"/>
            </w:pPr>
            <w:r w:rsidRPr="00040D43">
              <w:rPr>
                <w:rFonts w:hint="eastAsia"/>
              </w:rPr>
              <w:t>只允许删除数据文件。</w:t>
            </w:r>
          </w:p>
        </w:tc>
      </w:tr>
    </w:tbl>
    <w:p w14:paraId="27F07BB0" w14:textId="77777777" w:rsidR="004645D2" w:rsidRDefault="004645D2" w:rsidP="004645D2">
      <w:pPr>
        <w:widowControl/>
        <w:jc w:val="left"/>
      </w:pPr>
      <w:r>
        <w:br w:type="page"/>
      </w:r>
    </w:p>
    <w:p w14:paraId="4FC5D239" w14:textId="77777777" w:rsidR="004645D2" w:rsidRDefault="004645D2" w:rsidP="004645D2">
      <w:pPr>
        <w:pStyle w:val="3"/>
      </w:pPr>
      <w:bookmarkStart w:id="1139" w:name="_Ref462920740"/>
      <w:bookmarkStart w:id="1140" w:name="_Toc466906198"/>
      <w:bookmarkStart w:id="1141" w:name="_Toc96509691"/>
      <w:r>
        <w:rPr>
          <w:rFonts w:hint="eastAsia"/>
        </w:rPr>
        <w:lastRenderedPageBreak/>
        <w:t>获取文件信息（</w:t>
      </w:r>
      <w:r>
        <w:rPr>
          <w:rFonts w:hint="eastAsia"/>
        </w:rPr>
        <w:t>0x36</w:t>
      </w:r>
      <w:r>
        <w:rPr>
          <w:rFonts w:hint="eastAsia"/>
        </w:rPr>
        <w:t>）</w:t>
      </w:r>
      <w:bookmarkEnd w:id="1139"/>
      <w:bookmarkEnd w:id="1140"/>
      <w:bookmarkEnd w:id="1141"/>
    </w:p>
    <w:p w14:paraId="731EB2E4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7BC1BB07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5230F274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3AD2302C" w14:textId="0F99B2B8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22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获取文件信息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1371"/>
        <w:gridCol w:w="1229"/>
        <w:gridCol w:w="5770"/>
      </w:tblGrid>
      <w:tr w:rsidR="004645D2" w:rsidRPr="00C37807" w14:paraId="7D7FB7CC" w14:textId="77777777" w:rsidTr="00B165ED">
        <w:tc>
          <w:tcPr>
            <w:tcW w:w="4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CE4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BEF1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代码</w:t>
            </w:r>
          </w:p>
        </w:tc>
        <w:tc>
          <w:tcPr>
            <w:tcW w:w="37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AD1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赋值与描述</w:t>
            </w:r>
          </w:p>
        </w:tc>
      </w:tr>
      <w:tr w:rsidR="004645D2" w:rsidRPr="00C37807" w14:paraId="38703DE1" w14:textId="77777777" w:rsidTr="00B165ED">
        <w:tc>
          <w:tcPr>
            <w:tcW w:w="4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BAFDB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A2B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CLA</w:t>
            </w:r>
          </w:p>
        </w:tc>
        <w:tc>
          <w:tcPr>
            <w:tcW w:w="37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2E74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0xB</w:t>
            </w:r>
            <w:r w:rsidRPr="00040D43">
              <w:rPr>
                <w:rFonts w:hint="eastAsia"/>
              </w:rPr>
              <w:t>0</w:t>
            </w:r>
          </w:p>
        </w:tc>
      </w:tr>
      <w:tr w:rsidR="004645D2" w:rsidRPr="00C37807" w14:paraId="4BBC351E" w14:textId="77777777" w:rsidTr="00B165ED">
        <w:tc>
          <w:tcPr>
            <w:tcW w:w="49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02B076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82E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INS</w:t>
            </w:r>
          </w:p>
        </w:tc>
        <w:tc>
          <w:tcPr>
            <w:tcW w:w="37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77D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36</w:t>
            </w:r>
          </w:p>
        </w:tc>
      </w:tr>
      <w:tr w:rsidR="004645D2" w:rsidRPr="00C37807" w14:paraId="1949840A" w14:textId="77777777" w:rsidTr="00B165ED">
        <w:tc>
          <w:tcPr>
            <w:tcW w:w="49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4E9ACA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F78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P1</w:t>
            </w:r>
          </w:p>
        </w:tc>
        <w:tc>
          <w:tcPr>
            <w:tcW w:w="37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95B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</w:t>
            </w:r>
            <w:r w:rsidRPr="00040D43">
              <w:rPr>
                <w:rFonts w:hint="eastAsia"/>
              </w:rPr>
              <w:t>：获取文件长度信息</w:t>
            </w:r>
          </w:p>
          <w:p w14:paraId="46C5473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0x01</w:t>
            </w:r>
            <w:r w:rsidRPr="00040D43">
              <w:rPr>
                <w:rFonts w:hint="eastAsia"/>
              </w:rPr>
              <w:t>：获取数据文件</w:t>
            </w:r>
            <w:r w:rsidRPr="00040D43">
              <w:rPr>
                <w:rFonts w:hint="eastAsia"/>
              </w:rPr>
              <w:t>HASH</w:t>
            </w:r>
            <w:r w:rsidRPr="00040D43">
              <w:rPr>
                <w:rFonts w:hint="eastAsia"/>
              </w:rPr>
              <w:t>值</w:t>
            </w:r>
          </w:p>
        </w:tc>
      </w:tr>
      <w:tr w:rsidR="004645D2" w:rsidRPr="00C37807" w14:paraId="3260C05D" w14:textId="77777777" w:rsidTr="00B165ED">
        <w:tc>
          <w:tcPr>
            <w:tcW w:w="49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5B278F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6E1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P2</w:t>
            </w:r>
          </w:p>
        </w:tc>
        <w:tc>
          <w:tcPr>
            <w:tcW w:w="37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693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</w:t>
            </w:r>
          </w:p>
        </w:tc>
      </w:tr>
      <w:tr w:rsidR="004645D2" w:rsidRPr="00C37807" w14:paraId="12DA143F" w14:textId="77777777" w:rsidTr="00B165ED">
        <w:tc>
          <w:tcPr>
            <w:tcW w:w="49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C08CC5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54B5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Lc</w:t>
            </w:r>
          </w:p>
        </w:tc>
        <w:tc>
          <w:tcPr>
            <w:tcW w:w="37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1AE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0x0004</w:t>
            </w:r>
          </w:p>
        </w:tc>
      </w:tr>
      <w:tr w:rsidR="004645D2" w:rsidRPr="00C37807" w14:paraId="5720E56D" w14:textId="77777777" w:rsidTr="00B165ED">
        <w:tc>
          <w:tcPr>
            <w:tcW w:w="49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475FD2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D83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Le</w:t>
            </w:r>
          </w:p>
        </w:tc>
        <w:tc>
          <w:tcPr>
            <w:tcW w:w="37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9FF5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P1=0x00</w:t>
            </w:r>
            <w:r w:rsidRPr="00040D43">
              <w:rPr>
                <w:rFonts w:hint="eastAsia"/>
              </w:rPr>
              <w:t>时，</w:t>
            </w:r>
            <w:r w:rsidRPr="00040D43">
              <w:rPr>
                <w:rFonts w:hint="eastAsia"/>
              </w:rPr>
              <w:t>0x0002</w:t>
            </w:r>
          </w:p>
          <w:p w14:paraId="28C6366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P1=0x01</w:t>
            </w:r>
            <w:r w:rsidRPr="00040D43">
              <w:rPr>
                <w:rFonts w:hint="eastAsia"/>
              </w:rPr>
              <w:t>时，</w:t>
            </w:r>
            <w:r w:rsidRPr="00040D43">
              <w:rPr>
                <w:rFonts w:hint="eastAsia"/>
              </w:rPr>
              <w:t>0x0014</w:t>
            </w:r>
          </w:p>
        </w:tc>
      </w:tr>
      <w:tr w:rsidR="004645D2" w:rsidRPr="00C37807" w14:paraId="085ECCDF" w14:textId="77777777" w:rsidTr="00B165ED">
        <w:tc>
          <w:tcPr>
            <w:tcW w:w="49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DA9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87E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Data</w:t>
            </w:r>
          </w:p>
        </w:tc>
        <w:tc>
          <w:tcPr>
            <w:tcW w:w="37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462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应用</w:t>
            </w:r>
            <w:r w:rsidRPr="00040D43">
              <w:rPr>
                <w:rFonts w:hint="eastAsia"/>
              </w:rPr>
              <w:t>ID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字节）</w:t>
            </w:r>
            <w:r w:rsidRPr="00040D43">
              <w:rPr>
                <w:rFonts w:hint="eastAsia"/>
              </w:rPr>
              <w:t>||</w:t>
            </w:r>
            <w:r w:rsidRPr="00040D43">
              <w:t>F</w:t>
            </w:r>
            <w:r w:rsidRPr="00040D43">
              <w:rPr>
                <w:rFonts w:hint="eastAsia"/>
              </w:rPr>
              <w:t>ile ID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字节）</w:t>
            </w:r>
          </w:p>
        </w:tc>
      </w:tr>
      <w:tr w:rsidR="004645D2" w:rsidRPr="00C37807" w14:paraId="70EA0003" w14:textId="77777777" w:rsidTr="00B165ED">
        <w:tc>
          <w:tcPr>
            <w:tcW w:w="49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E6340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5676A3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SW1SW2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2F6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169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执行</w:t>
            </w:r>
            <w:r w:rsidRPr="00040D43">
              <w:t>成功</w:t>
            </w:r>
          </w:p>
        </w:tc>
      </w:tr>
      <w:tr w:rsidR="004645D2" w:rsidRPr="00C37807" w14:paraId="568B6AD3" w14:textId="77777777" w:rsidTr="00B165ED">
        <w:tc>
          <w:tcPr>
            <w:tcW w:w="49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0F6CC6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CCC12B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754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ED26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见状态码表</w:t>
            </w:r>
          </w:p>
        </w:tc>
      </w:tr>
      <w:tr w:rsidR="004645D2" w:rsidRPr="00C37807" w14:paraId="3F8A762E" w14:textId="77777777" w:rsidTr="00B165ED">
        <w:tc>
          <w:tcPr>
            <w:tcW w:w="49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8E0894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ED2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</w:t>
            </w:r>
            <w:r w:rsidRPr="00040D43">
              <w:rPr>
                <w:rFonts w:hint="eastAsia"/>
              </w:rPr>
              <w:t>en</w:t>
            </w:r>
          </w:p>
        </w:tc>
        <w:tc>
          <w:tcPr>
            <w:tcW w:w="37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033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成功时，值为</w:t>
            </w:r>
            <w:r w:rsidRPr="00040D43">
              <w:t>Le</w:t>
            </w:r>
            <w:r w:rsidRPr="00040D43">
              <w:rPr>
                <w:rFonts w:hint="eastAsia"/>
              </w:rPr>
              <w:t>；其它情况时，值为</w:t>
            </w:r>
            <w:r w:rsidRPr="00040D43">
              <w:rPr>
                <w:rFonts w:hint="eastAsia"/>
              </w:rPr>
              <w:t>0x0000</w:t>
            </w:r>
          </w:p>
        </w:tc>
      </w:tr>
      <w:tr w:rsidR="004645D2" w:rsidRPr="00C37807" w14:paraId="43659949" w14:textId="77777777" w:rsidTr="00B165ED">
        <w:tc>
          <w:tcPr>
            <w:tcW w:w="49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E4AAF0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61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data</w:t>
            </w:r>
          </w:p>
        </w:tc>
        <w:tc>
          <w:tcPr>
            <w:tcW w:w="37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9FB9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期望得到的数据文件信息</w:t>
            </w:r>
          </w:p>
        </w:tc>
      </w:tr>
      <w:tr w:rsidR="004645D2" w:rsidRPr="0012039D" w14:paraId="7729FFAB" w14:textId="77777777" w:rsidTr="00B165ED">
        <w:tc>
          <w:tcPr>
            <w:tcW w:w="4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65FA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说明</w:t>
            </w:r>
          </w:p>
        </w:tc>
        <w:tc>
          <w:tcPr>
            <w:tcW w:w="45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09D94" w14:textId="77777777" w:rsidR="004645D2" w:rsidRPr="00040D43" w:rsidRDefault="004645D2" w:rsidP="00EE29F1">
            <w:pPr>
              <w:pStyle w:val="af6"/>
              <w:keepNext/>
              <w:jc w:val="left"/>
            </w:pPr>
            <w:r w:rsidRPr="00040D43">
              <w:rPr>
                <w:rFonts w:hint="eastAsia"/>
              </w:rPr>
              <w:t>获取文件长度信息对文件系统中所有文件有效；获取数据文件</w:t>
            </w:r>
            <w:r w:rsidRPr="00040D43">
              <w:rPr>
                <w:rFonts w:hint="eastAsia"/>
              </w:rPr>
              <w:t>SHA1</w:t>
            </w:r>
            <w:r w:rsidRPr="00040D43">
              <w:rPr>
                <w:rFonts w:hint="eastAsia"/>
              </w:rPr>
              <w:t>值仅对数据文件有效。</w:t>
            </w:r>
          </w:p>
        </w:tc>
      </w:tr>
    </w:tbl>
    <w:p w14:paraId="21423936" w14:textId="77777777" w:rsidR="004645D2" w:rsidRDefault="004645D2" w:rsidP="004645D2">
      <w:pPr>
        <w:widowControl/>
        <w:jc w:val="left"/>
      </w:pPr>
      <w:r>
        <w:br w:type="page"/>
      </w:r>
    </w:p>
    <w:p w14:paraId="04998A4A" w14:textId="77777777" w:rsidR="004645D2" w:rsidRDefault="004645D2" w:rsidP="004645D2">
      <w:pPr>
        <w:pStyle w:val="3"/>
      </w:pPr>
      <w:bookmarkStart w:id="1142" w:name="_Ref462920744"/>
      <w:bookmarkStart w:id="1143" w:name="_Toc466906199"/>
      <w:bookmarkStart w:id="1144" w:name="_Toc96509692"/>
      <w:r>
        <w:rPr>
          <w:rFonts w:hint="eastAsia"/>
        </w:rPr>
        <w:lastRenderedPageBreak/>
        <w:t>读数据文件（</w:t>
      </w:r>
      <w:r>
        <w:rPr>
          <w:rFonts w:hint="eastAsia"/>
        </w:rPr>
        <w:t>0x38</w:t>
      </w:r>
      <w:r>
        <w:rPr>
          <w:rFonts w:hint="eastAsia"/>
        </w:rPr>
        <w:t>）</w:t>
      </w:r>
      <w:bookmarkEnd w:id="1142"/>
      <w:bookmarkEnd w:id="1143"/>
      <w:bookmarkEnd w:id="1144"/>
    </w:p>
    <w:p w14:paraId="115AD8CE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653C18D9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4D9217A5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78A1F479" w14:textId="2B202DF0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23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读取数据文件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1"/>
        <w:gridCol w:w="1242"/>
        <w:gridCol w:w="5770"/>
      </w:tblGrid>
      <w:tr w:rsidR="004645D2" w:rsidRPr="00A414CF" w14:paraId="14EA5BAD" w14:textId="77777777" w:rsidTr="00B165ED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B67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1FB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代码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B4B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赋值与描述</w:t>
            </w:r>
          </w:p>
        </w:tc>
      </w:tr>
      <w:tr w:rsidR="004645D2" w:rsidRPr="00A414CF" w14:paraId="2306AC0F" w14:textId="77777777" w:rsidTr="00B165ED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CBCB5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E47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D2F2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0xB0</w:t>
            </w:r>
          </w:p>
        </w:tc>
      </w:tr>
      <w:tr w:rsidR="004645D2" w:rsidRPr="00A414CF" w14:paraId="2426CD75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037A77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F7D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511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38</w:t>
            </w:r>
          </w:p>
        </w:tc>
      </w:tr>
      <w:tr w:rsidR="004645D2" w:rsidRPr="00A414CF" w14:paraId="3CFFD03A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A4C828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FB1B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D91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</w:t>
            </w:r>
          </w:p>
        </w:tc>
      </w:tr>
      <w:tr w:rsidR="004645D2" w:rsidRPr="00A414CF" w14:paraId="7DE6C47D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E41EBB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C7B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CB3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</w:t>
            </w:r>
          </w:p>
        </w:tc>
      </w:tr>
      <w:tr w:rsidR="004645D2" w:rsidRPr="00A414CF" w14:paraId="53209061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0CEDBE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4F1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C009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0x0006</w:t>
            </w:r>
          </w:p>
        </w:tc>
      </w:tr>
      <w:tr w:rsidR="004645D2" w:rsidRPr="00A414CF" w14:paraId="7B12E583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4FB10E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3B6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CC08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最大值为</w:t>
            </w:r>
            <w:r w:rsidRPr="00040D43">
              <w:rPr>
                <w:rFonts w:hint="eastAsia"/>
              </w:rPr>
              <w:t>0x0100</w:t>
            </w:r>
          </w:p>
        </w:tc>
      </w:tr>
      <w:tr w:rsidR="004645D2" w:rsidRPr="00A414CF" w14:paraId="2B15CD20" w14:textId="77777777" w:rsidTr="00B165ED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D711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600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810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应用</w:t>
            </w:r>
            <w:r w:rsidRPr="00040D43">
              <w:rPr>
                <w:rFonts w:hint="eastAsia"/>
              </w:rPr>
              <w:t>ID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字节）</w:t>
            </w:r>
            <w:r w:rsidRPr="00040D43">
              <w:rPr>
                <w:rFonts w:hint="eastAsia"/>
              </w:rPr>
              <w:t>||</w:t>
            </w:r>
            <w:r w:rsidRPr="00040D43">
              <w:rPr>
                <w:rFonts w:hint="eastAsia"/>
              </w:rPr>
              <w:t>文件</w:t>
            </w:r>
            <w:r w:rsidRPr="00040D43">
              <w:rPr>
                <w:rFonts w:hint="eastAsia"/>
              </w:rPr>
              <w:t>ID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</w:t>
            </w:r>
            <w:r w:rsidR="009A3F1E" w:rsidRPr="00040D43">
              <w:rPr>
                <w:rFonts w:hint="eastAsia"/>
              </w:rPr>
              <w:t>，大端</w:t>
            </w:r>
            <w:r w:rsidRPr="00040D43">
              <w:rPr>
                <w:rFonts w:hint="eastAsia"/>
              </w:rPr>
              <w:t>）</w:t>
            </w:r>
            <w:r w:rsidRPr="00040D43">
              <w:rPr>
                <w:rFonts w:hint="eastAsia"/>
              </w:rPr>
              <w:t>||</w:t>
            </w:r>
            <w:r w:rsidRPr="00040D43">
              <w:rPr>
                <w:rFonts w:hint="eastAsia"/>
              </w:rPr>
              <w:t>偏移（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字节）</w:t>
            </w:r>
          </w:p>
        </w:tc>
      </w:tr>
      <w:tr w:rsidR="004645D2" w:rsidRPr="00A414CF" w14:paraId="1CD11268" w14:textId="77777777" w:rsidTr="00B165ED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6B077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0A149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556F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57D9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成功</w:t>
            </w:r>
          </w:p>
        </w:tc>
      </w:tr>
      <w:tr w:rsidR="004645D2" w:rsidRPr="00A414CF" w14:paraId="37D456D1" w14:textId="77777777" w:rsidTr="00B165ED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BBEADD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2DD3EA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714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09BC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见状态码表</w:t>
            </w:r>
          </w:p>
        </w:tc>
      </w:tr>
      <w:tr w:rsidR="004645D2" w:rsidRPr="00A414CF" w14:paraId="43AB1340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1354A2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2BA5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</w:t>
            </w:r>
            <w:r w:rsidRPr="00040D43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A69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成功时，值为</w:t>
            </w:r>
            <w:r w:rsidRPr="00040D43">
              <w:t>Le</w:t>
            </w:r>
            <w:r w:rsidRPr="00040D43">
              <w:rPr>
                <w:rFonts w:hint="eastAsia"/>
              </w:rPr>
              <w:t>；其它情况时，值为</w:t>
            </w:r>
            <w:r w:rsidRPr="00040D43">
              <w:rPr>
                <w:rFonts w:hint="eastAsia"/>
              </w:rPr>
              <w:t>0x0000</w:t>
            </w:r>
          </w:p>
        </w:tc>
      </w:tr>
      <w:tr w:rsidR="004645D2" w:rsidRPr="00A414CF" w14:paraId="77E6DA2A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0E45A9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1BD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</w:t>
            </w:r>
            <w:r w:rsidRPr="00040D43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FF0D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长度由</w:t>
            </w:r>
            <w:r w:rsidRPr="00040D43">
              <w:rPr>
                <w:rFonts w:hint="eastAsia"/>
              </w:rPr>
              <w:t>Len</w:t>
            </w:r>
            <w:r w:rsidRPr="00040D43">
              <w:rPr>
                <w:rFonts w:hint="eastAsia"/>
              </w:rPr>
              <w:t>决定</w:t>
            </w:r>
          </w:p>
        </w:tc>
      </w:tr>
      <w:tr w:rsidR="004645D2" w:rsidRPr="00A414CF" w14:paraId="33D18C71" w14:textId="77777777" w:rsidTr="00B165ED"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</w:tcPr>
          <w:p w14:paraId="6E4C85B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8B21B64" w14:textId="77777777" w:rsidR="004645D2" w:rsidRPr="00040D43" w:rsidRDefault="004645D2" w:rsidP="00026139">
            <w:pPr>
              <w:pStyle w:val="af6"/>
              <w:keepNext/>
              <w:jc w:val="left"/>
            </w:pPr>
            <w:r w:rsidRPr="00040D43">
              <w:rPr>
                <w:rFonts w:hint="eastAsia"/>
              </w:rPr>
              <w:t>指令仅对数据文件有效</w:t>
            </w:r>
          </w:p>
        </w:tc>
      </w:tr>
    </w:tbl>
    <w:p w14:paraId="09059EF9" w14:textId="77777777" w:rsidR="004645D2" w:rsidRDefault="004645D2" w:rsidP="004645D2">
      <w:pPr>
        <w:widowControl/>
        <w:jc w:val="left"/>
      </w:pPr>
      <w:r>
        <w:br w:type="page"/>
      </w:r>
    </w:p>
    <w:p w14:paraId="37B07AB8" w14:textId="77777777" w:rsidR="004645D2" w:rsidRDefault="004645D2" w:rsidP="004645D2">
      <w:pPr>
        <w:pStyle w:val="3"/>
      </w:pPr>
      <w:bookmarkStart w:id="1145" w:name="_Ref462920757"/>
      <w:bookmarkStart w:id="1146" w:name="_Toc466906200"/>
      <w:bookmarkStart w:id="1147" w:name="_Toc96509693"/>
      <w:r>
        <w:rPr>
          <w:rFonts w:hint="eastAsia"/>
        </w:rPr>
        <w:lastRenderedPageBreak/>
        <w:t>写数据文件（</w:t>
      </w:r>
      <w:r w:rsidRPr="006874DC">
        <w:rPr>
          <w:rFonts w:hint="eastAsia"/>
        </w:rPr>
        <w:t>0x</w:t>
      </w:r>
      <w:r>
        <w:rPr>
          <w:rFonts w:hint="eastAsia"/>
        </w:rPr>
        <w:t>3A</w:t>
      </w:r>
      <w:r>
        <w:rPr>
          <w:rFonts w:hint="eastAsia"/>
        </w:rPr>
        <w:t>）</w:t>
      </w:r>
      <w:bookmarkEnd w:id="1145"/>
      <w:bookmarkEnd w:id="1146"/>
      <w:bookmarkEnd w:id="1147"/>
    </w:p>
    <w:p w14:paraId="0860AA88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7F7AD408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262532B1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7C166678" w14:textId="52D7B2F9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24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写数据文件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1"/>
        <w:gridCol w:w="1242"/>
        <w:gridCol w:w="5770"/>
      </w:tblGrid>
      <w:tr w:rsidR="004645D2" w:rsidRPr="000E2D26" w14:paraId="404C093B" w14:textId="77777777" w:rsidTr="00B165ED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165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B35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代码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6AD8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赋值与描述</w:t>
            </w:r>
          </w:p>
        </w:tc>
      </w:tr>
      <w:tr w:rsidR="004645D2" w:rsidRPr="000E2D26" w14:paraId="7B9A83E3" w14:textId="77777777" w:rsidTr="00B165ED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0AF99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5276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CLA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CB0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0xB0</w:t>
            </w:r>
          </w:p>
        </w:tc>
      </w:tr>
      <w:tr w:rsidR="004645D2" w:rsidRPr="000E2D26" w14:paraId="0312026F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C299B7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043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INS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23E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3A</w:t>
            </w:r>
          </w:p>
        </w:tc>
      </w:tr>
      <w:tr w:rsidR="004645D2" w:rsidRPr="000E2D26" w14:paraId="3F20E2AD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F40CCD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025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P1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D93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写状态：</w:t>
            </w:r>
          </w:p>
          <w:p w14:paraId="1CC6A2C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0xA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：</w:t>
            </w:r>
            <w:r w:rsidRPr="00040D43">
              <w:t>FIRST</w:t>
            </w:r>
            <w:r w:rsidRPr="00040D43">
              <w:rPr>
                <w:rFonts w:hint="eastAsia"/>
              </w:rPr>
              <w:t>_</w:t>
            </w:r>
            <w:r w:rsidRPr="00040D43">
              <w:t>UPDATE</w:t>
            </w:r>
          </w:p>
          <w:p w14:paraId="0B601134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0xB</w:t>
            </w:r>
            <w:r w:rsidRPr="00040D43">
              <w:rPr>
                <w:rFonts w:hint="eastAsia"/>
              </w:rPr>
              <w:t>1</w:t>
            </w:r>
            <w:r w:rsidRPr="00040D43">
              <w:rPr>
                <w:rFonts w:hint="eastAsia"/>
              </w:rPr>
              <w:t>：</w:t>
            </w:r>
            <w:r w:rsidRPr="00040D43">
              <w:t>FIRST</w:t>
            </w:r>
            <w:r w:rsidRPr="00040D43">
              <w:rPr>
                <w:rFonts w:hint="eastAsia"/>
              </w:rPr>
              <w:t>_</w:t>
            </w:r>
            <w:r w:rsidRPr="00040D43">
              <w:t>FINAL</w:t>
            </w:r>
          </w:p>
          <w:p w14:paraId="7F80A7F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0xA</w:t>
            </w:r>
            <w:r w:rsidRPr="00040D43">
              <w:rPr>
                <w:rFonts w:hint="eastAsia"/>
              </w:rPr>
              <w:t>0</w:t>
            </w:r>
            <w:r w:rsidRPr="00040D43">
              <w:rPr>
                <w:rFonts w:hint="eastAsia"/>
              </w:rPr>
              <w:t>：</w:t>
            </w:r>
            <w:r w:rsidRPr="00040D43">
              <w:t>UPDATE</w:t>
            </w:r>
          </w:p>
          <w:p w14:paraId="05B9ACA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0xB0</w:t>
            </w:r>
            <w:r w:rsidRPr="00040D43">
              <w:rPr>
                <w:rFonts w:hint="eastAsia"/>
              </w:rPr>
              <w:t>：</w:t>
            </w:r>
            <w:r w:rsidRPr="00040D43">
              <w:t>FINAL</w:t>
            </w:r>
          </w:p>
        </w:tc>
      </w:tr>
      <w:tr w:rsidR="004645D2" w:rsidRPr="000E2D26" w14:paraId="7E7414B6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A4CB2E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96B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P2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A308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</w:t>
            </w:r>
          </w:p>
        </w:tc>
      </w:tr>
      <w:tr w:rsidR="004645D2" w:rsidRPr="000E2D26" w14:paraId="27E6BBB6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4B8560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861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Lc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C445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0x0XXX</w:t>
            </w:r>
          </w:p>
        </w:tc>
      </w:tr>
      <w:tr w:rsidR="004645D2" w:rsidRPr="000E2D26" w14:paraId="59DBFF5C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BC037E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D27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Le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CE2F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0x0000</w:t>
            </w:r>
          </w:p>
        </w:tc>
      </w:tr>
      <w:tr w:rsidR="004645D2" w:rsidRPr="000E2D26" w14:paraId="1A1CA945" w14:textId="77777777" w:rsidTr="00B165ED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6042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9BD2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Data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B68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应用</w:t>
            </w:r>
            <w:r w:rsidRPr="00040D43">
              <w:rPr>
                <w:rFonts w:hint="eastAsia"/>
              </w:rPr>
              <w:t>ID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</w:t>
            </w:r>
            <w:r w:rsidR="009A3F1E" w:rsidRPr="00040D43">
              <w:rPr>
                <w:rFonts w:hint="eastAsia"/>
              </w:rPr>
              <w:t>，大端</w:t>
            </w:r>
            <w:r w:rsidRPr="00040D43">
              <w:rPr>
                <w:rFonts w:hint="eastAsia"/>
              </w:rPr>
              <w:t>）</w:t>
            </w:r>
            <w:r w:rsidRPr="00040D43">
              <w:rPr>
                <w:rFonts w:hint="eastAsia"/>
              </w:rPr>
              <w:t>||</w:t>
            </w:r>
            <w:r w:rsidRPr="00040D43">
              <w:rPr>
                <w:rFonts w:hint="eastAsia"/>
              </w:rPr>
              <w:t>文件</w:t>
            </w:r>
            <w:r w:rsidRPr="00040D43">
              <w:rPr>
                <w:rFonts w:hint="eastAsia"/>
              </w:rPr>
              <w:t>ID</w:t>
            </w:r>
            <w:r w:rsidRPr="00040D43">
              <w:rPr>
                <w:rFonts w:hint="eastAsia"/>
              </w:rPr>
              <w:t>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</w:t>
            </w:r>
            <w:r w:rsidR="009A3F1E" w:rsidRPr="00040D43">
              <w:rPr>
                <w:rFonts w:hint="eastAsia"/>
              </w:rPr>
              <w:t>，大端</w:t>
            </w:r>
            <w:r w:rsidRPr="00040D43">
              <w:rPr>
                <w:rFonts w:hint="eastAsia"/>
              </w:rPr>
              <w:t>）</w:t>
            </w:r>
            <w:r w:rsidRPr="00040D43">
              <w:rPr>
                <w:rFonts w:hint="eastAsia"/>
              </w:rPr>
              <w:t>||</w:t>
            </w:r>
            <w:r w:rsidRPr="00040D43">
              <w:rPr>
                <w:rFonts w:hint="eastAsia"/>
              </w:rPr>
              <w:t>偏移（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字节）</w:t>
            </w:r>
            <w:r w:rsidRPr="00040D43">
              <w:rPr>
                <w:rFonts w:hint="eastAsia"/>
              </w:rPr>
              <w:t>||</w:t>
            </w:r>
            <w:r w:rsidRPr="00040D43">
              <w:rPr>
                <w:rFonts w:hint="eastAsia"/>
              </w:rPr>
              <w:t>待写入数据的长度（</w:t>
            </w:r>
            <w:r w:rsidRPr="00040D43">
              <w:rPr>
                <w:rFonts w:hint="eastAsia"/>
              </w:rPr>
              <w:t>2</w:t>
            </w:r>
            <w:r w:rsidRPr="00040D43">
              <w:rPr>
                <w:rFonts w:hint="eastAsia"/>
              </w:rPr>
              <w:t>字节，值不能为</w:t>
            </w:r>
            <w:r w:rsidRPr="00040D43">
              <w:rPr>
                <w:rFonts w:hint="eastAsia"/>
              </w:rPr>
              <w:t>0</w:t>
            </w:r>
            <w:r w:rsidRPr="00040D43">
              <w:rPr>
                <w:rFonts w:hint="eastAsia"/>
              </w:rPr>
              <w:t>）</w:t>
            </w:r>
            <w:r w:rsidRPr="00040D43">
              <w:rPr>
                <w:rFonts w:hint="eastAsia"/>
              </w:rPr>
              <w:t>||</w:t>
            </w:r>
            <w:r w:rsidRPr="00040D43">
              <w:rPr>
                <w:rFonts w:hint="eastAsia"/>
              </w:rPr>
              <w:t>待写入数据（最长</w:t>
            </w:r>
            <w:r w:rsidRPr="00040D43">
              <w:rPr>
                <w:rFonts w:hint="eastAsia"/>
              </w:rPr>
              <w:t>256</w:t>
            </w:r>
            <w:r w:rsidRPr="00040D43">
              <w:rPr>
                <w:rFonts w:hint="eastAsia"/>
              </w:rPr>
              <w:t>字节）</w:t>
            </w:r>
          </w:p>
        </w:tc>
      </w:tr>
      <w:tr w:rsidR="004645D2" w:rsidRPr="000E2D26" w14:paraId="0D95F869" w14:textId="77777777" w:rsidTr="00B165ED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968D7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2BCE59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CA6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023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成功</w:t>
            </w:r>
          </w:p>
        </w:tc>
      </w:tr>
      <w:tr w:rsidR="004645D2" w:rsidRPr="000E2D26" w14:paraId="0B9A053D" w14:textId="77777777" w:rsidTr="00B165ED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67945C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B35A73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BD2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5C2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见状态码表</w:t>
            </w:r>
          </w:p>
        </w:tc>
      </w:tr>
      <w:tr w:rsidR="004645D2" w:rsidRPr="000E2D26" w14:paraId="0B8CD10E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C7B54D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10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</w:t>
            </w:r>
            <w:r w:rsidRPr="00040D43">
              <w:rPr>
                <w:rFonts w:hint="eastAsia"/>
              </w:rPr>
              <w:t>en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1336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0x0000</w:t>
            </w:r>
          </w:p>
        </w:tc>
      </w:tr>
      <w:tr w:rsidR="004645D2" w:rsidRPr="000E2D26" w14:paraId="473477C8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3CBE22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F31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</w:t>
            </w:r>
            <w:r w:rsidRPr="00040D43">
              <w:rPr>
                <w:rFonts w:hint="eastAsia"/>
              </w:rPr>
              <w:t>ata</w:t>
            </w:r>
          </w:p>
        </w:tc>
        <w:tc>
          <w:tcPr>
            <w:tcW w:w="37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8CA4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Null</w:t>
            </w:r>
          </w:p>
        </w:tc>
      </w:tr>
      <w:tr w:rsidR="004645D2" w:rsidRPr="0012039D" w14:paraId="1847F0BC" w14:textId="77777777" w:rsidTr="00B165ED"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</w:tcPr>
          <w:p w14:paraId="42E40EC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217709C" w14:textId="77777777" w:rsidR="004645D2" w:rsidRPr="00040D43" w:rsidRDefault="004645D2" w:rsidP="002B732D">
            <w:pPr>
              <w:pStyle w:val="af6"/>
              <w:keepNext/>
              <w:jc w:val="left"/>
            </w:pPr>
            <w:r w:rsidRPr="00040D43">
              <w:rPr>
                <w:rFonts w:hint="eastAsia"/>
              </w:rPr>
              <w:t>指令仅对数据文件有效</w:t>
            </w:r>
            <w:r w:rsidR="00114C8A">
              <w:rPr>
                <w:rFonts w:hint="eastAsia"/>
              </w:rPr>
              <w:t>。</w:t>
            </w:r>
          </w:p>
        </w:tc>
      </w:tr>
    </w:tbl>
    <w:p w14:paraId="1AEB0A88" w14:textId="77777777" w:rsidR="004645D2" w:rsidRDefault="004645D2" w:rsidP="004645D2">
      <w:pPr>
        <w:widowControl/>
        <w:jc w:val="left"/>
      </w:pPr>
      <w:r>
        <w:br w:type="page"/>
      </w:r>
    </w:p>
    <w:p w14:paraId="45FFB9A8" w14:textId="77777777" w:rsidR="004645D2" w:rsidRDefault="004645D2" w:rsidP="004645D2">
      <w:pPr>
        <w:pStyle w:val="3"/>
      </w:pPr>
      <w:bookmarkStart w:id="1148" w:name="_Ref462920762"/>
      <w:bookmarkStart w:id="1149" w:name="_Toc466906201"/>
      <w:bookmarkStart w:id="1150" w:name="_Toc96509694"/>
      <w:r>
        <w:rPr>
          <w:rFonts w:hint="eastAsia"/>
        </w:rPr>
        <w:lastRenderedPageBreak/>
        <w:t>初始化文件系统（</w:t>
      </w:r>
      <w:r w:rsidRPr="006874DC">
        <w:rPr>
          <w:rFonts w:hint="eastAsia"/>
        </w:rPr>
        <w:t>0x</w:t>
      </w:r>
      <w:r>
        <w:rPr>
          <w:rFonts w:hint="eastAsia"/>
        </w:rPr>
        <w:t>3E</w:t>
      </w:r>
      <w:r>
        <w:rPr>
          <w:rFonts w:hint="eastAsia"/>
        </w:rPr>
        <w:t>）</w:t>
      </w:r>
      <w:bookmarkEnd w:id="1148"/>
      <w:bookmarkEnd w:id="1149"/>
      <w:bookmarkEnd w:id="1150"/>
    </w:p>
    <w:p w14:paraId="7E8228FC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626B4C46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4959F5AB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1B326B9A" w14:textId="0E47831A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25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初始化文件系统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1"/>
        <w:gridCol w:w="1242"/>
        <w:gridCol w:w="5770"/>
      </w:tblGrid>
      <w:tr w:rsidR="004645D2" w:rsidRPr="0012039D" w14:paraId="3EF734E4" w14:textId="77777777" w:rsidTr="00B165ED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BB8C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5EA7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代码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F98D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赋值与描述</w:t>
            </w:r>
          </w:p>
        </w:tc>
      </w:tr>
      <w:tr w:rsidR="004645D2" w:rsidRPr="0012039D" w14:paraId="27ABA495" w14:textId="77777777" w:rsidTr="00B165ED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B4DEEE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90A9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B45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0xB0</w:t>
            </w:r>
          </w:p>
        </w:tc>
      </w:tr>
      <w:tr w:rsidR="004645D2" w:rsidRPr="0012039D" w14:paraId="79BC9893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D5B17B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B53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F0C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</w:t>
            </w:r>
            <w:r w:rsidRPr="00040D43">
              <w:rPr>
                <w:rFonts w:hint="eastAsia"/>
              </w:rPr>
              <w:t>3E</w:t>
            </w:r>
          </w:p>
        </w:tc>
      </w:tr>
      <w:tr w:rsidR="004645D2" w:rsidRPr="0012039D" w14:paraId="69EEF35E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3630C5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9C8A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E61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</w:t>
            </w:r>
          </w:p>
        </w:tc>
      </w:tr>
      <w:tr w:rsidR="004645D2" w:rsidRPr="0012039D" w14:paraId="78793B7F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FB5663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DC36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DD2B6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</w:t>
            </w:r>
          </w:p>
        </w:tc>
      </w:tr>
      <w:tr w:rsidR="004645D2" w:rsidRPr="0012039D" w14:paraId="55389DB8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EC7DDB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52B2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376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0x0000</w:t>
            </w:r>
          </w:p>
        </w:tc>
      </w:tr>
      <w:tr w:rsidR="004645D2" w:rsidRPr="0012039D" w14:paraId="1A29F509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078F3B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EC025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331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0x0000</w:t>
            </w:r>
          </w:p>
        </w:tc>
      </w:tr>
      <w:tr w:rsidR="004645D2" w:rsidRPr="0012039D" w14:paraId="22A56F73" w14:textId="77777777" w:rsidTr="00B165ED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649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DB50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826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Null</w:t>
            </w:r>
          </w:p>
        </w:tc>
      </w:tr>
      <w:tr w:rsidR="004645D2" w:rsidRPr="0012039D" w14:paraId="2C5BE6A6" w14:textId="77777777" w:rsidTr="00B165ED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148B2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F3EBE2B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218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C404F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成功</w:t>
            </w:r>
          </w:p>
        </w:tc>
      </w:tr>
      <w:tr w:rsidR="004645D2" w:rsidRPr="0012039D" w14:paraId="26307D1D" w14:textId="77777777" w:rsidTr="00B165ED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AC40E0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41B1A8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6389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28A8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见状态码表</w:t>
            </w:r>
          </w:p>
        </w:tc>
      </w:tr>
      <w:tr w:rsidR="004645D2" w:rsidRPr="0012039D" w14:paraId="67ED494D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3C9156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54E1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L</w:t>
            </w:r>
            <w:r w:rsidRPr="00040D43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FDE7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0x0000</w:t>
            </w:r>
          </w:p>
        </w:tc>
      </w:tr>
      <w:tr w:rsidR="004645D2" w:rsidRPr="0012039D" w14:paraId="09A70897" w14:textId="77777777" w:rsidTr="00B165ED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220CA1" w14:textId="77777777" w:rsidR="004645D2" w:rsidRPr="00040D43" w:rsidRDefault="004645D2" w:rsidP="00040D43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B476A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t>D</w:t>
            </w:r>
            <w:r w:rsidRPr="00040D43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FED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Null</w:t>
            </w:r>
          </w:p>
        </w:tc>
      </w:tr>
      <w:tr w:rsidR="004645D2" w:rsidRPr="0012039D" w14:paraId="4E1A8E63" w14:textId="77777777" w:rsidTr="00B165ED"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</w:tcPr>
          <w:p w14:paraId="680132E3" w14:textId="77777777" w:rsidR="004645D2" w:rsidRPr="00040D43" w:rsidRDefault="004645D2" w:rsidP="00040D43">
            <w:pPr>
              <w:pStyle w:val="af6"/>
              <w:jc w:val="left"/>
            </w:pPr>
            <w:r w:rsidRPr="00040D43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10A2AD9" w14:textId="788046B7" w:rsidR="004645D2" w:rsidRPr="00040D43" w:rsidRDefault="004645D2" w:rsidP="00494823">
            <w:pPr>
              <w:pStyle w:val="af6"/>
              <w:keepNext/>
              <w:jc w:val="left"/>
            </w:pPr>
            <w:r w:rsidRPr="00040D43">
              <w:rPr>
                <w:rFonts w:hint="eastAsia"/>
              </w:rPr>
              <w:t>根据</w:t>
            </w:r>
            <w:r w:rsidR="00494823">
              <w:fldChar w:fldCharType="begin"/>
            </w:r>
            <w:r w:rsidR="00494823">
              <w:instrText xml:space="preserve"> </w:instrText>
            </w:r>
            <w:r w:rsidR="00494823">
              <w:rPr>
                <w:rFonts w:hint="eastAsia"/>
              </w:rPr>
              <w:instrText>REF _Ref472410072 \h</w:instrText>
            </w:r>
            <w:r w:rsidR="00494823">
              <w:instrText xml:space="preserve"> </w:instrText>
            </w:r>
            <w:r w:rsidR="00494823">
              <w:fldChar w:fldCharType="separate"/>
            </w:r>
            <w:ins w:id="1151" w:author="wangxu" w:date="2022-02-23T11:53:00Z">
              <w:r w:rsidR="00000064">
                <w:rPr>
                  <w:rFonts w:hint="eastAsia"/>
                </w:rPr>
                <w:t>图</w:t>
              </w:r>
              <w:r w:rsidR="00000064">
                <w:rPr>
                  <w:noProof/>
                </w:rPr>
                <w:t>2</w:t>
              </w:r>
              <w:r w:rsidR="00000064">
                <w:noBreakHyphen/>
              </w:r>
              <w:r w:rsidR="00000064">
                <w:rPr>
                  <w:noProof/>
                </w:rPr>
                <w:t>1</w:t>
              </w:r>
            </w:ins>
            <w:del w:id="1152" w:author="wangxu" w:date="2022-02-23T11:53:00Z">
              <w:r w:rsidR="006A0BD4" w:rsidDel="00000064">
                <w:rPr>
                  <w:rFonts w:hint="eastAsia"/>
                </w:rPr>
                <w:delText>图</w:delText>
              </w:r>
              <w:r w:rsidR="006A0BD4" w:rsidDel="00000064">
                <w:rPr>
                  <w:noProof/>
                </w:rPr>
                <w:delText>2</w:delText>
              </w:r>
              <w:r w:rsidR="006A0BD4" w:rsidDel="00000064">
                <w:noBreakHyphen/>
              </w:r>
              <w:r w:rsidR="006A0BD4" w:rsidDel="00000064">
                <w:rPr>
                  <w:noProof/>
                </w:rPr>
                <w:delText>1</w:delText>
              </w:r>
            </w:del>
            <w:r w:rsidR="00494823">
              <w:fldChar w:fldCharType="end"/>
            </w:r>
            <w:r w:rsidRPr="00040D43">
              <w:rPr>
                <w:rFonts w:hint="eastAsia"/>
              </w:rPr>
              <w:t>创建文件（不含图中虚线部分的图章数据文件），指令只在生产初始化阶段执行。</w:t>
            </w:r>
          </w:p>
        </w:tc>
      </w:tr>
    </w:tbl>
    <w:p w14:paraId="6BD557B6" w14:textId="77777777" w:rsidR="004645D2" w:rsidRDefault="004645D2" w:rsidP="004645D2">
      <w:pPr>
        <w:widowControl/>
        <w:jc w:val="left"/>
      </w:pPr>
      <w:r>
        <w:br w:type="page"/>
      </w:r>
    </w:p>
    <w:p w14:paraId="7292C299" w14:textId="77777777" w:rsidR="004645D2" w:rsidRPr="005919CE" w:rsidRDefault="004645D2" w:rsidP="004645D2">
      <w:pPr>
        <w:pStyle w:val="3"/>
      </w:pPr>
      <w:bookmarkStart w:id="1153" w:name="_Ref462920769"/>
      <w:bookmarkStart w:id="1154" w:name="_Toc466906202"/>
      <w:bookmarkStart w:id="1155" w:name="_Toc96509695"/>
      <w:r w:rsidRPr="005919CE">
        <w:rPr>
          <w:rFonts w:hint="eastAsia"/>
        </w:rPr>
        <w:lastRenderedPageBreak/>
        <w:t>创建应用（</w:t>
      </w:r>
      <w:r w:rsidRPr="005919CE">
        <w:rPr>
          <w:rFonts w:hint="eastAsia"/>
        </w:rPr>
        <w:t>0x20</w:t>
      </w:r>
      <w:r w:rsidRPr="005919CE">
        <w:rPr>
          <w:rFonts w:hint="eastAsia"/>
        </w:rPr>
        <w:t>）</w:t>
      </w:r>
      <w:bookmarkEnd w:id="1153"/>
      <w:bookmarkEnd w:id="1154"/>
      <w:bookmarkEnd w:id="1155"/>
    </w:p>
    <w:p w14:paraId="03404D90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54EC4908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07BA88D6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1A202474" w14:textId="0F7DCB65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26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创建应用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1"/>
        <w:gridCol w:w="1242"/>
        <w:gridCol w:w="5770"/>
      </w:tblGrid>
      <w:tr w:rsidR="004645D2" w:rsidRPr="00717264" w14:paraId="6248533E" w14:textId="77777777" w:rsidTr="00494823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3E2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400A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代码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35F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717264" w14:paraId="60716E4C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AE5DC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20A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22F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B4</w:t>
            </w:r>
          </w:p>
        </w:tc>
      </w:tr>
      <w:tr w:rsidR="004645D2" w:rsidRPr="00717264" w14:paraId="4D0E3A1E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A1356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A511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59A5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</w:t>
            </w:r>
            <w:r w:rsidRPr="001842A8">
              <w:rPr>
                <w:rFonts w:hint="eastAsia"/>
              </w:rPr>
              <w:t>x20</w:t>
            </w:r>
          </w:p>
        </w:tc>
      </w:tr>
      <w:tr w:rsidR="004645D2" w:rsidRPr="00717264" w14:paraId="72BA133E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D87454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95C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D64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717264" w14:paraId="273E21F6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812D3A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1061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2F85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717264" w14:paraId="4049E06F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A9939E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0BF2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3D0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0x00D2</w:t>
            </w:r>
          </w:p>
        </w:tc>
      </w:tr>
      <w:tr w:rsidR="004645D2" w:rsidRPr="00717264" w14:paraId="0B585B27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33CB74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105C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2E4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0x0000</w:t>
            </w:r>
          </w:p>
        </w:tc>
      </w:tr>
      <w:tr w:rsidR="004645D2" w:rsidRPr="00717264" w14:paraId="0B81AB47" w14:textId="77777777" w:rsidTr="00494823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A176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11D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6D7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</w:t>
            </w:r>
            <w:r w:rsidRPr="001842A8">
              <w:t>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应用信息结构体（</w:t>
            </w:r>
            <w:r w:rsidRPr="001842A8">
              <w:rPr>
                <w:rFonts w:hint="eastAsia"/>
              </w:rPr>
              <w:t>208</w:t>
            </w:r>
            <w:r w:rsidRPr="001842A8">
              <w:rPr>
                <w:rFonts w:hint="eastAsia"/>
              </w:rPr>
              <w:t>字节）</w:t>
            </w:r>
          </w:p>
        </w:tc>
      </w:tr>
      <w:tr w:rsidR="004645D2" w:rsidRPr="00717264" w14:paraId="7416EDCB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9480F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425143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6806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93FF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717264" w14:paraId="359F94A1" w14:textId="77777777" w:rsidTr="00494823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AD7E82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DAFB2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1A3F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24C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717264" w14:paraId="794EBAED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15BB41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937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0B4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0x0000</w:t>
            </w:r>
          </w:p>
        </w:tc>
      </w:tr>
      <w:tr w:rsidR="004645D2" w:rsidRPr="00717264" w14:paraId="447ED83B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65FF2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21C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D7D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Null</w:t>
            </w:r>
          </w:p>
        </w:tc>
      </w:tr>
      <w:tr w:rsidR="004645D2" w:rsidRPr="00717264" w14:paraId="16AB5BDB" w14:textId="77777777" w:rsidTr="00494823"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</w:tcPr>
          <w:p w14:paraId="513A29F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6812F0" w14:textId="77777777" w:rsidR="004645D2" w:rsidRPr="001842A8" w:rsidRDefault="0094212E" w:rsidP="0094212E">
            <w:pPr>
              <w:pStyle w:val="af6"/>
              <w:keepNext/>
              <w:jc w:val="left"/>
            </w:pPr>
            <w:r>
              <w:rPr>
                <w:rFonts w:hint="eastAsia"/>
              </w:rPr>
              <w:t>当前版本支持</w:t>
            </w:r>
            <w:r>
              <w:rPr>
                <w:rFonts w:hint="eastAsia"/>
              </w:rPr>
              <w:t>MF</w:t>
            </w:r>
            <w:r>
              <w:rPr>
                <w:rFonts w:hint="eastAsia"/>
              </w:rPr>
              <w:t>下的单应用，应用</w:t>
            </w:r>
            <w:r>
              <w:rPr>
                <w:rFonts w:hint="eastAsia"/>
              </w:rPr>
              <w:t>ID=0x0000</w:t>
            </w:r>
            <w:r>
              <w:rPr>
                <w:rFonts w:hint="eastAsia"/>
              </w:rPr>
              <w:t>。应用初始化阶段指令。</w:t>
            </w:r>
          </w:p>
        </w:tc>
      </w:tr>
    </w:tbl>
    <w:p w14:paraId="46EF8BCB" w14:textId="77777777" w:rsidR="004645D2" w:rsidRPr="00A414CF" w:rsidRDefault="004645D2" w:rsidP="004645D2">
      <w:pPr>
        <w:widowControl/>
        <w:jc w:val="left"/>
      </w:pPr>
      <w:r w:rsidRPr="00A414CF">
        <w:br w:type="page"/>
      </w:r>
    </w:p>
    <w:p w14:paraId="6ED2BD2A" w14:textId="77777777" w:rsidR="004645D2" w:rsidRPr="0014064C" w:rsidRDefault="004645D2" w:rsidP="004645D2">
      <w:pPr>
        <w:pStyle w:val="3"/>
      </w:pPr>
      <w:bookmarkStart w:id="1156" w:name="_Ref462920777"/>
      <w:bookmarkStart w:id="1157" w:name="_Toc466906203"/>
      <w:bookmarkStart w:id="1158" w:name="_Toc96509696"/>
      <w:r w:rsidRPr="0014064C">
        <w:rPr>
          <w:rFonts w:hint="eastAsia"/>
        </w:rPr>
        <w:lastRenderedPageBreak/>
        <w:t>获取应用配置信息（</w:t>
      </w:r>
      <w:r w:rsidRPr="0014064C">
        <w:rPr>
          <w:rFonts w:hint="eastAsia"/>
        </w:rPr>
        <w:t>0x2A</w:t>
      </w:r>
      <w:r w:rsidRPr="0014064C">
        <w:rPr>
          <w:rFonts w:hint="eastAsia"/>
        </w:rPr>
        <w:t>）</w:t>
      </w:r>
      <w:bookmarkEnd w:id="1156"/>
      <w:bookmarkEnd w:id="1157"/>
      <w:bookmarkEnd w:id="1158"/>
    </w:p>
    <w:p w14:paraId="25AFECF8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6922B18B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73021E53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33524785" w14:textId="13719E40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27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获取应用配置信息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1"/>
        <w:gridCol w:w="1242"/>
        <w:gridCol w:w="5770"/>
      </w:tblGrid>
      <w:tr w:rsidR="004645D2" w:rsidRPr="00717264" w14:paraId="0B112923" w14:textId="77777777" w:rsidTr="00494823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8C6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D82D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代码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1651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717264" w14:paraId="32216D04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63D34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CB3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2D0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B0</w:t>
            </w:r>
          </w:p>
        </w:tc>
      </w:tr>
      <w:tr w:rsidR="004645D2" w:rsidRPr="00717264" w14:paraId="3E4ACFDC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5FF584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A93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4C4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</w:t>
            </w:r>
            <w:r w:rsidRPr="001842A8">
              <w:rPr>
                <w:rFonts w:hint="eastAsia"/>
              </w:rPr>
              <w:t>x2A</w:t>
            </w:r>
          </w:p>
        </w:tc>
      </w:tr>
      <w:tr w:rsidR="004645D2" w:rsidRPr="00717264" w14:paraId="7BADBB8D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14F314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1D0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CA2C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717264" w14:paraId="5374BE97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011BD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E3A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FAAB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717264" w14:paraId="423D448D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C082B8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9AD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82DA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0x0002</w:t>
            </w:r>
          </w:p>
        </w:tc>
      </w:tr>
      <w:tr w:rsidR="004645D2" w:rsidRPr="00717264" w14:paraId="5A653735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7BB50E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C02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0E7B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0x0048</w:t>
            </w:r>
          </w:p>
        </w:tc>
      </w:tr>
      <w:tr w:rsidR="004645D2" w:rsidRPr="00717264" w14:paraId="21A53ACF" w14:textId="77777777" w:rsidTr="00494823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D826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93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7D7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</w:t>
            </w:r>
            <w:r w:rsidRPr="001842A8">
              <w:t>）</w:t>
            </w:r>
          </w:p>
        </w:tc>
      </w:tr>
      <w:tr w:rsidR="004645D2" w:rsidRPr="00717264" w14:paraId="55B15DB0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CDDA4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63B059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70F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832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717264" w14:paraId="13B62609" w14:textId="77777777" w:rsidTr="00494823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63FFB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558344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B09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E92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717264" w14:paraId="48969DDE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DDF412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375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1EE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0x0000</w:t>
            </w:r>
          </w:p>
        </w:tc>
      </w:tr>
      <w:tr w:rsidR="004645D2" w:rsidRPr="00717264" w14:paraId="44D66015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33185A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23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491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Null</w:t>
            </w:r>
          </w:p>
        </w:tc>
      </w:tr>
      <w:tr w:rsidR="004645D2" w:rsidRPr="00717264" w14:paraId="0F78D441" w14:textId="77777777" w:rsidTr="00494823"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</w:tcPr>
          <w:p w14:paraId="6F30E63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1FC84A0" w14:textId="77777777" w:rsidR="004645D2" w:rsidRPr="001842A8" w:rsidRDefault="004645D2" w:rsidP="007900ED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返回的数据结构：</w:t>
            </w:r>
            <w:proofErr w:type="spellStart"/>
            <w:r w:rsidRPr="001842A8">
              <w:rPr>
                <w:rFonts w:hint="eastAsia"/>
              </w:rPr>
              <w:t>AppName</w:t>
            </w:r>
            <w:proofErr w:type="spellEnd"/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32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 xml:space="preserve">|| </w:t>
            </w:r>
            <w:proofErr w:type="spellStart"/>
            <w:r w:rsidRPr="001842A8">
              <w:rPr>
                <w:rFonts w:hint="eastAsia"/>
              </w:rPr>
              <w:t>AppSysConfig</w:t>
            </w:r>
            <w:proofErr w:type="spellEnd"/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40</w:t>
            </w:r>
            <w:r w:rsidRPr="001842A8">
              <w:rPr>
                <w:rFonts w:hint="eastAsia"/>
              </w:rPr>
              <w:t>字节）</w:t>
            </w:r>
          </w:p>
        </w:tc>
      </w:tr>
    </w:tbl>
    <w:p w14:paraId="29738B32" w14:textId="77777777" w:rsidR="004645D2" w:rsidRPr="0014064C" w:rsidRDefault="004645D2" w:rsidP="004645D2">
      <w:pPr>
        <w:widowControl/>
        <w:jc w:val="left"/>
      </w:pPr>
      <w:r w:rsidRPr="0014064C">
        <w:br w:type="page"/>
      </w:r>
    </w:p>
    <w:p w14:paraId="50AFBEE0" w14:textId="77777777" w:rsidR="004645D2" w:rsidRPr="00E52B7B" w:rsidRDefault="004645D2" w:rsidP="004645D2">
      <w:pPr>
        <w:pStyle w:val="3"/>
      </w:pPr>
      <w:bookmarkStart w:id="1159" w:name="_Ref462920812"/>
      <w:bookmarkStart w:id="1160" w:name="_Toc466906204"/>
      <w:bookmarkStart w:id="1161" w:name="_Toc96509697"/>
      <w:r w:rsidRPr="00E52B7B">
        <w:rPr>
          <w:rFonts w:hint="eastAsia"/>
        </w:rPr>
        <w:lastRenderedPageBreak/>
        <w:t>恢复应用初始化状态（</w:t>
      </w:r>
      <w:r>
        <w:rPr>
          <w:rFonts w:hint="eastAsia"/>
        </w:rPr>
        <w:t>0x</w:t>
      </w:r>
      <w:r w:rsidRPr="00E52B7B">
        <w:rPr>
          <w:rFonts w:hint="eastAsia"/>
        </w:rPr>
        <w:t>2B</w:t>
      </w:r>
      <w:r w:rsidRPr="00E52B7B">
        <w:rPr>
          <w:rFonts w:hint="eastAsia"/>
        </w:rPr>
        <w:t>）</w:t>
      </w:r>
      <w:bookmarkEnd w:id="1159"/>
      <w:bookmarkEnd w:id="1160"/>
      <w:bookmarkEnd w:id="1161"/>
    </w:p>
    <w:p w14:paraId="013A7CAF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3BCDE8DE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656B5554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61B56429" w14:textId="3927C04F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28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恢复应用初始化状态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69"/>
        <w:gridCol w:w="1242"/>
        <w:gridCol w:w="5772"/>
      </w:tblGrid>
      <w:tr w:rsidR="004645D2" w:rsidRPr="00EF1D51" w14:paraId="39AA809D" w14:textId="77777777" w:rsidTr="00494823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614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06EE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名称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8D4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EF1D51" w14:paraId="0640845E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14CAD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A91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0E0E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B4</w:t>
            </w:r>
          </w:p>
        </w:tc>
      </w:tr>
      <w:tr w:rsidR="004645D2" w:rsidRPr="00EF1D51" w14:paraId="7E923694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22C61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462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F4D3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</w:t>
            </w:r>
            <w:r w:rsidRPr="001842A8">
              <w:rPr>
                <w:rFonts w:hint="eastAsia"/>
              </w:rPr>
              <w:t>x2B</w:t>
            </w:r>
          </w:p>
        </w:tc>
      </w:tr>
      <w:tr w:rsidR="004645D2" w:rsidRPr="00EF1D51" w14:paraId="22EC9FD7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44D8DB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249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CFA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  <w:r w:rsidRPr="001842A8">
              <w:rPr>
                <w:rFonts w:hint="eastAsia"/>
              </w:rPr>
              <w:t>：获取挑战码</w:t>
            </w:r>
          </w:p>
          <w:p w14:paraId="6BD3443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0x01</w:t>
            </w:r>
            <w:r w:rsidRPr="001842A8">
              <w:rPr>
                <w:rFonts w:hint="eastAsia"/>
              </w:rPr>
              <w:t>：输入应答码</w:t>
            </w:r>
          </w:p>
        </w:tc>
      </w:tr>
      <w:tr w:rsidR="004645D2" w:rsidRPr="00EF1D51" w14:paraId="70837456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BCB4DF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3D0E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35FA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P1=</w:t>
            </w:r>
            <w:r w:rsidRPr="001842A8">
              <w:t>0x00</w:t>
            </w:r>
            <w:r w:rsidRPr="001842A8">
              <w:rPr>
                <w:rFonts w:hint="eastAsia"/>
              </w:rPr>
              <w:t>时，</w:t>
            </w:r>
            <w:r w:rsidRPr="001842A8">
              <w:rPr>
                <w:rFonts w:hint="eastAsia"/>
              </w:rPr>
              <w:t>P2=</w:t>
            </w:r>
            <w:r w:rsidRPr="001842A8">
              <w:t>0x00</w:t>
            </w:r>
          </w:p>
          <w:p w14:paraId="4A1A5D8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P1=</w:t>
            </w:r>
            <w:r w:rsidRPr="001842A8">
              <w:t>0x0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时，</w:t>
            </w:r>
            <w:r w:rsidRPr="001842A8">
              <w:rPr>
                <w:rFonts w:hint="eastAsia"/>
              </w:rPr>
              <w:t>P2=0x00</w:t>
            </w:r>
            <w:r w:rsidRPr="001842A8">
              <w:rPr>
                <w:rFonts w:hint="eastAsia"/>
              </w:rPr>
              <w:t>表示使用管理员</w:t>
            </w:r>
            <w:r w:rsidRPr="001842A8">
              <w:rPr>
                <w:rFonts w:hint="eastAsia"/>
              </w:rPr>
              <w:t>PIN</w:t>
            </w:r>
            <w:r w:rsidRPr="001842A8">
              <w:rPr>
                <w:rFonts w:hint="eastAsia"/>
              </w:rPr>
              <w:t>恢复；</w:t>
            </w:r>
            <w:r w:rsidRPr="001842A8">
              <w:rPr>
                <w:rFonts w:hint="eastAsia"/>
              </w:rPr>
              <w:t>P2=0x01</w:t>
            </w:r>
            <w:r w:rsidRPr="001842A8">
              <w:rPr>
                <w:rFonts w:hint="eastAsia"/>
              </w:rPr>
              <w:t>表示使用管理</w:t>
            </w:r>
            <w:r w:rsidRPr="001842A8">
              <w:rPr>
                <w:rFonts w:hint="eastAsia"/>
              </w:rPr>
              <w:t>Key</w:t>
            </w:r>
            <w:r w:rsidRPr="001842A8">
              <w:rPr>
                <w:rFonts w:hint="eastAsia"/>
              </w:rPr>
              <w:t>恢复</w:t>
            </w:r>
          </w:p>
        </w:tc>
      </w:tr>
      <w:tr w:rsidR="004645D2" w:rsidRPr="00EF1D51" w14:paraId="569D8868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12F51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131E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F7F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P1=</w:t>
            </w:r>
            <w:r w:rsidRPr="001842A8">
              <w:t>0x00</w:t>
            </w:r>
            <w:r w:rsidRPr="001842A8">
              <w:rPr>
                <w:rFonts w:hint="eastAsia"/>
              </w:rPr>
              <w:t>时，</w:t>
            </w:r>
            <w:r w:rsidRPr="001842A8">
              <w:rPr>
                <w:rFonts w:hint="eastAsia"/>
              </w:rPr>
              <w:t>0x000</w:t>
            </w:r>
            <w:r w:rsidR="00F51D35">
              <w:rPr>
                <w:rFonts w:hint="eastAsia"/>
              </w:rPr>
              <w:t>2</w:t>
            </w:r>
          </w:p>
          <w:p w14:paraId="59DA62C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P1=</w:t>
            </w:r>
            <w:r w:rsidRPr="001842A8">
              <w:t>0x0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，</w:t>
            </w:r>
            <w:r w:rsidRPr="001842A8">
              <w:rPr>
                <w:rFonts w:hint="eastAsia"/>
              </w:rPr>
              <w:t>P2=0x00</w:t>
            </w:r>
            <w:r w:rsidRPr="001842A8">
              <w:rPr>
                <w:rFonts w:hint="eastAsia"/>
              </w:rPr>
              <w:t>时，</w:t>
            </w:r>
            <w:r w:rsidRPr="001842A8">
              <w:rPr>
                <w:rFonts w:hint="eastAsia"/>
              </w:rPr>
              <w:t>0x0082</w:t>
            </w:r>
          </w:p>
          <w:p w14:paraId="2A0D2DA9" w14:textId="77777777" w:rsidR="004645D2" w:rsidRPr="001842A8" w:rsidRDefault="004645D2" w:rsidP="008E1B58">
            <w:pPr>
              <w:pStyle w:val="af6"/>
              <w:jc w:val="left"/>
            </w:pPr>
            <w:r w:rsidRPr="001842A8">
              <w:rPr>
                <w:rFonts w:hint="eastAsia"/>
              </w:rPr>
              <w:t>P1=</w:t>
            </w:r>
            <w:r w:rsidRPr="001842A8">
              <w:t>0x0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，</w:t>
            </w:r>
            <w:r w:rsidRPr="001842A8">
              <w:rPr>
                <w:rFonts w:hint="eastAsia"/>
              </w:rPr>
              <w:t>P2=0x01</w:t>
            </w:r>
            <w:r w:rsidRPr="001842A8">
              <w:rPr>
                <w:rFonts w:hint="eastAsia"/>
              </w:rPr>
              <w:t>时，</w:t>
            </w:r>
            <w:r w:rsidR="008E1B58" w:rsidRPr="001842A8">
              <w:rPr>
                <w:rFonts w:hint="eastAsia"/>
              </w:rPr>
              <w:t>0x00</w:t>
            </w:r>
            <w:r w:rsidR="008E1B58">
              <w:t>42</w:t>
            </w:r>
            <w:r w:rsidRPr="001842A8">
              <w:rPr>
                <w:rFonts w:hint="eastAsia"/>
              </w:rPr>
              <w:t>/</w:t>
            </w:r>
            <w:r w:rsidR="008E1B58" w:rsidRPr="001842A8">
              <w:rPr>
                <w:rFonts w:hint="eastAsia"/>
              </w:rPr>
              <w:t>0x0</w:t>
            </w:r>
            <w:r w:rsidR="008E1B58">
              <w:t>082</w:t>
            </w:r>
          </w:p>
        </w:tc>
      </w:tr>
      <w:tr w:rsidR="004645D2" w:rsidRPr="00EF1D51" w14:paraId="44B29291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86D9B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3CC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8D0C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P1=</w:t>
            </w:r>
            <w:r w:rsidRPr="001842A8">
              <w:t>0x00</w:t>
            </w:r>
            <w:r w:rsidRPr="001842A8">
              <w:rPr>
                <w:rFonts w:hint="eastAsia"/>
              </w:rPr>
              <w:t>时，</w:t>
            </w:r>
            <w:r w:rsidRPr="001842A8">
              <w:rPr>
                <w:rFonts w:hint="eastAsia"/>
              </w:rPr>
              <w:t>0x0094</w:t>
            </w:r>
          </w:p>
          <w:p w14:paraId="7DAF2F3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P1=</w:t>
            </w:r>
            <w:r w:rsidRPr="001842A8">
              <w:t>0x0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时，</w:t>
            </w:r>
            <w:r w:rsidRPr="001842A8">
              <w:rPr>
                <w:rFonts w:hint="eastAsia"/>
              </w:rPr>
              <w:t>0x0000</w:t>
            </w:r>
          </w:p>
        </w:tc>
      </w:tr>
      <w:tr w:rsidR="004645D2" w:rsidRPr="00EF1D51" w14:paraId="5EE7DFCD" w14:textId="77777777" w:rsidTr="00494823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92D4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93C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EF9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P1=0x00</w:t>
            </w:r>
            <w:r w:rsidRPr="001842A8">
              <w:rPr>
                <w:rFonts w:hint="eastAsia"/>
              </w:rPr>
              <w:t>时，应用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</w:p>
          <w:p w14:paraId="26B3948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P1=0x01</w:t>
            </w:r>
            <w:r w:rsidRPr="001842A8">
              <w:rPr>
                <w:rFonts w:hint="eastAsia"/>
              </w:rPr>
              <w:t>时，</w:t>
            </w:r>
            <w:r w:rsidRPr="001842A8">
              <w:rPr>
                <w:rFonts w:hint="eastAsia"/>
              </w:rPr>
              <w:t>P2=0x00</w:t>
            </w:r>
            <w:r w:rsidRPr="001842A8">
              <w:rPr>
                <w:rFonts w:hint="eastAsia"/>
              </w:rPr>
              <w:t>时，应用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应答码（</w:t>
            </w:r>
            <w:r w:rsidRPr="001842A8">
              <w:rPr>
                <w:rFonts w:hint="eastAsia"/>
              </w:rPr>
              <w:t>128</w:t>
            </w:r>
            <w:r w:rsidRPr="001842A8">
              <w:rPr>
                <w:rFonts w:hint="eastAsia"/>
              </w:rPr>
              <w:t>字节）</w:t>
            </w:r>
          </w:p>
          <w:p w14:paraId="525696E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P1=0x01</w:t>
            </w:r>
            <w:r w:rsidRPr="001842A8">
              <w:rPr>
                <w:rFonts w:hint="eastAsia"/>
              </w:rPr>
              <w:t>时，</w:t>
            </w:r>
            <w:r w:rsidRPr="001842A8">
              <w:rPr>
                <w:rFonts w:hint="eastAsia"/>
              </w:rPr>
              <w:t>P2=0x01</w:t>
            </w:r>
            <w:r w:rsidRPr="001842A8">
              <w:rPr>
                <w:rFonts w:hint="eastAsia"/>
              </w:rPr>
              <w:t>时，应用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="000A6583">
              <w:rPr>
                <w:rFonts w:hint="eastAsia"/>
              </w:rPr>
              <w:t>解锁</w:t>
            </w:r>
            <w:r w:rsidR="000A6583" w:rsidRPr="00040D43">
              <w:rPr>
                <w:rFonts w:hint="eastAsia"/>
              </w:rPr>
              <w:t>码（</w:t>
            </w:r>
            <w:r w:rsidR="000A6583">
              <w:t>0x40</w:t>
            </w:r>
            <w:r w:rsidR="000A6583">
              <w:rPr>
                <w:rFonts w:hint="eastAsia"/>
              </w:rPr>
              <w:t>或者</w:t>
            </w:r>
            <w:r w:rsidR="000A6583">
              <w:rPr>
                <w:rFonts w:hint="eastAsia"/>
              </w:rPr>
              <w:t>0</w:t>
            </w:r>
            <w:r w:rsidR="000A6583">
              <w:t>x80</w:t>
            </w:r>
            <w:r w:rsidR="000A6583" w:rsidRPr="00040D43">
              <w:rPr>
                <w:rFonts w:hint="eastAsia"/>
              </w:rPr>
              <w:t>字节</w:t>
            </w:r>
            <w:r w:rsidR="000A6583">
              <w:rPr>
                <w:rFonts w:hint="eastAsia"/>
              </w:rPr>
              <w:t>，</w:t>
            </w:r>
            <w:r w:rsidR="000A6583" w:rsidRPr="00040D43">
              <w:rPr>
                <w:rFonts w:hint="eastAsia"/>
              </w:rPr>
              <w:t>管理</w:t>
            </w:r>
            <w:r w:rsidR="000A6583" w:rsidRPr="00040D43">
              <w:rPr>
                <w:rFonts w:hint="eastAsia"/>
              </w:rPr>
              <w:t>Key</w:t>
            </w:r>
            <w:r w:rsidR="000A6583">
              <w:rPr>
                <w:rFonts w:hint="eastAsia"/>
              </w:rPr>
              <w:t>的</w:t>
            </w:r>
            <w:r w:rsidR="000A6583" w:rsidRPr="00040D43">
              <w:rPr>
                <w:rFonts w:hint="eastAsia"/>
              </w:rPr>
              <w:t>签名</w:t>
            </w:r>
            <w:r w:rsidR="000A6583">
              <w:rPr>
                <w:rFonts w:hint="eastAsia"/>
              </w:rPr>
              <w:t>结果</w:t>
            </w:r>
            <w:r w:rsidR="000A6583" w:rsidRPr="00040D43">
              <w:rPr>
                <w:rFonts w:hint="eastAsia"/>
              </w:rPr>
              <w:t>）</w:t>
            </w:r>
          </w:p>
        </w:tc>
      </w:tr>
      <w:tr w:rsidR="004645D2" w:rsidRPr="00EF1D51" w14:paraId="031F9A22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81AB0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98B8A3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CCF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8C7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EF1D51" w14:paraId="08EEDB31" w14:textId="77777777" w:rsidTr="00494823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68C93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FC2C08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12C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87B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EF1D51" w14:paraId="74E8A798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5B9A8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071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574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成功时，值为</w:t>
            </w:r>
            <w:r w:rsidRPr="001842A8">
              <w:t>Le</w:t>
            </w:r>
            <w:r w:rsidRPr="001842A8">
              <w:rPr>
                <w:rFonts w:hint="eastAsia"/>
              </w:rPr>
              <w:t>；其它情况时，值为</w:t>
            </w:r>
            <w:r w:rsidRPr="001842A8">
              <w:rPr>
                <w:rFonts w:hint="eastAsia"/>
              </w:rPr>
              <w:t>0x0000</w:t>
            </w:r>
          </w:p>
        </w:tc>
      </w:tr>
      <w:tr w:rsidR="004645D2" w:rsidRPr="00EF1D51" w14:paraId="4C4B98C8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7259C6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B59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5C96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P1=0x00</w:t>
            </w:r>
            <w:r w:rsidRPr="001842A8">
              <w:rPr>
                <w:rFonts w:hint="eastAsia"/>
              </w:rPr>
              <w:t>时，挑战码；</w:t>
            </w:r>
            <w:r w:rsidRPr="001842A8">
              <w:rPr>
                <w:rFonts w:hint="eastAsia"/>
              </w:rPr>
              <w:t>P1=0x01</w:t>
            </w:r>
            <w:r w:rsidRPr="001842A8">
              <w:rPr>
                <w:rFonts w:hint="eastAsia"/>
              </w:rPr>
              <w:t>，</w:t>
            </w:r>
            <w:r w:rsidRPr="001842A8">
              <w:rPr>
                <w:rFonts w:hint="eastAsia"/>
              </w:rPr>
              <w:t>Null</w:t>
            </w:r>
          </w:p>
        </w:tc>
      </w:tr>
      <w:tr w:rsidR="004645D2" w:rsidRPr="00EF1D51" w14:paraId="336C036C" w14:textId="77777777" w:rsidTr="00494823"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</w:tcPr>
          <w:p w14:paraId="0B3104F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lastRenderedPageBreak/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97C56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）挑战码为临时生成的随机数（</w:t>
            </w:r>
            <w:r w:rsidRPr="001842A8">
              <w:rPr>
                <w:rFonts w:hint="eastAsia"/>
              </w:rPr>
              <w:t>16</w:t>
            </w:r>
            <w:r w:rsidRPr="001842A8">
              <w:rPr>
                <w:rFonts w:hint="eastAsia"/>
              </w:rPr>
              <w:t>字节）和临时</w:t>
            </w:r>
            <w:r w:rsidRPr="001842A8">
              <w:rPr>
                <w:rFonts w:hint="eastAsia"/>
              </w:rPr>
              <w:t>RSA1024</w:t>
            </w:r>
            <w:r w:rsidRPr="001842A8">
              <w:rPr>
                <w:rFonts w:hint="eastAsia"/>
              </w:rPr>
              <w:t>公钥（</w:t>
            </w:r>
            <w:r w:rsidRPr="001842A8">
              <w:rPr>
                <w:rFonts w:hint="eastAsia"/>
              </w:rPr>
              <w:t>132</w:t>
            </w:r>
            <w:r w:rsidRPr="001842A8">
              <w:rPr>
                <w:rFonts w:hint="eastAsia"/>
              </w:rPr>
              <w:t>字节）；</w:t>
            </w:r>
            <w:r w:rsidR="00653EDB">
              <w:rPr>
                <w:rFonts w:hint="eastAsia"/>
              </w:rPr>
              <w:t>当使用</w:t>
            </w:r>
            <w:r w:rsidR="00653EDB" w:rsidRPr="00040D43">
              <w:rPr>
                <w:rFonts w:hint="eastAsia"/>
              </w:rPr>
              <w:t>管理</w:t>
            </w:r>
            <w:r w:rsidR="00653EDB" w:rsidRPr="00040D43">
              <w:rPr>
                <w:rFonts w:hint="eastAsia"/>
              </w:rPr>
              <w:t>Key</w:t>
            </w:r>
            <w:r w:rsidR="00653EDB" w:rsidRPr="00040D43">
              <w:rPr>
                <w:rFonts w:hint="eastAsia"/>
              </w:rPr>
              <w:t>解锁</w:t>
            </w:r>
            <w:r w:rsidR="00653EDB">
              <w:rPr>
                <w:rFonts w:hint="eastAsia"/>
              </w:rPr>
              <w:t>方式时</w:t>
            </w:r>
            <w:r w:rsidR="00653EDB">
              <w:t>，这里输出的公钥值为无效值，后续不</w:t>
            </w:r>
            <w:r w:rsidR="00653EDB">
              <w:rPr>
                <w:rFonts w:hint="eastAsia"/>
              </w:rPr>
              <w:t>使用</w:t>
            </w:r>
            <w:r w:rsidR="00653EDB">
              <w:t>。</w:t>
            </w:r>
          </w:p>
          <w:p w14:paraId="437BF1A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）管理员</w:t>
            </w:r>
            <w:r w:rsidRPr="001842A8">
              <w:rPr>
                <w:rFonts w:hint="eastAsia"/>
              </w:rPr>
              <w:t>PIN</w:t>
            </w:r>
            <w:r w:rsidRPr="001842A8">
              <w:rPr>
                <w:rFonts w:hint="eastAsia"/>
              </w:rPr>
              <w:t>恢复</w:t>
            </w:r>
            <w:r w:rsidR="00653EDB">
              <w:rPr>
                <w:rFonts w:hint="eastAsia"/>
              </w:rPr>
              <w:t>方式：</w:t>
            </w:r>
            <w:r w:rsidRPr="001842A8">
              <w:rPr>
                <w:rFonts w:hint="eastAsia"/>
              </w:rPr>
              <w:t>应用对管理员</w:t>
            </w:r>
            <w:r w:rsidRPr="001842A8">
              <w:rPr>
                <w:rFonts w:hint="eastAsia"/>
              </w:rPr>
              <w:t>PIN</w:t>
            </w:r>
            <w:r w:rsidRPr="001842A8">
              <w:rPr>
                <w:rFonts w:hint="eastAsia"/>
              </w:rPr>
              <w:t>值（</w:t>
            </w:r>
            <w:r w:rsidRPr="001842A8">
              <w:rPr>
                <w:rFonts w:hint="eastAsia"/>
              </w:rPr>
              <w:t>6</w:t>
            </w:r>
            <w:r w:rsidRPr="001842A8">
              <w:rPr>
                <w:rFonts w:hint="eastAsia"/>
              </w:rPr>
              <w:t>～</w:t>
            </w:r>
            <w:r w:rsidRPr="001842A8">
              <w:rPr>
                <w:rFonts w:hint="eastAsia"/>
              </w:rPr>
              <w:t>32</w:t>
            </w:r>
            <w:r w:rsidRPr="001842A8">
              <w:rPr>
                <w:rFonts w:hint="eastAsia"/>
              </w:rPr>
              <w:t>字节）进行</w:t>
            </w:r>
            <w:r w:rsidRPr="001842A8">
              <w:rPr>
                <w:rFonts w:hint="eastAsia"/>
              </w:rPr>
              <w:t>MD5</w:t>
            </w:r>
            <w:r w:rsidRPr="001842A8">
              <w:rPr>
                <w:rFonts w:hint="eastAsia"/>
              </w:rPr>
              <w:t>摘要，得到</w:t>
            </w:r>
            <w:r w:rsidRPr="001842A8">
              <w:rPr>
                <w:rFonts w:hint="eastAsia"/>
              </w:rPr>
              <w:t>16</w:t>
            </w:r>
            <w:r w:rsidRPr="001842A8">
              <w:rPr>
                <w:rFonts w:hint="eastAsia"/>
              </w:rPr>
              <w:t>字节摘要结果</w:t>
            </w:r>
            <w:r w:rsidRPr="001842A8">
              <w:rPr>
                <w:rFonts w:hint="eastAsia"/>
              </w:rPr>
              <w:t>M1</w:t>
            </w:r>
            <w:r w:rsidRPr="001842A8">
              <w:rPr>
                <w:rFonts w:hint="eastAsia"/>
              </w:rPr>
              <w:t>，对</w:t>
            </w:r>
            <w:r w:rsidRPr="001842A8">
              <w:rPr>
                <w:rFonts w:hint="eastAsia"/>
              </w:rPr>
              <w:t>M1||R1</w:t>
            </w:r>
            <w:r w:rsidRPr="001842A8">
              <w:rPr>
                <w:rFonts w:hint="eastAsia"/>
              </w:rPr>
              <w:t>进行</w:t>
            </w:r>
            <w:r w:rsidRPr="001842A8">
              <w:rPr>
                <w:rFonts w:hint="eastAsia"/>
              </w:rPr>
              <w:t>MD5</w:t>
            </w:r>
            <w:r w:rsidRPr="001842A8">
              <w:rPr>
                <w:rFonts w:hint="eastAsia"/>
              </w:rPr>
              <w:t>，得到</w:t>
            </w:r>
            <w:r w:rsidRPr="001842A8">
              <w:rPr>
                <w:rFonts w:hint="eastAsia"/>
              </w:rPr>
              <w:t>16</w:t>
            </w:r>
            <w:r w:rsidRPr="001842A8">
              <w:rPr>
                <w:rFonts w:hint="eastAsia"/>
              </w:rPr>
              <w:t>字节的摘要结果</w:t>
            </w:r>
            <w:r w:rsidRPr="001842A8">
              <w:rPr>
                <w:rFonts w:hint="eastAsia"/>
              </w:rPr>
              <w:t>M2</w:t>
            </w:r>
            <w:r w:rsidRPr="001842A8">
              <w:rPr>
                <w:rFonts w:hint="eastAsia"/>
              </w:rPr>
              <w:t>。应用对</w:t>
            </w:r>
            <w:r w:rsidRPr="001842A8">
              <w:rPr>
                <w:rFonts w:hint="eastAsia"/>
              </w:rPr>
              <w:t>M2</w:t>
            </w:r>
            <w:r w:rsidRPr="001842A8">
              <w:rPr>
                <w:rFonts w:hint="eastAsia"/>
              </w:rPr>
              <w:t>进行</w:t>
            </w:r>
            <w:r w:rsidRPr="001842A8">
              <w:rPr>
                <w:rFonts w:hint="eastAsia"/>
              </w:rPr>
              <w:t>P1</w:t>
            </w:r>
            <w:r w:rsidRPr="001842A8">
              <w:rPr>
                <w:rFonts w:hint="eastAsia"/>
              </w:rPr>
              <w:t>填充，使用临时密钥对公钥进行加密，得到应答码；；</w:t>
            </w:r>
          </w:p>
          <w:p w14:paraId="04F3792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3</w:t>
            </w:r>
            <w:r w:rsidRPr="001842A8">
              <w:rPr>
                <w:rFonts w:hint="eastAsia"/>
              </w:rPr>
              <w:t>）管理</w:t>
            </w:r>
            <w:r w:rsidRPr="001842A8">
              <w:rPr>
                <w:rFonts w:hint="eastAsia"/>
              </w:rPr>
              <w:t>Key</w:t>
            </w:r>
            <w:r w:rsidRPr="001842A8">
              <w:rPr>
                <w:rFonts w:hint="eastAsia"/>
              </w:rPr>
              <w:t>恢复</w:t>
            </w:r>
            <w:r w:rsidR="00653EDB">
              <w:rPr>
                <w:rFonts w:hint="eastAsia"/>
              </w:rPr>
              <w:t>方式</w:t>
            </w:r>
            <w:r w:rsidR="00653EDB">
              <w:t>：</w:t>
            </w:r>
            <w:r w:rsidR="00653EDB">
              <w:br/>
            </w:r>
            <w:proofErr w:type="spellStart"/>
            <w:r w:rsidR="00653EDB">
              <w:rPr>
                <w:rFonts w:hint="eastAsia"/>
              </w:rPr>
              <w:t>i</w:t>
            </w:r>
            <w:proofErr w:type="spellEnd"/>
            <w:r w:rsidR="00653EDB">
              <w:rPr>
                <w:rFonts w:hint="eastAsia"/>
              </w:rPr>
              <w:t>)</w:t>
            </w:r>
            <w:r w:rsidR="00653EDB" w:rsidRPr="00040D43">
              <w:rPr>
                <w:rFonts w:hint="eastAsia"/>
              </w:rPr>
              <w:t>上层应用</w:t>
            </w:r>
            <w:r w:rsidR="00653EDB">
              <w:rPr>
                <w:rFonts w:hint="eastAsia"/>
              </w:rPr>
              <w:t>在</w:t>
            </w:r>
            <w:r w:rsidR="00653EDB">
              <w:t>挑战码（</w:t>
            </w:r>
            <w:r w:rsidR="00653EDB">
              <w:rPr>
                <w:rFonts w:hint="eastAsia"/>
              </w:rPr>
              <w:t>R1</w:t>
            </w:r>
            <w:r w:rsidR="00653EDB">
              <w:t>）</w:t>
            </w:r>
            <w:r w:rsidR="00653EDB">
              <w:rPr>
                <w:rFonts w:hint="eastAsia"/>
              </w:rPr>
              <w:t>前</w:t>
            </w:r>
            <w:r w:rsidR="00653EDB">
              <w:t>加上</w:t>
            </w:r>
            <w:r w:rsidR="00653EDB">
              <w:t>SN</w:t>
            </w:r>
            <w:r w:rsidR="00653EDB">
              <w:rPr>
                <w:rFonts w:hint="eastAsia"/>
              </w:rPr>
              <w:t>，</w:t>
            </w:r>
            <w:r w:rsidR="00653EDB">
              <w:t>作为</w:t>
            </w:r>
            <w:r w:rsidR="00653EDB">
              <w:rPr>
                <w:rFonts w:hint="eastAsia"/>
              </w:rPr>
              <w:t>恢复</w:t>
            </w:r>
            <w:r w:rsidR="00653EDB">
              <w:t>初始状态时使用的挑战码</w:t>
            </w:r>
            <w:r w:rsidR="00653EDB" w:rsidRPr="00040D43">
              <w:rPr>
                <w:rFonts w:hint="eastAsia"/>
              </w:rPr>
              <w:t>。</w:t>
            </w:r>
            <w:r w:rsidR="00653EDB">
              <w:br/>
              <w:t>ii)</w:t>
            </w:r>
            <w:r w:rsidR="00653EDB">
              <w:rPr>
                <w:rFonts w:hint="eastAsia"/>
              </w:rPr>
              <w:t>生成恢复</w:t>
            </w:r>
            <w:r w:rsidR="00653EDB">
              <w:t>初始状态码流程中，</w:t>
            </w:r>
            <w:r w:rsidR="00653EDB" w:rsidRPr="00040D43">
              <w:rPr>
                <w:rFonts w:hint="eastAsia"/>
              </w:rPr>
              <w:t>上层应用</w:t>
            </w:r>
            <w:r w:rsidR="00653EDB">
              <w:rPr>
                <w:rFonts w:hint="eastAsia"/>
              </w:rPr>
              <w:t>收到挑战码</w:t>
            </w:r>
            <w:r w:rsidR="00653EDB">
              <w:t>后</w:t>
            </w:r>
            <w:r w:rsidR="00653EDB">
              <w:rPr>
                <w:rFonts w:hint="eastAsia"/>
              </w:rPr>
              <w:t>，</w:t>
            </w:r>
            <w:r w:rsidR="00653EDB">
              <w:t>将</w:t>
            </w:r>
            <w:r w:rsidR="00653EDB" w:rsidRPr="00040D43">
              <w:rPr>
                <w:rFonts w:hint="eastAsia"/>
              </w:rPr>
              <w:t>（</w:t>
            </w:r>
            <w:r w:rsidR="00653EDB" w:rsidRPr="00040D43">
              <w:rPr>
                <w:rFonts w:hint="eastAsia"/>
              </w:rPr>
              <w:t>SN+</w:t>
            </w:r>
            <w:r w:rsidR="00653EDB">
              <w:rPr>
                <w:rFonts w:hint="eastAsia"/>
              </w:rPr>
              <w:t xml:space="preserve"> R1</w:t>
            </w:r>
            <w:r w:rsidR="00653EDB" w:rsidRPr="00040D43">
              <w:rPr>
                <w:rFonts w:hint="eastAsia"/>
              </w:rPr>
              <w:t>）发送给管理</w:t>
            </w:r>
            <w:r w:rsidR="00653EDB" w:rsidRPr="00040D43">
              <w:rPr>
                <w:rFonts w:hint="eastAsia"/>
              </w:rPr>
              <w:t>KEY</w:t>
            </w:r>
            <w:r w:rsidR="00653EDB" w:rsidRPr="00040D43">
              <w:rPr>
                <w:rFonts w:hint="eastAsia"/>
              </w:rPr>
              <w:t>，管理</w:t>
            </w:r>
            <w:r w:rsidR="00653EDB" w:rsidRPr="00040D43">
              <w:rPr>
                <w:rFonts w:hint="eastAsia"/>
              </w:rPr>
              <w:t>Key</w:t>
            </w:r>
            <w:r w:rsidR="00653EDB" w:rsidRPr="00040D43">
              <w:rPr>
                <w:rFonts w:hint="eastAsia"/>
              </w:rPr>
              <w:t>对</w:t>
            </w:r>
            <w:r w:rsidR="00653EDB" w:rsidRPr="00040D43">
              <w:rPr>
                <w:rFonts w:hint="eastAsia"/>
              </w:rPr>
              <w:t>(appName+SN+</w:t>
            </w:r>
            <w:r w:rsidR="00653EDB">
              <w:t>R1</w:t>
            </w:r>
            <w:r w:rsidR="00653EDB" w:rsidRPr="00040D43">
              <w:rPr>
                <w:rFonts w:hint="eastAsia"/>
              </w:rPr>
              <w:t>)</w:t>
            </w:r>
            <w:r w:rsidR="00653EDB">
              <w:rPr>
                <w:rFonts w:hint="eastAsia"/>
              </w:rPr>
              <w:t>计算哈希（</w:t>
            </w:r>
            <w:r w:rsidR="00653EDB">
              <w:rPr>
                <w:rFonts w:hint="eastAsia"/>
              </w:rPr>
              <w:t>SHA1</w:t>
            </w:r>
            <w:r w:rsidR="00653EDB">
              <w:rPr>
                <w:rFonts w:hint="eastAsia"/>
              </w:rPr>
              <w:t>或</w:t>
            </w:r>
            <w:r w:rsidR="00653EDB" w:rsidRPr="00040D43">
              <w:rPr>
                <w:rFonts w:hint="eastAsia"/>
              </w:rPr>
              <w:t>SM3</w:t>
            </w:r>
            <w:r w:rsidR="00653EDB">
              <w:rPr>
                <w:rFonts w:hint="eastAsia"/>
              </w:rPr>
              <w:t>）后进行签名，</w:t>
            </w:r>
            <w:r w:rsidR="00653EDB" w:rsidRPr="00040D43">
              <w:rPr>
                <w:rFonts w:hint="eastAsia"/>
              </w:rPr>
              <w:t>将签名结果</w:t>
            </w:r>
            <w:r w:rsidR="00653EDB">
              <w:rPr>
                <w:rFonts w:hint="eastAsia"/>
              </w:rPr>
              <w:t>发送</w:t>
            </w:r>
            <w:r w:rsidR="00653EDB">
              <w:t>给上层应用</w:t>
            </w:r>
            <w:r w:rsidR="00653EDB">
              <w:rPr>
                <w:rFonts w:hint="eastAsia"/>
              </w:rPr>
              <w:t>。</w:t>
            </w:r>
            <w:r w:rsidR="00653EDB">
              <w:t>签名</w:t>
            </w:r>
            <w:r w:rsidR="00653EDB">
              <w:rPr>
                <w:rFonts w:hint="eastAsia"/>
              </w:rPr>
              <w:t>结果</w:t>
            </w:r>
            <w:r w:rsidR="00653EDB">
              <w:t>就是</w:t>
            </w:r>
            <w:r w:rsidR="00653EDB">
              <w:rPr>
                <w:rFonts w:hint="eastAsia"/>
              </w:rPr>
              <w:t>恢复</w:t>
            </w:r>
            <w:r w:rsidR="00653EDB">
              <w:t>初始状态码</w:t>
            </w:r>
            <w:r w:rsidR="00653EDB">
              <w:rPr>
                <w:rFonts w:hint="eastAsia"/>
              </w:rPr>
              <w:t>。</w:t>
            </w:r>
          </w:p>
          <w:p w14:paraId="0B7B97F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4</w:t>
            </w:r>
            <w:r w:rsidRPr="001842A8">
              <w:rPr>
                <w:rFonts w:hint="eastAsia"/>
              </w:rPr>
              <w:t>）</w:t>
            </w:r>
            <w:proofErr w:type="spellStart"/>
            <w:r w:rsidR="00216A54">
              <w:rPr>
                <w:rFonts w:hint="eastAsia"/>
              </w:rPr>
              <w:t>Utap</w:t>
            </w:r>
            <w:proofErr w:type="spellEnd"/>
            <w:r w:rsidRPr="001842A8">
              <w:rPr>
                <w:rFonts w:hint="eastAsia"/>
              </w:rPr>
              <w:t>根据所采用不同的恢复方式，进行不同的处理过程，与解锁</w:t>
            </w:r>
            <w:r w:rsidRPr="001842A8">
              <w:rPr>
                <w:rFonts w:hint="eastAsia"/>
              </w:rPr>
              <w:t>PIN</w:t>
            </w:r>
            <w:r w:rsidRPr="001842A8">
              <w:rPr>
                <w:rFonts w:hint="eastAsia"/>
              </w:rPr>
              <w:t>过程类似。</w:t>
            </w:r>
          </w:p>
          <w:p w14:paraId="1F810365" w14:textId="77777777" w:rsidR="004645D2" w:rsidRPr="001842A8" w:rsidRDefault="004645D2" w:rsidP="00AA5F9D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5</w:t>
            </w:r>
            <w:r w:rsidRPr="001842A8">
              <w:rPr>
                <w:rFonts w:hint="eastAsia"/>
              </w:rPr>
              <w:t>）本指令执行成功后，指定应用恢复到初始状态。</w:t>
            </w:r>
          </w:p>
        </w:tc>
      </w:tr>
    </w:tbl>
    <w:p w14:paraId="51CC15E2" w14:textId="77777777" w:rsidR="004645D2" w:rsidRDefault="004645D2" w:rsidP="004645D2">
      <w:pPr>
        <w:widowControl/>
        <w:jc w:val="left"/>
      </w:pPr>
      <w:r>
        <w:br w:type="page"/>
      </w:r>
    </w:p>
    <w:p w14:paraId="1D705C2A" w14:textId="77777777" w:rsidR="004645D2" w:rsidRDefault="004645D2" w:rsidP="004645D2">
      <w:pPr>
        <w:pStyle w:val="3"/>
      </w:pPr>
      <w:bookmarkStart w:id="1162" w:name="_Ref462920819"/>
      <w:bookmarkStart w:id="1163" w:name="_Toc466906205"/>
      <w:bookmarkStart w:id="1164" w:name="_Toc96509698"/>
      <w:r>
        <w:rPr>
          <w:rFonts w:hint="eastAsia"/>
        </w:rPr>
        <w:lastRenderedPageBreak/>
        <w:t>创建容器（</w:t>
      </w:r>
      <w:r w:rsidRPr="006874DC">
        <w:rPr>
          <w:rFonts w:hint="eastAsia"/>
        </w:rPr>
        <w:t>0x</w:t>
      </w:r>
      <w:r>
        <w:rPr>
          <w:rFonts w:hint="eastAsia"/>
        </w:rPr>
        <w:t>40</w:t>
      </w:r>
      <w:r>
        <w:rPr>
          <w:rFonts w:hint="eastAsia"/>
        </w:rPr>
        <w:t>）</w:t>
      </w:r>
      <w:bookmarkEnd w:id="1162"/>
      <w:bookmarkEnd w:id="1163"/>
      <w:bookmarkEnd w:id="1164"/>
    </w:p>
    <w:p w14:paraId="7A8C81A9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7B571864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574FB906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287A0F65" w14:textId="5AAE1F43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29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创建容器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1"/>
        <w:gridCol w:w="1242"/>
        <w:gridCol w:w="5770"/>
      </w:tblGrid>
      <w:tr w:rsidR="004645D2" w:rsidRPr="0012039D" w14:paraId="75C55C89" w14:textId="77777777" w:rsidTr="00494823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64F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385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代码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342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12039D" w14:paraId="499FBA34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7BDF9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8C6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4DF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B4</w:t>
            </w:r>
          </w:p>
        </w:tc>
      </w:tr>
      <w:tr w:rsidR="004645D2" w:rsidRPr="0012039D" w14:paraId="17520CE8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B727D2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F6F5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F447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</w:t>
            </w:r>
            <w:r w:rsidRPr="001842A8">
              <w:rPr>
                <w:rFonts w:hint="eastAsia"/>
              </w:rPr>
              <w:t>x40</w:t>
            </w:r>
          </w:p>
        </w:tc>
      </w:tr>
      <w:tr w:rsidR="004645D2" w:rsidRPr="0012039D" w14:paraId="5F6F7B1B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5DB7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02DE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D700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12039D" w14:paraId="33C998AC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D2AE6C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497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1B9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12039D" w14:paraId="6DC6CDF0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F2BB06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DCC6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F1C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发送的数据长度</w:t>
            </w:r>
            <w:r w:rsidR="00305609">
              <w:rPr>
                <w:rFonts w:hint="eastAsia"/>
              </w:rPr>
              <w:t>，大于</w:t>
            </w:r>
            <w:r w:rsidR="00305609">
              <w:rPr>
                <w:rFonts w:hint="eastAsia"/>
              </w:rPr>
              <w:t>18</w:t>
            </w:r>
            <w:r w:rsidR="00305609">
              <w:rPr>
                <w:rFonts w:hint="eastAsia"/>
              </w:rPr>
              <w:t>，小于等于</w:t>
            </w:r>
            <w:r w:rsidR="00305609">
              <w:rPr>
                <w:rFonts w:hint="eastAsia"/>
              </w:rPr>
              <w:t>58</w:t>
            </w:r>
            <w:r w:rsidR="00305609">
              <w:rPr>
                <w:rFonts w:hint="eastAsia"/>
              </w:rPr>
              <w:t>。</w:t>
            </w:r>
          </w:p>
        </w:tc>
      </w:tr>
      <w:tr w:rsidR="004645D2" w:rsidRPr="0012039D" w14:paraId="512F4C27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D75E2E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4FD6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B1C0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0x0000</w:t>
            </w:r>
          </w:p>
        </w:tc>
      </w:tr>
      <w:tr w:rsidR="004645D2" w:rsidRPr="0012039D" w14:paraId="7BD06033" w14:textId="77777777" w:rsidTr="00494823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4791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3F8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B3D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授权码（</w:t>
            </w:r>
            <w:r w:rsidRPr="001842A8">
              <w:rPr>
                <w:rFonts w:hint="eastAsia"/>
              </w:rPr>
              <w:t>16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容器名称（最长</w:t>
            </w:r>
            <w:r w:rsidRPr="001842A8">
              <w:rPr>
                <w:rFonts w:hint="eastAsia"/>
              </w:rPr>
              <w:t>40</w:t>
            </w:r>
            <w:r w:rsidRPr="001842A8">
              <w:rPr>
                <w:rFonts w:hint="eastAsia"/>
              </w:rPr>
              <w:t>字节）</w:t>
            </w:r>
          </w:p>
        </w:tc>
      </w:tr>
      <w:tr w:rsidR="004645D2" w:rsidRPr="0012039D" w14:paraId="2CFFA159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07729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CC42AF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990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841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12039D" w14:paraId="7ADE20A4" w14:textId="77777777" w:rsidTr="00494823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DDA201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9CF5EE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35EB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54F3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12039D" w14:paraId="55AE5380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971DFA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D6F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47EB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0x0000</w:t>
            </w:r>
          </w:p>
        </w:tc>
      </w:tr>
      <w:tr w:rsidR="004645D2" w:rsidRPr="0012039D" w14:paraId="16809431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C63C9B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B76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29D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Null</w:t>
            </w:r>
          </w:p>
        </w:tc>
      </w:tr>
      <w:tr w:rsidR="004645D2" w:rsidRPr="0012039D" w14:paraId="6E303314" w14:textId="77777777" w:rsidTr="00494823"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</w:tcPr>
          <w:p w14:paraId="5DC1DE0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16FEEFC" w14:textId="77777777" w:rsidR="004645D2" w:rsidRPr="001842A8" w:rsidRDefault="00EE0E5A" w:rsidP="00EE0E5A">
            <w:pPr>
              <w:pStyle w:val="af6"/>
              <w:keepNext/>
              <w:jc w:val="left"/>
            </w:pPr>
            <w:r>
              <w:rPr>
                <w:rFonts w:hint="eastAsia"/>
              </w:rPr>
              <w:t>创建容器时，默认配置为首先删除仅有容器名称的空容器。可在应用初始化阶段对此配置进行修改。</w:t>
            </w:r>
          </w:p>
        </w:tc>
      </w:tr>
    </w:tbl>
    <w:p w14:paraId="4A247815" w14:textId="77777777" w:rsidR="004645D2" w:rsidRDefault="004645D2" w:rsidP="004645D2">
      <w:pPr>
        <w:widowControl/>
        <w:jc w:val="left"/>
      </w:pPr>
      <w:r>
        <w:br w:type="page"/>
      </w:r>
    </w:p>
    <w:p w14:paraId="741F942B" w14:textId="77777777" w:rsidR="004645D2" w:rsidRDefault="004645D2" w:rsidP="004645D2">
      <w:pPr>
        <w:pStyle w:val="3"/>
      </w:pPr>
      <w:bookmarkStart w:id="1165" w:name="_Ref462920824"/>
      <w:bookmarkStart w:id="1166" w:name="_Toc466906206"/>
      <w:bookmarkStart w:id="1167" w:name="_Toc96509699"/>
      <w:r>
        <w:rPr>
          <w:rFonts w:hint="eastAsia"/>
        </w:rPr>
        <w:lastRenderedPageBreak/>
        <w:t>枚举容器（</w:t>
      </w:r>
      <w:r w:rsidRPr="006874DC">
        <w:rPr>
          <w:rFonts w:hint="eastAsia"/>
        </w:rPr>
        <w:t>0x</w:t>
      </w:r>
      <w:r>
        <w:rPr>
          <w:rFonts w:hint="eastAsia"/>
        </w:rPr>
        <w:t>46</w:t>
      </w:r>
      <w:r>
        <w:rPr>
          <w:rFonts w:hint="eastAsia"/>
        </w:rPr>
        <w:t>）</w:t>
      </w:r>
      <w:bookmarkEnd w:id="1165"/>
      <w:bookmarkEnd w:id="1166"/>
      <w:bookmarkEnd w:id="1167"/>
    </w:p>
    <w:p w14:paraId="7A842DF4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3BE3DF0E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2FF0E7D7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47FAEF15" w14:textId="4D7F5907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30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枚举容器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1"/>
        <w:gridCol w:w="1242"/>
        <w:gridCol w:w="5770"/>
      </w:tblGrid>
      <w:tr w:rsidR="004645D2" w:rsidRPr="0012039D" w14:paraId="5D069677" w14:textId="77777777" w:rsidTr="00494823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2D98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4B1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代码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46D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12039D" w14:paraId="1170AF7B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C74B9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AC89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938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B0</w:t>
            </w:r>
          </w:p>
        </w:tc>
      </w:tr>
      <w:tr w:rsidR="004645D2" w:rsidRPr="0012039D" w14:paraId="021B5997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08BF93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459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C8DD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</w:t>
            </w:r>
            <w:r w:rsidRPr="001842A8">
              <w:rPr>
                <w:rFonts w:hint="eastAsia"/>
              </w:rPr>
              <w:t>x46</w:t>
            </w:r>
          </w:p>
        </w:tc>
      </w:tr>
      <w:tr w:rsidR="004645D2" w:rsidRPr="0012039D" w14:paraId="4284ED69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48A47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A1BF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F75B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  <w:r w:rsidRPr="001842A8">
              <w:rPr>
                <w:rFonts w:hint="eastAsia"/>
              </w:rPr>
              <w:t>：可用容器</w:t>
            </w:r>
          </w:p>
          <w:p w14:paraId="7C040D7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0x01</w:t>
            </w:r>
            <w:r w:rsidRPr="001842A8">
              <w:rPr>
                <w:rFonts w:hint="eastAsia"/>
              </w:rPr>
              <w:t>：全部容器（不包括空容器和只有容器名称的容器）</w:t>
            </w:r>
          </w:p>
        </w:tc>
      </w:tr>
      <w:tr w:rsidR="004645D2" w:rsidRPr="0012039D" w14:paraId="65F3E43D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94C012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92DB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C4BC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  <w:r w:rsidRPr="001842A8">
              <w:rPr>
                <w:rFonts w:hint="eastAsia"/>
              </w:rPr>
              <w:t>：枚举容器名</w:t>
            </w:r>
          </w:p>
          <w:p w14:paraId="7B75003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0x01</w:t>
            </w:r>
            <w:r w:rsidRPr="001842A8">
              <w:rPr>
                <w:rFonts w:hint="eastAsia"/>
              </w:rPr>
              <w:t>：枚举容器信息数据结构</w:t>
            </w:r>
          </w:p>
          <w:p w14:paraId="52962AC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0x02</w:t>
            </w:r>
            <w:r w:rsidRPr="001842A8">
              <w:rPr>
                <w:rFonts w:hint="eastAsia"/>
              </w:rPr>
              <w:t>：枚举容器头部主要信息</w:t>
            </w:r>
          </w:p>
        </w:tc>
      </w:tr>
      <w:tr w:rsidR="004645D2" w:rsidRPr="0012039D" w14:paraId="1B9A59C0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87F118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060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178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0x0002</w:t>
            </w:r>
          </w:p>
        </w:tc>
      </w:tr>
      <w:tr w:rsidR="004645D2" w:rsidRPr="0012039D" w14:paraId="354BBA7F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71E2D6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7D52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A0A5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不大于</w:t>
            </w:r>
            <w:r w:rsidRPr="001842A8">
              <w:rPr>
                <w:rFonts w:hint="eastAsia"/>
              </w:rPr>
              <w:t>0x140</w:t>
            </w:r>
          </w:p>
        </w:tc>
      </w:tr>
      <w:tr w:rsidR="004645D2" w:rsidRPr="0012039D" w14:paraId="71C0C004" w14:textId="77777777" w:rsidTr="00494823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5C86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057F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B66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</w:p>
        </w:tc>
      </w:tr>
      <w:tr w:rsidR="004645D2" w:rsidRPr="0012039D" w14:paraId="711A4E55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93414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E3D1DE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4B0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3DC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12039D" w14:paraId="03806100" w14:textId="77777777" w:rsidTr="00494823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3C13AF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CBDD58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7385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9EE8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12039D" w14:paraId="68DA530D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15FA11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7506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7D0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成功时，值为实际的数据长度；其它情况时，值为</w:t>
            </w:r>
            <w:r w:rsidRPr="001842A8">
              <w:rPr>
                <w:rFonts w:hint="eastAsia"/>
              </w:rPr>
              <w:t>0x0000</w:t>
            </w:r>
            <w:r w:rsidRPr="001842A8">
              <w:rPr>
                <w:rFonts w:hint="eastAsia"/>
              </w:rPr>
              <w:t>。</w:t>
            </w:r>
          </w:p>
        </w:tc>
      </w:tr>
      <w:tr w:rsidR="004645D2" w:rsidRPr="0012039D" w14:paraId="2288C4CA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B10DF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07F7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B27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容器名称列表或容器信息结构体列表</w:t>
            </w:r>
          </w:p>
        </w:tc>
      </w:tr>
      <w:tr w:rsidR="004645D2" w:rsidRPr="0012039D" w14:paraId="4F2489BD" w14:textId="77777777" w:rsidTr="00494823"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</w:tcPr>
          <w:p w14:paraId="73F2392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7306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）最多</w:t>
            </w:r>
            <w:r w:rsidRPr="001842A8">
              <w:rPr>
                <w:rFonts w:hint="eastAsia"/>
              </w:rPr>
              <w:t>5</w:t>
            </w:r>
            <w:r w:rsidRPr="001842A8">
              <w:rPr>
                <w:rFonts w:hint="eastAsia"/>
              </w:rPr>
              <w:t>个容器；</w:t>
            </w:r>
          </w:p>
          <w:p w14:paraId="135807D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）容器名称列表：</w:t>
            </w:r>
            <w:r w:rsidRPr="001842A8">
              <w:t>name string + '\0' +</w:t>
            </w:r>
            <w:r w:rsidRPr="001842A8">
              <w:rPr>
                <w:rFonts w:hint="eastAsia"/>
              </w:rPr>
              <w:t>…</w:t>
            </w:r>
            <w:r w:rsidRPr="001842A8">
              <w:t xml:space="preserve"> + name string + '\0\0'</w:t>
            </w:r>
            <w:r w:rsidRPr="001842A8">
              <w:rPr>
                <w:rFonts w:hint="eastAsia"/>
              </w:rPr>
              <w:t>；</w:t>
            </w:r>
          </w:p>
          <w:p w14:paraId="33311CE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3</w:t>
            </w:r>
            <w:r w:rsidRPr="001842A8">
              <w:rPr>
                <w:rFonts w:hint="eastAsia"/>
              </w:rPr>
              <w:t>）全部容器信息数据结构</w:t>
            </w:r>
            <w:r w:rsidRPr="001842A8">
              <w:rPr>
                <w:rFonts w:hint="eastAsia"/>
              </w:rPr>
              <w:t>50</w:t>
            </w:r>
            <w:r w:rsidRPr="001842A8">
              <w:rPr>
                <w:rFonts w:hint="eastAsia"/>
              </w:rPr>
              <w:t>字节，最多</w:t>
            </w:r>
            <w:r w:rsidRPr="001842A8">
              <w:rPr>
                <w:rFonts w:hint="eastAsia"/>
              </w:rPr>
              <w:t>250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0xFA</w:t>
            </w:r>
            <w:r w:rsidRPr="001842A8">
              <w:rPr>
                <w:rFonts w:hint="eastAsia"/>
              </w:rPr>
              <w:t>）字节；</w:t>
            </w:r>
          </w:p>
          <w:p w14:paraId="7E2E3E9A" w14:textId="77777777" w:rsidR="004645D2" w:rsidRPr="001842A8" w:rsidRDefault="004645D2" w:rsidP="006937B5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4</w:t>
            </w:r>
            <w:r w:rsidRPr="001842A8">
              <w:rPr>
                <w:rFonts w:hint="eastAsia"/>
              </w:rPr>
              <w:t>）容器头部主要信息包括数据结构前</w:t>
            </w:r>
            <w:r w:rsidRPr="001842A8">
              <w:rPr>
                <w:rFonts w:hint="eastAsia"/>
              </w:rPr>
              <w:t>10</w:t>
            </w:r>
            <w:r w:rsidRPr="001842A8">
              <w:rPr>
                <w:rFonts w:hint="eastAsia"/>
              </w:rPr>
              <w:t>个字节。</w:t>
            </w:r>
          </w:p>
        </w:tc>
      </w:tr>
    </w:tbl>
    <w:p w14:paraId="47C4F1CC" w14:textId="77777777" w:rsidR="004645D2" w:rsidRDefault="004645D2" w:rsidP="004645D2">
      <w:r>
        <w:br w:type="page"/>
      </w:r>
    </w:p>
    <w:p w14:paraId="697D0CA7" w14:textId="77777777" w:rsidR="004645D2" w:rsidRDefault="004645D2" w:rsidP="004645D2">
      <w:pPr>
        <w:pStyle w:val="3"/>
      </w:pPr>
      <w:bookmarkStart w:id="1168" w:name="_Ref462920828"/>
      <w:bookmarkStart w:id="1169" w:name="_Toc466906207"/>
      <w:bookmarkStart w:id="1170" w:name="_Toc96509700"/>
      <w:r>
        <w:rPr>
          <w:rFonts w:hint="eastAsia"/>
        </w:rPr>
        <w:lastRenderedPageBreak/>
        <w:t>删除容器（</w:t>
      </w:r>
      <w:r w:rsidRPr="006874DC">
        <w:rPr>
          <w:rFonts w:hint="eastAsia"/>
        </w:rPr>
        <w:t>0x</w:t>
      </w:r>
      <w:r>
        <w:rPr>
          <w:rFonts w:hint="eastAsia"/>
        </w:rPr>
        <w:t>48</w:t>
      </w:r>
      <w:r>
        <w:rPr>
          <w:rFonts w:hint="eastAsia"/>
        </w:rPr>
        <w:t>）</w:t>
      </w:r>
      <w:bookmarkEnd w:id="1168"/>
      <w:bookmarkEnd w:id="1169"/>
      <w:bookmarkEnd w:id="1170"/>
    </w:p>
    <w:p w14:paraId="7D5B51EF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336333EA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7FCB55AC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36A29422" w14:textId="15D3C417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31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删除容器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1"/>
        <w:gridCol w:w="1242"/>
        <w:gridCol w:w="5770"/>
      </w:tblGrid>
      <w:tr w:rsidR="004645D2" w:rsidRPr="0012039D" w14:paraId="3F34128F" w14:textId="77777777" w:rsidTr="00494823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9E8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2F05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代码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10E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12039D" w14:paraId="6D58F24B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B8CB0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4FB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2C5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B4</w:t>
            </w:r>
          </w:p>
        </w:tc>
      </w:tr>
      <w:tr w:rsidR="004645D2" w:rsidRPr="0012039D" w14:paraId="6932F831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54238E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BF4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CAB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</w:t>
            </w:r>
            <w:r w:rsidRPr="001842A8">
              <w:rPr>
                <w:rFonts w:hint="eastAsia"/>
              </w:rPr>
              <w:t>x48</w:t>
            </w:r>
          </w:p>
        </w:tc>
      </w:tr>
      <w:tr w:rsidR="004645D2" w:rsidRPr="0012039D" w14:paraId="616986FE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685999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22EB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68D5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12039D" w14:paraId="2C12A794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6C9B3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3CE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F5A2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  <w:r w:rsidRPr="001842A8">
              <w:rPr>
                <w:rFonts w:hint="eastAsia"/>
              </w:rPr>
              <w:t>：使用容器索引</w:t>
            </w:r>
          </w:p>
          <w:p w14:paraId="3A42B47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0x01</w:t>
            </w:r>
            <w:r w:rsidRPr="001842A8">
              <w:rPr>
                <w:rFonts w:hint="eastAsia"/>
              </w:rPr>
              <w:t>：使用容器名称</w:t>
            </w:r>
          </w:p>
        </w:tc>
      </w:tr>
      <w:tr w:rsidR="004645D2" w:rsidRPr="0012039D" w14:paraId="4D458BBE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B3AAE3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FA34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89CD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发送的数据长度</w:t>
            </w:r>
          </w:p>
        </w:tc>
      </w:tr>
      <w:tr w:rsidR="004645D2" w:rsidRPr="0012039D" w14:paraId="53FD23AD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0ED53D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72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197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0x0000</w:t>
            </w:r>
          </w:p>
        </w:tc>
      </w:tr>
      <w:tr w:rsidR="004645D2" w:rsidRPr="0012039D" w14:paraId="29851A3C" w14:textId="77777777" w:rsidTr="00494823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9331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957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E2A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授权码（</w:t>
            </w:r>
            <w:r w:rsidRPr="001842A8">
              <w:rPr>
                <w:rFonts w:hint="eastAsia"/>
              </w:rPr>
              <w:t>16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容器索引（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容器名称（最长</w:t>
            </w:r>
            <w:r w:rsidRPr="001842A8">
              <w:rPr>
                <w:rFonts w:hint="eastAsia"/>
              </w:rPr>
              <w:t>40</w:t>
            </w:r>
            <w:r w:rsidRPr="001842A8">
              <w:rPr>
                <w:rFonts w:hint="eastAsia"/>
              </w:rPr>
              <w:t>字节）</w:t>
            </w:r>
          </w:p>
        </w:tc>
      </w:tr>
      <w:tr w:rsidR="004645D2" w:rsidRPr="0012039D" w14:paraId="6B1339D9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4C2E4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F98931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FBAD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89B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12039D" w14:paraId="21664519" w14:textId="77777777" w:rsidTr="00494823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9F2A26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20D87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F1F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64A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12039D" w14:paraId="52556370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759A7C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6F0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FDB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0x0000</w:t>
            </w:r>
          </w:p>
        </w:tc>
      </w:tr>
      <w:tr w:rsidR="004645D2" w:rsidRPr="0012039D" w14:paraId="5569CB9B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D4AE5C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BDC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C07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Null</w:t>
            </w:r>
          </w:p>
        </w:tc>
      </w:tr>
      <w:tr w:rsidR="004645D2" w:rsidRPr="0012039D" w14:paraId="2CFF615F" w14:textId="77777777" w:rsidTr="00494823"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</w:tcPr>
          <w:p w14:paraId="56B4D77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2BBE2F9" w14:textId="77777777" w:rsidR="004645D2" w:rsidRPr="001842A8" w:rsidRDefault="004645D2" w:rsidP="003B09D5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成功执行后，将清空容器文件的全部内容。</w:t>
            </w:r>
          </w:p>
        </w:tc>
      </w:tr>
    </w:tbl>
    <w:p w14:paraId="5C47372D" w14:textId="77777777" w:rsidR="004645D2" w:rsidRDefault="004645D2" w:rsidP="004645D2">
      <w:pPr>
        <w:widowControl/>
        <w:jc w:val="left"/>
      </w:pPr>
      <w:r>
        <w:br w:type="page"/>
      </w:r>
    </w:p>
    <w:p w14:paraId="331CA5FF" w14:textId="77777777" w:rsidR="004645D2" w:rsidRDefault="004645D2" w:rsidP="004645D2">
      <w:pPr>
        <w:pStyle w:val="3"/>
      </w:pPr>
      <w:bookmarkStart w:id="1171" w:name="_Ref462920834"/>
      <w:bookmarkStart w:id="1172" w:name="_Toc466906208"/>
      <w:bookmarkStart w:id="1173" w:name="_Toc96509701"/>
      <w:r>
        <w:rPr>
          <w:rFonts w:hint="eastAsia"/>
        </w:rPr>
        <w:lastRenderedPageBreak/>
        <w:t>获取容器信息（</w:t>
      </w:r>
      <w:r w:rsidRPr="006874DC">
        <w:rPr>
          <w:rFonts w:hint="eastAsia"/>
        </w:rPr>
        <w:t>0x</w:t>
      </w:r>
      <w:r>
        <w:rPr>
          <w:rFonts w:hint="eastAsia"/>
        </w:rPr>
        <w:t>4A</w:t>
      </w:r>
      <w:r>
        <w:rPr>
          <w:rFonts w:hint="eastAsia"/>
        </w:rPr>
        <w:t>）</w:t>
      </w:r>
      <w:bookmarkEnd w:id="1171"/>
      <w:bookmarkEnd w:id="1172"/>
      <w:bookmarkEnd w:id="1173"/>
    </w:p>
    <w:p w14:paraId="6D18E9A5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6FC8601D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751C3E6E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5793F294" w14:textId="254FCACA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32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获取容器信息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1"/>
        <w:gridCol w:w="1242"/>
        <w:gridCol w:w="5770"/>
      </w:tblGrid>
      <w:tr w:rsidR="004645D2" w:rsidRPr="0012039D" w14:paraId="17E64C71" w14:textId="77777777" w:rsidTr="00494823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DF1E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6187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代码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562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12039D" w14:paraId="3A28478E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0F48B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812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7912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B0</w:t>
            </w:r>
          </w:p>
        </w:tc>
      </w:tr>
      <w:tr w:rsidR="004645D2" w:rsidRPr="0012039D" w14:paraId="0E8D5746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4DE9E1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23EA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0F7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</w:t>
            </w:r>
            <w:r w:rsidRPr="001842A8">
              <w:rPr>
                <w:rFonts w:hint="eastAsia"/>
              </w:rPr>
              <w:t>x4A</w:t>
            </w:r>
          </w:p>
        </w:tc>
      </w:tr>
      <w:tr w:rsidR="004645D2" w:rsidRPr="0012039D" w14:paraId="2797AD62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59C263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456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65E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12039D" w14:paraId="44C011E8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E34752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3C98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882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12039D" w14:paraId="75E1F198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7BD48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F5B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4446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容器名称的字节数</w:t>
            </w:r>
          </w:p>
        </w:tc>
      </w:tr>
      <w:tr w:rsidR="004645D2" w:rsidRPr="0012039D" w14:paraId="394957B6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FE58EA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5FD3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430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0x0008</w:t>
            </w:r>
          </w:p>
        </w:tc>
      </w:tr>
      <w:tr w:rsidR="004645D2" w:rsidRPr="0012039D" w14:paraId="11A2D016" w14:textId="77777777" w:rsidTr="00494823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6C2F9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ACD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D7A8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容器名称</w:t>
            </w:r>
            <w:bookmarkStart w:id="1174" w:name="OLE_LINK20"/>
            <w:bookmarkStart w:id="1175" w:name="OLE_LINK21"/>
            <w:r w:rsidRPr="001842A8">
              <w:rPr>
                <w:rFonts w:hint="eastAsia"/>
              </w:rPr>
              <w:t>（最长</w:t>
            </w:r>
            <w:r w:rsidRPr="001842A8">
              <w:rPr>
                <w:rFonts w:hint="eastAsia"/>
              </w:rPr>
              <w:t>40</w:t>
            </w:r>
            <w:r w:rsidRPr="001842A8">
              <w:rPr>
                <w:rFonts w:hint="eastAsia"/>
              </w:rPr>
              <w:t>字节）</w:t>
            </w:r>
            <w:bookmarkEnd w:id="1174"/>
            <w:bookmarkEnd w:id="1175"/>
          </w:p>
        </w:tc>
      </w:tr>
      <w:tr w:rsidR="004645D2" w:rsidRPr="0012039D" w14:paraId="54B61CE0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15883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B16ECD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7AAB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654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12039D" w14:paraId="61B42827" w14:textId="77777777" w:rsidTr="00494823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7E8D2C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FABBFC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74B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2C8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12039D" w14:paraId="10BCFD1C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75517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2E7E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80A3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成功时，值为</w:t>
            </w:r>
            <w:r w:rsidRPr="001842A8">
              <w:t>Le</w:t>
            </w:r>
            <w:r w:rsidRPr="001842A8">
              <w:rPr>
                <w:rFonts w:hint="eastAsia"/>
              </w:rPr>
              <w:t>；其它情况时，值为</w:t>
            </w:r>
            <w:r w:rsidRPr="001842A8">
              <w:rPr>
                <w:rFonts w:hint="eastAsia"/>
              </w:rPr>
              <w:t>0x0000</w:t>
            </w:r>
          </w:p>
        </w:tc>
      </w:tr>
      <w:tr w:rsidR="004645D2" w:rsidRPr="0012039D" w14:paraId="4C9EFA80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46CAD4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FEE9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042C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容器基本信息</w:t>
            </w:r>
          </w:p>
        </w:tc>
      </w:tr>
      <w:tr w:rsidR="004645D2" w:rsidRPr="0012039D" w14:paraId="2F64E7F2" w14:textId="77777777" w:rsidTr="00494823"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</w:tcPr>
          <w:p w14:paraId="09FCE66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61FD87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）容器信息为容器信息数据结构的前</w:t>
            </w:r>
            <w:r w:rsidRPr="001842A8">
              <w:rPr>
                <w:rFonts w:hint="eastAsia"/>
              </w:rPr>
              <w:t>8</w:t>
            </w:r>
            <w:r w:rsidRPr="001842A8">
              <w:rPr>
                <w:rFonts w:hint="eastAsia"/>
              </w:rPr>
              <w:t>个字节，包括容器文件</w:t>
            </w:r>
            <w:r w:rsidRPr="001842A8">
              <w:rPr>
                <w:rFonts w:hint="eastAsia"/>
              </w:rPr>
              <w:t>ID</w:t>
            </w:r>
            <w:r w:rsidR="009A3F1E">
              <w:rPr>
                <w:rFonts w:hint="eastAsia"/>
              </w:rPr>
              <w:t>（</w:t>
            </w:r>
            <w:r w:rsidR="009A3F1E" w:rsidRPr="00040D43">
              <w:rPr>
                <w:rFonts w:hint="eastAsia"/>
              </w:rPr>
              <w:t>大端</w:t>
            </w:r>
            <w:r w:rsidR="009A3F1E">
              <w:rPr>
                <w:rFonts w:hint="eastAsia"/>
              </w:rPr>
              <w:t>）</w:t>
            </w:r>
            <w:r w:rsidRPr="001842A8">
              <w:rPr>
                <w:rFonts w:hint="eastAsia"/>
              </w:rPr>
              <w:t>，密钥对类型、密钥对状态、容器状态等。</w:t>
            </w:r>
          </w:p>
          <w:p w14:paraId="4EBFCE94" w14:textId="77777777" w:rsidR="004645D2" w:rsidRPr="001842A8" w:rsidRDefault="004645D2" w:rsidP="00815BAE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）中间件需要保存容器文件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，用于在目标容器中生成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导入密钥对，并使用目标容器的密钥对进行签名等操作。</w:t>
            </w:r>
          </w:p>
        </w:tc>
      </w:tr>
    </w:tbl>
    <w:p w14:paraId="4D230322" w14:textId="77777777" w:rsidR="004645D2" w:rsidRDefault="004645D2" w:rsidP="004645D2">
      <w:r>
        <w:br w:type="page"/>
      </w:r>
    </w:p>
    <w:p w14:paraId="533C0F7C" w14:textId="77777777" w:rsidR="004645D2" w:rsidRDefault="004645D2" w:rsidP="004645D2">
      <w:pPr>
        <w:pStyle w:val="3"/>
      </w:pPr>
      <w:bookmarkStart w:id="1176" w:name="_Ref462920838"/>
      <w:bookmarkStart w:id="1177" w:name="_Toc466906209"/>
      <w:bookmarkStart w:id="1178" w:name="_Toc96509702"/>
      <w:r>
        <w:rPr>
          <w:rFonts w:hint="eastAsia"/>
        </w:rPr>
        <w:lastRenderedPageBreak/>
        <w:t>导入数字证书（</w:t>
      </w:r>
      <w:r w:rsidRPr="00DE2B2D">
        <w:rPr>
          <w:rFonts w:hint="eastAsia"/>
        </w:rPr>
        <w:t>0x</w:t>
      </w:r>
      <w:r>
        <w:rPr>
          <w:rFonts w:hint="eastAsia"/>
        </w:rPr>
        <w:t>4C</w:t>
      </w:r>
      <w:r>
        <w:rPr>
          <w:rFonts w:hint="eastAsia"/>
        </w:rPr>
        <w:t>）</w:t>
      </w:r>
      <w:bookmarkEnd w:id="1176"/>
      <w:bookmarkEnd w:id="1177"/>
      <w:bookmarkEnd w:id="1178"/>
    </w:p>
    <w:p w14:paraId="422AE39C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026AB02B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51F50297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3F7131B3" w14:textId="373EE223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导入数字证书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1"/>
        <w:gridCol w:w="1242"/>
        <w:gridCol w:w="5770"/>
      </w:tblGrid>
      <w:tr w:rsidR="004645D2" w:rsidRPr="00896EC1" w14:paraId="02967983" w14:textId="77777777" w:rsidTr="00494823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7E8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434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代码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C76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896EC1" w14:paraId="71500825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C047D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03B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EF8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B4</w:t>
            </w:r>
          </w:p>
        </w:tc>
      </w:tr>
      <w:tr w:rsidR="004645D2" w:rsidRPr="00896EC1" w14:paraId="7DDD7862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555CF1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59C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D58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</w:t>
            </w:r>
            <w:r w:rsidRPr="001842A8">
              <w:rPr>
                <w:rFonts w:hint="eastAsia"/>
              </w:rPr>
              <w:t>x4C</w:t>
            </w:r>
          </w:p>
        </w:tc>
      </w:tr>
      <w:tr w:rsidR="004645D2" w:rsidRPr="00896EC1" w14:paraId="5128F1B9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60329A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0BA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5A0A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写状态：</w:t>
            </w:r>
          </w:p>
          <w:p w14:paraId="1BF09C6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0xA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：</w:t>
            </w:r>
            <w:r w:rsidRPr="001842A8">
              <w:t>FIRST</w:t>
            </w:r>
            <w:r w:rsidRPr="001842A8">
              <w:rPr>
                <w:rFonts w:hint="eastAsia"/>
              </w:rPr>
              <w:t>_</w:t>
            </w:r>
            <w:r w:rsidRPr="001842A8">
              <w:t>UPDATE</w:t>
            </w:r>
          </w:p>
          <w:p w14:paraId="78ACF9A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0xB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：</w:t>
            </w:r>
            <w:r w:rsidRPr="001842A8">
              <w:t>FIRST</w:t>
            </w:r>
            <w:r w:rsidRPr="001842A8">
              <w:rPr>
                <w:rFonts w:hint="eastAsia"/>
              </w:rPr>
              <w:t>_</w:t>
            </w:r>
            <w:r w:rsidRPr="001842A8">
              <w:t>FINAL</w:t>
            </w:r>
          </w:p>
          <w:p w14:paraId="1EF34F0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0xA</w:t>
            </w:r>
            <w:r w:rsidRPr="001842A8">
              <w:rPr>
                <w:rFonts w:hint="eastAsia"/>
              </w:rPr>
              <w:t>0</w:t>
            </w:r>
            <w:r w:rsidRPr="001842A8">
              <w:rPr>
                <w:rFonts w:hint="eastAsia"/>
              </w:rPr>
              <w:t>：</w:t>
            </w:r>
            <w:r w:rsidRPr="001842A8">
              <w:t>UPDATE</w:t>
            </w:r>
          </w:p>
          <w:p w14:paraId="772B3F5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0xB0</w:t>
            </w:r>
            <w:r w:rsidRPr="001842A8">
              <w:rPr>
                <w:rFonts w:hint="eastAsia"/>
              </w:rPr>
              <w:t>：</w:t>
            </w:r>
            <w:r w:rsidRPr="001842A8">
              <w:t>FINAL</w:t>
            </w:r>
          </w:p>
        </w:tc>
      </w:tr>
      <w:tr w:rsidR="004645D2" w:rsidRPr="00896EC1" w14:paraId="67D2C730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CE243E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136C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FBC2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896EC1" w14:paraId="562A5615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306929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12E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F21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发送的数据长度</w:t>
            </w:r>
          </w:p>
        </w:tc>
      </w:tr>
      <w:tr w:rsidR="004645D2" w:rsidRPr="00896EC1" w14:paraId="7A7562D9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3550A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D52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4C1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0x0000</w:t>
            </w:r>
          </w:p>
        </w:tc>
      </w:tr>
      <w:tr w:rsidR="004645D2" w:rsidRPr="00896EC1" w14:paraId="43399674" w14:textId="77777777" w:rsidTr="00494823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E2422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E53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906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授权码（</w:t>
            </w:r>
            <w:r w:rsidRPr="001842A8">
              <w:rPr>
                <w:rFonts w:hint="eastAsia"/>
              </w:rPr>
              <w:t>16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偏移（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待写入数据的长度（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待写入数据（最长</w:t>
            </w:r>
            <w:r w:rsidRPr="001842A8">
              <w:rPr>
                <w:rFonts w:hint="eastAsia"/>
              </w:rPr>
              <w:t>256</w:t>
            </w:r>
            <w:r w:rsidRPr="001842A8">
              <w:rPr>
                <w:rFonts w:hint="eastAsia"/>
              </w:rPr>
              <w:t>字节）</w:t>
            </w:r>
          </w:p>
        </w:tc>
      </w:tr>
      <w:tr w:rsidR="004645D2" w:rsidRPr="00896EC1" w14:paraId="3C499843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4DC95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A31E95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AD8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2F1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896EC1" w14:paraId="3217BD7A" w14:textId="77777777" w:rsidTr="00494823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630A32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8B016B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5D6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5479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896EC1" w14:paraId="77365E55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CCBA73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B26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177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</w:t>
            </w:r>
          </w:p>
        </w:tc>
      </w:tr>
      <w:tr w:rsidR="004645D2" w:rsidRPr="00896EC1" w14:paraId="19183F4F" w14:textId="77777777" w:rsidTr="00494823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DCE9F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B1C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2D0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Null</w:t>
            </w:r>
          </w:p>
        </w:tc>
      </w:tr>
      <w:tr w:rsidR="004645D2" w:rsidRPr="00896EC1" w14:paraId="253FA457" w14:textId="77777777" w:rsidTr="00494823"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846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40EE" w14:textId="77777777" w:rsidR="004645D2" w:rsidRDefault="004645D2" w:rsidP="0081759A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ID=</w:t>
            </w:r>
            <w:r w:rsidRPr="001842A8">
              <w:rPr>
                <w:rFonts w:hint="eastAsia"/>
              </w:rPr>
              <w:t>容器文件</w:t>
            </w:r>
            <w:r w:rsidRPr="001842A8">
              <w:rPr>
                <w:rFonts w:hint="eastAsia"/>
              </w:rPr>
              <w:t>ID +</w:t>
            </w:r>
            <w:r w:rsidRPr="001842A8">
              <w:rPr>
                <w:rFonts w:hint="eastAsia"/>
              </w:rPr>
              <w:t>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证书标识（</w:t>
            </w:r>
            <w:r w:rsidRPr="001842A8">
              <w:rPr>
                <w:rFonts w:hint="eastAsia"/>
              </w:rPr>
              <w:t>0x01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</w:t>
            </w:r>
            <w:r w:rsidRPr="001842A8">
              <w:t>K</w:t>
            </w:r>
            <w:r w:rsidRPr="001842A8">
              <w:rPr>
                <w:rFonts w:hint="eastAsia"/>
              </w:rPr>
              <w:t>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xchgCert</w:t>
            </w:r>
            <w:proofErr w:type="spellEnd"/>
            <w:r w:rsidRPr="001842A8">
              <w:rPr>
                <w:rFonts w:hint="eastAsia"/>
              </w:rPr>
              <w:t>，</w:t>
            </w:r>
            <w:r w:rsidRPr="001842A8">
              <w:rPr>
                <w:rFonts w:hint="eastAsia"/>
              </w:rPr>
              <w:t>0x02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rPr>
                <w:rFonts w:hint="eastAsia"/>
              </w:rPr>
              <w:t>SignKey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rPr>
                <w:rFonts w:hint="eastAsia"/>
              </w:rPr>
              <w:t>SignCert</w:t>
            </w:r>
            <w:proofErr w:type="spellEnd"/>
            <w:r w:rsidRPr="001842A8">
              <w:rPr>
                <w:rFonts w:hint="eastAsia"/>
              </w:rPr>
              <w:t>）。</w:t>
            </w:r>
          </w:p>
          <w:p w14:paraId="17A4B850" w14:textId="77777777" w:rsidR="009A3F1E" w:rsidRPr="001842A8" w:rsidRDefault="009A3F1E" w:rsidP="0081759A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</w:t>
            </w:r>
            <w:r>
              <w:rPr>
                <w:rFonts w:hint="eastAsia"/>
              </w:rPr>
              <w:t>为大端序。</w:t>
            </w:r>
          </w:p>
        </w:tc>
      </w:tr>
    </w:tbl>
    <w:p w14:paraId="159057D4" w14:textId="77777777" w:rsidR="004645D2" w:rsidRDefault="004645D2" w:rsidP="004645D2">
      <w:pPr>
        <w:widowControl/>
        <w:jc w:val="left"/>
      </w:pPr>
      <w:r>
        <w:br w:type="page"/>
      </w:r>
    </w:p>
    <w:p w14:paraId="5D8618A9" w14:textId="77777777" w:rsidR="004645D2" w:rsidRDefault="004645D2" w:rsidP="004645D2">
      <w:pPr>
        <w:pStyle w:val="3"/>
      </w:pPr>
      <w:bookmarkStart w:id="1179" w:name="_Ref462920843"/>
      <w:bookmarkStart w:id="1180" w:name="_Toc466906210"/>
      <w:bookmarkStart w:id="1181" w:name="_Toc96509703"/>
      <w:r>
        <w:rPr>
          <w:rFonts w:hint="eastAsia"/>
        </w:rPr>
        <w:lastRenderedPageBreak/>
        <w:t>导出数字证书（</w:t>
      </w:r>
      <w:r w:rsidRPr="00DE2B2D">
        <w:rPr>
          <w:rFonts w:hint="eastAsia"/>
        </w:rPr>
        <w:t>0x</w:t>
      </w:r>
      <w:r>
        <w:rPr>
          <w:rFonts w:hint="eastAsia"/>
        </w:rPr>
        <w:t>4E</w:t>
      </w:r>
      <w:r>
        <w:rPr>
          <w:rFonts w:hint="eastAsia"/>
        </w:rPr>
        <w:t>）</w:t>
      </w:r>
      <w:bookmarkEnd w:id="1179"/>
      <w:bookmarkEnd w:id="1180"/>
      <w:bookmarkEnd w:id="1181"/>
    </w:p>
    <w:p w14:paraId="7C6CF185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7A7A6B42" w14:textId="77777777" w:rsidR="004645D2" w:rsidRPr="00BF629E" w:rsidRDefault="004645D2" w:rsidP="004645D2">
      <w:pPr>
        <w:ind w:firstLineChars="200" w:firstLine="560"/>
        <w:rPr>
          <w:sz w:val="28"/>
          <w:szCs w:val="28"/>
        </w:rPr>
      </w:pPr>
      <w:r w:rsidRPr="00BF629E">
        <w:rPr>
          <w:rFonts w:hint="eastAsia"/>
          <w:sz w:val="28"/>
          <w:szCs w:val="28"/>
        </w:rPr>
        <w:t>支持数字证书文件</w:t>
      </w:r>
      <w:r w:rsidRPr="00BF629E">
        <w:rPr>
          <w:rFonts w:hint="eastAsia"/>
          <w:sz w:val="28"/>
          <w:szCs w:val="28"/>
        </w:rPr>
        <w:t>HASH</w:t>
      </w:r>
      <w:r w:rsidRPr="00BF629E">
        <w:rPr>
          <w:rFonts w:hint="eastAsia"/>
          <w:sz w:val="28"/>
          <w:szCs w:val="28"/>
        </w:rPr>
        <w:t>计算功能</w:t>
      </w:r>
      <w:r w:rsidR="00393267">
        <w:rPr>
          <w:rFonts w:hint="eastAsia"/>
          <w:sz w:val="28"/>
          <w:szCs w:val="28"/>
        </w:rPr>
        <w:t>。</w:t>
      </w:r>
    </w:p>
    <w:p w14:paraId="4571AB34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34C1B6D8" w14:textId="0B70029B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34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导出数字证书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1"/>
        <w:gridCol w:w="1242"/>
        <w:gridCol w:w="5770"/>
      </w:tblGrid>
      <w:tr w:rsidR="004645D2" w:rsidRPr="0012039D" w14:paraId="1114A3E7" w14:textId="77777777" w:rsidTr="00494823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44D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E248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代码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B436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12039D" w14:paraId="6BA53FCD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E0893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CFAF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3C1F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B0</w:t>
            </w:r>
          </w:p>
        </w:tc>
      </w:tr>
      <w:tr w:rsidR="004645D2" w:rsidRPr="0012039D" w14:paraId="772BCAC6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8D8D3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F46A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56B8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</w:t>
            </w:r>
            <w:r w:rsidRPr="001842A8">
              <w:rPr>
                <w:rFonts w:hint="eastAsia"/>
              </w:rPr>
              <w:t>x4E</w:t>
            </w:r>
          </w:p>
        </w:tc>
      </w:tr>
      <w:tr w:rsidR="004645D2" w:rsidRPr="0012039D" w14:paraId="0113E550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0F03DD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431E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D44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  <w:r w:rsidRPr="001842A8">
              <w:rPr>
                <w:rFonts w:hint="eastAsia"/>
              </w:rPr>
              <w:t>：获取数字证书内容</w:t>
            </w:r>
          </w:p>
          <w:p w14:paraId="6E3EFA4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0x01</w:t>
            </w:r>
            <w:r w:rsidRPr="001842A8">
              <w:rPr>
                <w:rFonts w:hint="eastAsia"/>
              </w:rPr>
              <w:t>：获取数字证书的</w:t>
            </w:r>
            <w:r w:rsidRPr="001842A8">
              <w:rPr>
                <w:rFonts w:hint="eastAsia"/>
              </w:rPr>
              <w:t>HASH</w:t>
            </w:r>
            <w:r w:rsidRPr="001842A8">
              <w:rPr>
                <w:rFonts w:hint="eastAsia"/>
              </w:rPr>
              <w:t>值</w:t>
            </w:r>
          </w:p>
        </w:tc>
      </w:tr>
      <w:tr w:rsidR="004645D2" w:rsidRPr="0012039D" w14:paraId="6764636F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50E309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BA3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D59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12039D" w14:paraId="004F51DB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478869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CF4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5AEC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0x0006</w:t>
            </w:r>
          </w:p>
        </w:tc>
      </w:tr>
      <w:tr w:rsidR="004645D2" w:rsidRPr="0012039D" w14:paraId="6B747004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03F191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4BB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9A41" w14:textId="77777777" w:rsidR="004645D2" w:rsidRPr="001842A8" w:rsidRDefault="004645D2" w:rsidP="001842A8">
            <w:pPr>
              <w:pStyle w:val="af6"/>
              <w:jc w:val="left"/>
            </w:pPr>
            <w:bookmarkStart w:id="1182" w:name="OLE_LINK17"/>
            <w:bookmarkStart w:id="1183" w:name="OLE_LINK18"/>
            <w:r w:rsidRPr="001842A8">
              <w:t>P1=0x00</w:t>
            </w:r>
            <w:r w:rsidRPr="001842A8">
              <w:rPr>
                <w:rFonts w:hint="eastAsia"/>
              </w:rPr>
              <w:t>时：</w:t>
            </w:r>
            <w:bookmarkEnd w:id="1182"/>
            <w:bookmarkEnd w:id="1183"/>
            <w:r w:rsidRPr="001842A8">
              <w:rPr>
                <w:rFonts w:hint="eastAsia"/>
              </w:rPr>
              <w:t>期望读出的数据长度（最大值为</w:t>
            </w:r>
            <w:r w:rsidRPr="001842A8">
              <w:rPr>
                <w:rFonts w:hint="eastAsia"/>
              </w:rPr>
              <w:t>0x0100</w:t>
            </w:r>
            <w:r w:rsidRPr="001842A8">
              <w:rPr>
                <w:rFonts w:hint="eastAsia"/>
              </w:rPr>
              <w:t>）</w:t>
            </w:r>
          </w:p>
          <w:p w14:paraId="00878E8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P1=0x0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时：</w:t>
            </w:r>
            <w:r w:rsidRPr="001842A8">
              <w:rPr>
                <w:rFonts w:hint="eastAsia"/>
              </w:rPr>
              <w:t>0x0014</w:t>
            </w:r>
          </w:p>
        </w:tc>
      </w:tr>
      <w:tr w:rsidR="004645D2" w:rsidRPr="0012039D" w14:paraId="446E27F5" w14:textId="77777777" w:rsidTr="00494823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A3D84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E44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F38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偏移（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字节，</w:t>
            </w:r>
            <w:r w:rsidRPr="001842A8">
              <w:t>P1=0x0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值为</w:t>
            </w:r>
            <w:r w:rsidRPr="001842A8">
              <w:rPr>
                <w:rFonts w:hint="eastAsia"/>
              </w:rPr>
              <w:t>0x0000</w:t>
            </w:r>
            <w:r w:rsidRPr="001842A8">
              <w:rPr>
                <w:rFonts w:hint="eastAsia"/>
              </w:rPr>
              <w:t>）</w:t>
            </w:r>
          </w:p>
        </w:tc>
      </w:tr>
      <w:tr w:rsidR="004645D2" w:rsidRPr="0012039D" w14:paraId="1BCCBEF1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FFB86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D51E51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7A7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3D9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12039D" w14:paraId="28662F61" w14:textId="77777777" w:rsidTr="00494823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C5E02C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35A96F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2030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1F8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12039D" w14:paraId="341181DF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3456D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1BD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E027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成功时，值为</w:t>
            </w:r>
            <w:r w:rsidRPr="001842A8">
              <w:t>Le</w:t>
            </w:r>
            <w:r w:rsidRPr="001842A8">
              <w:rPr>
                <w:rFonts w:hint="eastAsia"/>
              </w:rPr>
              <w:t>；其它情况时，值为</w:t>
            </w:r>
            <w:r w:rsidRPr="001842A8">
              <w:rPr>
                <w:rFonts w:hint="eastAsia"/>
              </w:rPr>
              <w:t>0</w:t>
            </w:r>
          </w:p>
        </w:tc>
      </w:tr>
      <w:tr w:rsidR="004645D2" w:rsidRPr="0012039D" w14:paraId="1107CB89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B01E68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3FD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0C1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数字证书内容或</w:t>
            </w:r>
            <w:r w:rsidRPr="001842A8">
              <w:rPr>
                <w:rFonts w:hint="eastAsia"/>
              </w:rPr>
              <w:t>HASH</w:t>
            </w:r>
            <w:r w:rsidRPr="001842A8">
              <w:rPr>
                <w:rFonts w:hint="eastAsia"/>
              </w:rPr>
              <w:t>值</w:t>
            </w:r>
          </w:p>
        </w:tc>
      </w:tr>
      <w:tr w:rsidR="004645D2" w:rsidRPr="0012039D" w14:paraId="217B93C6" w14:textId="77777777" w:rsidTr="00494823"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</w:tcPr>
          <w:p w14:paraId="7317F4B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5E2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）使用</w:t>
            </w:r>
            <w:r w:rsidRPr="001842A8">
              <w:rPr>
                <w:rFonts w:hint="eastAsia"/>
              </w:rPr>
              <w:t>SHA1</w:t>
            </w:r>
            <w:r w:rsidRPr="001842A8">
              <w:rPr>
                <w:rFonts w:hint="eastAsia"/>
              </w:rPr>
              <w:t>算法对数字证书内容进行</w:t>
            </w:r>
            <w:r w:rsidRPr="001842A8">
              <w:rPr>
                <w:rFonts w:hint="eastAsia"/>
              </w:rPr>
              <w:t>HASH</w:t>
            </w:r>
          </w:p>
          <w:p w14:paraId="770EEF6D" w14:textId="77777777" w:rsidR="004645D2" w:rsidRDefault="004645D2" w:rsidP="00ED6A47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）</w:t>
            </w:r>
            <w:bookmarkStart w:id="1184" w:name="OLE_LINK19"/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ID=</w:t>
            </w:r>
            <w:r w:rsidRPr="001842A8">
              <w:rPr>
                <w:rFonts w:hint="eastAsia"/>
              </w:rPr>
              <w:t>容器文件</w:t>
            </w:r>
            <w:r w:rsidRPr="001842A8">
              <w:rPr>
                <w:rFonts w:hint="eastAsia"/>
              </w:rPr>
              <w:t>ID +</w:t>
            </w:r>
            <w:r w:rsidRPr="001842A8">
              <w:rPr>
                <w:rFonts w:hint="eastAsia"/>
              </w:rPr>
              <w:t>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证书标识（</w:t>
            </w:r>
            <w:r w:rsidRPr="001842A8">
              <w:rPr>
                <w:rFonts w:hint="eastAsia"/>
              </w:rPr>
              <w:t>0x01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</w:t>
            </w:r>
            <w:r w:rsidRPr="001842A8">
              <w:t>K</w:t>
            </w:r>
            <w:r w:rsidRPr="001842A8">
              <w:rPr>
                <w:rFonts w:hint="eastAsia"/>
              </w:rPr>
              <w:t>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xchgCert</w:t>
            </w:r>
            <w:proofErr w:type="spellEnd"/>
            <w:r w:rsidRPr="001842A8">
              <w:rPr>
                <w:rFonts w:hint="eastAsia"/>
              </w:rPr>
              <w:t>，</w:t>
            </w:r>
            <w:r w:rsidRPr="001842A8">
              <w:rPr>
                <w:rFonts w:hint="eastAsia"/>
              </w:rPr>
              <w:t>0x02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rPr>
                <w:rFonts w:hint="eastAsia"/>
              </w:rPr>
              <w:t>SignKey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rPr>
                <w:rFonts w:hint="eastAsia"/>
              </w:rPr>
              <w:t>SignCert</w:t>
            </w:r>
            <w:proofErr w:type="spellEnd"/>
            <w:r w:rsidRPr="001842A8">
              <w:rPr>
                <w:rFonts w:hint="eastAsia"/>
              </w:rPr>
              <w:t>）。</w:t>
            </w:r>
            <w:bookmarkEnd w:id="1184"/>
          </w:p>
          <w:p w14:paraId="130427E7" w14:textId="77777777" w:rsidR="009A3F1E" w:rsidRPr="001842A8" w:rsidRDefault="009A3F1E" w:rsidP="00ED6A47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</w:t>
            </w:r>
            <w:r>
              <w:rPr>
                <w:rFonts w:hint="eastAsia"/>
              </w:rPr>
              <w:t>为大端序。</w:t>
            </w:r>
          </w:p>
        </w:tc>
      </w:tr>
    </w:tbl>
    <w:p w14:paraId="1CE0D804" w14:textId="77777777" w:rsidR="004645D2" w:rsidRDefault="004645D2" w:rsidP="004645D2">
      <w:pPr>
        <w:widowControl/>
        <w:jc w:val="left"/>
      </w:pPr>
      <w:r>
        <w:br w:type="page"/>
      </w:r>
    </w:p>
    <w:p w14:paraId="78CBD70F" w14:textId="77777777" w:rsidR="004645D2" w:rsidRDefault="004645D2" w:rsidP="004645D2">
      <w:pPr>
        <w:pStyle w:val="3"/>
      </w:pPr>
      <w:bookmarkStart w:id="1185" w:name="_Ref462920847"/>
      <w:bookmarkStart w:id="1186" w:name="_Toc466906211"/>
      <w:bookmarkStart w:id="1187" w:name="_Toc96509704"/>
      <w:r>
        <w:rPr>
          <w:rFonts w:hint="eastAsia"/>
        </w:rPr>
        <w:lastRenderedPageBreak/>
        <w:t>生成随机数（</w:t>
      </w:r>
      <w:r w:rsidRPr="00DE2B2D">
        <w:rPr>
          <w:rFonts w:hint="eastAsia"/>
        </w:rPr>
        <w:t>0x</w:t>
      </w:r>
      <w:r>
        <w:rPr>
          <w:rFonts w:hint="eastAsia"/>
        </w:rPr>
        <w:t>50</w:t>
      </w:r>
      <w:r>
        <w:rPr>
          <w:rFonts w:hint="eastAsia"/>
        </w:rPr>
        <w:t>）</w:t>
      </w:r>
      <w:bookmarkEnd w:id="1185"/>
      <w:bookmarkEnd w:id="1186"/>
      <w:bookmarkEnd w:id="1187"/>
    </w:p>
    <w:p w14:paraId="3F0650D6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7057FB47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7A4FD551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63B76E73" w14:textId="0E6DDA22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35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生成随机数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"/>
        <w:gridCol w:w="1371"/>
        <w:gridCol w:w="1248"/>
        <w:gridCol w:w="5770"/>
      </w:tblGrid>
      <w:tr w:rsidR="004645D2" w:rsidRPr="0012039D" w14:paraId="3577A81F" w14:textId="77777777" w:rsidTr="00494823"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50C8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FC8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代码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489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12039D" w14:paraId="36FBFE72" w14:textId="77777777" w:rsidTr="00494823"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79751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E12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08C8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0xB0</w:t>
            </w:r>
          </w:p>
        </w:tc>
      </w:tr>
      <w:tr w:rsidR="004645D2" w:rsidRPr="0012039D" w14:paraId="4EECEABC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5D285D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668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434D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50</w:t>
            </w:r>
          </w:p>
        </w:tc>
      </w:tr>
      <w:tr w:rsidR="004645D2" w:rsidRPr="0012039D" w14:paraId="7CC8F1C6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F61013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3AAA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9FC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12039D" w14:paraId="4EE5A904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F03563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CE59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FB3E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12039D" w14:paraId="634B5531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91E13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978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F7C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12039D" w14:paraId="29E06EEB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102DD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774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E23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  <w:r w:rsidRPr="001842A8">
              <w:rPr>
                <w:rFonts w:hint="eastAsia"/>
              </w:rPr>
              <w:t>08</w:t>
            </w:r>
            <w:r w:rsidRPr="001842A8">
              <w:rPr>
                <w:rFonts w:hint="eastAsia"/>
              </w:rPr>
              <w:t>至</w:t>
            </w:r>
            <w:r w:rsidRPr="001842A8">
              <w:t>0x0</w:t>
            </w:r>
            <w:r w:rsidRPr="001842A8">
              <w:rPr>
                <w:rFonts w:hint="eastAsia"/>
              </w:rPr>
              <w:t>080</w:t>
            </w:r>
          </w:p>
        </w:tc>
      </w:tr>
      <w:tr w:rsidR="004645D2" w:rsidRPr="0012039D" w14:paraId="060C1AF0" w14:textId="77777777" w:rsidTr="00494823">
        <w:tc>
          <w:tcPr>
            <w:tcW w:w="4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F3BB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215E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88B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Null</w:t>
            </w:r>
          </w:p>
        </w:tc>
      </w:tr>
      <w:tr w:rsidR="004645D2" w:rsidRPr="0012039D" w14:paraId="4B1D79F3" w14:textId="77777777" w:rsidTr="00494823"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722FD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CA2565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6745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CED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12039D" w14:paraId="4C75BD63" w14:textId="77777777" w:rsidTr="00494823">
        <w:trPr>
          <w:trHeight w:val="116"/>
        </w:trPr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DC3E7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541C63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1E9A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079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12039D" w14:paraId="4BEDBBF0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EF6C22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2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146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成功时，值为</w:t>
            </w:r>
            <w:r w:rsidRPr="001842A8">
              <w:t>Le</w:t>
            </w:r>
            <w:r w:rsidRPr="001842A8">
              <w:rPr>
                <w:rFonts w:hint="eastAsia"/>
              </w:rPr>
              <w:t>；其它情况时，值为</w:t>
            </w:r>
            <w:r w:rsidRPr="001842A8">
              <w:rPr>
                <w:rFonts w:hint="eastAsia"/>
              </w:rPr>
              <w:t>0x0000</w:t>
            </w:r>
          </w:p>
        </w:tc>
      </w:tr>
      <w:tr w:rsidR="004645D2" w:rsidRPr="0012039D" w14:paraId="4BC64E77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4FBE13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BE19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BC3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随机数据，长度由</w:t>
            </w:r>
            <w:r w:rsidRPr="001842A8">
              <w:rPr>
                <w:rFonts w:hint="eastAsia"/>
              </w:rPr>
              <w:t>Len</w:t>
            </w:r>
            <w:r w:rsidRPr="001842A8">
              <w:rPr>
                <w:rFonts w:hint="eastAsia"/>
              </w:rPr>
              <w:t>决定。</w:t>
            </w:r>
          </w:p>
        </w:tc>
      </w:tr>
      <w:tr w:rsidR="004645D2" w:rsidRPr="0012039D" w14:paraId="1DB6C8B2" w14:textId="77777777" w:rsidTr="00494823">
        <w:tc>
          <w:tcPr>
            <w:tcW w:w="4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D05F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D3A9" w14:textId="77777777" w:rsidR="004645D2" w:rsidRPr="001842A8" w:rsidRDefault="004645D2" w:rsidP="006B7FFE">
            <w:pPr>
              <w:pStyle w:val="af6"/>
              <w:keepNext/>
              <w:jc w:val="left"/>
            </w:pPr>
          </w:p>
        </w:tc>
      </w:tr>
    </w:tbl>
    <w:p w14:paraId="083E2763" w14:textId="77777777" w:rsidR="004645D2" w:rsidRDefault="004645D2" w:rsidP="004645D2">
      <w:r>
        <w:br w:type="page"/>
      </w:r>
    </w:p>
    <w:p w14:paraId="5379C8D2" w14:textId="77777777" w:rsidR="004645D2" w:rsidRDefault="004645D2" w:rsidP="004645D2">
      <w:pPr>
        <w:pStyle w:val="3"/>
      </w:pPr>
      <w:bookmarkStart w:id="1188" w:name="_Ref462920854"/>
      <w:bookmarkStart w:id="1189" w:name="_Toc466906212"/>
      <w:bookmarkStart w:id="1190" w:name="_Toc96509705"/>
      <w:r>
        <w:rPr>
          <w:rFonts w:hint="eastAsia"/>
        </w:rPr>
        <w:lastRenderedPageBreak/>
        <w:t>生成</w:t>
      </w:r>
      <w:r>
        <w:rPr>
          <w:rFonts w:hint="eastAsia"/>
        </w:rPr>
        <w:t>RSA</w:t>
      </w:r>
      <w:r>
        <w:rPr>
          <w:rFonts w:hint="eastAsia"/>
        </w:rPr>
        <w:t>密钥对（</w:t>
      </w:r>
      <w:r w:rsidRPr="00DE2B2D">
        <w:rPr>
          <w:rFonts w:hint="eastAsia"/>
        </w:rPr>
        <w:t>0x</w:t>
      </w:r>
      <w:r>
        <w:rPr>
          <w:rFonts w:hint="eastAsia"/>
        </w:rPr>
        <w:t>54</w:t>
      </w:r>
      <w:r>
        <w:rPr>
          <w:rFonts w:hint="eastAsia"/>
        </w:rPr>
        <w:t>）</w:t>
      </w:r>
      <w:bookmarkEnd w:id="1188"/>
      <w:bookmarkEnd w:id="1189"/>
      <w:bookmarkEnd w:id="1190"/>
    </w:p>
    <w:p w14:paraId="021A018D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3ABA28DC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12BE40F7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27CF0153" w14:textId="3BF70797" w:rsidR="00393267" w:rsidRPr="009B3BBF" w:rsidRDefault="00393267" w:rsidP="00393267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36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生成RSA密钥对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1"/>
        <w:gridCol w:w="1242"/>
        <w:gridCol w:w="5770"/>
      </w:tblGrid>
      <w:tr w:rsidR="004645D2" w:rsidRPr="0012039D" w14:paraId="5DB406C8" w14:textId="77777777" w:rsidTr="00494823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8C7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9DB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代码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6C30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12039D" w14:paraId="4D332376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75057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E914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006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0xB4</w:t>
            </w:r>
          </w:p>
        </w:tc>
      </w:tr>
      <w:tr w:rsidR="004645D2" w:rsidRPr="0012039D" w14:paraId="253AFDD3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E455BC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9EE6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CED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5</w:t>
            </w:r>
            <w:r w:rsidRPr="001842A8">
              <w:t>4</w:t>
            </w:r>
          </w:p>
        </w:tc>
      </w:tr>
      <w:tr w:rsidR="004645D2" w:rsidRPr="0012039D" w14:paraId="6F73B103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285AD2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11BF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A4E8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</w:t>
            </w:r>
            <w:r w:rsidRPr="001842A8">
              <w:rPr>
                <w:rFonts w:hint="eastAsia"/>
              </w:rPr>
              <w:t>1</w:t>
            </w:r>
            <w:r w:rsidRPr="001842A8">
              <w:t>：</w:t>
            </w:r>
            <w:r w:rsidRPr="001842A8">
              <w:rPr>
                <w:rFonts w:hint="eastAsia"/>
              </w:rPr>
              <w:t>RSA</w:t>
            </w:r>
            <w:r w:rsidRPr="001842A8">
              <w:t>1024</w:t>
            </w:r>
            <w:r w:rsidRPr="001842A8">
              <w:rPr>
                <w:rFonts w:hint="eastAsia"/>
              </w:rPr>
              <w:t>；</w:t>
            </w:r>
            <w:r w:rsidRPr="001842A8">
              <w:t>0x07</w:t>
            </w:r>
            <w:r w:rsidRPr="001842A8">
              <w:t>：</w:t>
            </w:r>
            <w:r w:rsidRPr="001842A8">
              <w:rPr>
                <w:rFonts w:hint="eastAsia"/>
              </w:rPr>
              <w:t>RSA</w:t>
            </w:r>
            <w:r w:rsidRPr="001842A8">
              <w:t>2048</w:t>
            </w:r>
          </w:p>
        </w:tc>
      </w:tr>
      <w:tr w:rsidR="004645D2" w:rsidRPr="0012039D" w14:paraId="236FC45E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5AB8B9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D7C2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FDF8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12039D" w14:paraId="7B7FAFD5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CD212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D378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DFA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0018</w:t>
            </w:r>
          </w:p>
        </w:tc>
      </w:tr>
      <w:tr w:rsidR="004645D2" w:rsidRPr="0012039D" w14:paraId="6B54D2EA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898339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C23D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8760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0x0000</w:t>
            </w:r>
          </w:p>
        </w:tc>
      </w:tr>
      <w:tr w:rsidR="004645D2" w:rsidRPr="0012039D" w14:paraId="4EAF464A" w14:textId="77777777" w:rsidTr="00494823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5C2F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9569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68D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授权码（</w:t>
            </w:r>
            <w:r w:rsidRPr="001842A8">
              <w:rPr>
                <w:rFonts w:hint="eastAsia"/>
              </w:rPr>
              <w:t>16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t>公钥指数（</w:t>
            </w:r>
            <w:r w:rsidRPr="001842A8">
              <w:rPr>
                <w:rFonts w:hint="eastAsia"/>
              </w:rPr>
              <w:t>大端顺序，</w:t>
            </w:r>
            <w:r w:rsidRPr="001842A8">
              <w:rPr>
                <w:rFonts w:hint="eastAsia"/>
              </w:rPr>
              <w:t>4</w:t>
            </w:r>
            <w:r w:rsidRPr="001842A8">
              <w:rPr>
                <w:rFonts w:hint="eastAsia"/>
              </w:rPr>
              <w:t>字节</w:t>
            </w:r>
            <w:r w:rsidRPr="001842A8">
              <w:t>）</w:t>
            </w:r>
          </w:p>
        </w:tc>
      </w:tr>
      <w:tr w:rsidR="004645D2" w:rsidRPr="0012039D" w14:paraId="23691C80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286F9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4D73C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F928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1AF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12039D" w14:paraId="63208427" w14:textId="77777777" w:rsidTr="00494823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772402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AD1B7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B40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ED2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12039D" w14:paraId="63B5AA1E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7ABDD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834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E7A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0x0000</w:t>
            </w:r>
          </w:p>
        </w:tc>
      </w:tr>
      <w:tr w:rsidR="004645D2" w:rsidRPr="0012039D" w14:paraId="12B3371F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4C2BAC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391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8F8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Null</w:t>
            </w:r>
          </w:p>
        </w:tc>
      </w:tr>
      <w:tr w:rsidR="004645D2" w:rsidRPr="0012039D" w14:paraId="6AC568E8" w14:textId="77777777" w:rsidTr="00494823"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</w:tcPr>
          <w:p w14:paraId="00564F6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3092D6" w14:textId="77777777" w:rsidR="004645D2" w:rsidRDefault="004645D2" w:rsidP="00DB35AF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ID=</w:t>
            </w:r>
            <w:r w:rsidRPr="001842A8">
              <w:rPr>
                <w:rFonts w:hint="eastAsia"/>
              </w:rPr>
              <w:t>容器文件</w:t>
            </w:r>
            <w:r w:rsidRPr="001842A8">
              <w:rPr>
                <w:rFonts w:hint="eastAsia"/>
              </w:rPr>
              <w:t>ID +</w:t>
            </w:r>
            <w:r w:rsidRPr="001842A8">
              <w:rPr>
                <w:rFonts w:hint="eastAsia"/>
              </w:rPr>
              <w:t>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证书标识（</w:t>
            </w:r>
            <w:r w:rsidRPr="001842A8">
              <w:rPr>
                <w:rFonts w:hint="eastAsia"/>
              </w:rPr>
              <w:t>0x01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</w:t>
            </w:r>
            <w:r w:rsidRPr="001842A8">
              <w:t>K</w:t>
            </w:r>
            <w:r w:rsidRPr="001842A8">
              <w:rPr>
                <w:rFonts w:hint="eastAsia"/>
              </w:rPr>
              <w:t>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xchgCert</w:t>
            </w:r>
            <w:proofErr w:type="spellEnd"/>
            <w:r w:rsidRPr="001842A8">
              <w:rPr>
                <w:rFonts w:hint="eastAsia"/>
              </w:rPr>
              <w:t>，</w:t>
            </w:r>
            <w:r w:rsidRPr="001842A8">
              <w:rPr>
                <w:rFonts w:hint="eastAsia"/>
              </w:rPr>
              <w:t>0x02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rPr>
                <w:rFonts w:hint="eastAsia"/>
              </w:rPr>
              <w:t>SignKey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rPr>
                <w:rFonts w:hint="eastAsia"/>
              </w:rPr>
              <w:t>SignCert</w:t>
            </w:r>
            <w:proofErr w:type="spellEnd"/>
            <w:r w:rsidRPr="001842A8">
              <w:rPr>
                <w:rFonts w:hint="eastAsia"/>
              </w:rPr>
              <w:t>）。</w:t>
            </w:r>
          </w:p>
          <w:p w14:paraId="047DD79E" w14:textId="77777777" w:rsidR="009A3F1E" w:rsidRPr="001842A8" w:rsidRDefault="009A3F1E" w:rsidP="00DB35AF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</w:t>
            </w:r>
            <w:r>
              <w:rPr>
                <w:rFonts w:hint="eastAsia"/>
              </w:rPr>
              <w:t>为大端序。</w:t>
            </w:r>
          </w:p>
        </w:tc>
      </w:tr>
    </w:tbl>
    <w:p w14:paraId="325676C9" w14:textId="77777777" w:rsidR="004645D2" w:rsidRDefault="004645D2" w:rsidP="004645D2">
      <w:r>
        <w:br w:type="page"/>
      </w:r>
    </w:p>
    <w:p w14:paraId="3A17BC2F" w14:textId="77777777" w:rsidR="004645D2" w:rsidRDefault="004645D2" w:rsidP="004645D2">
      <w:pPr>
        <w:pStyle w:val="3"/>
      </w:pPr>
      <w:bookmarkStart w:id="1191" w:name="_Ref462920861"/>
      <w:bookmarkStart w:id="1192" w:name="_Toc466906213"/>
      <w:bookmarkStart w:id="1193" w:name="_Toc96509706"/>
      <w:r>
        <w:rPr>
          <w:rFonts w:hint="eastAsia"/>
        </w:rPr>
        <w:lastRenderedPageBreak/>
        <w:t>导入</w:t>
      </w:r>
      <w:r>
        <w:rPr>
          <w:rFonts w:hint="eastAsia"/>
        </w:rPr>
        <w:t>RSA</w:t>
      </w:r>
      <w:r>
        <w:rPr>
          <w:rFonts w:hint="eastAsia"/>
        </w:rPr>
        <w:t>密钥对（</w:t>
      </w:r>
      <w:r w:rsidRPr="00DE2B2D">
        <w:rPr>
          <w:rFonts w:hint="eastAsia"/>
        </w:rPr>
        <w:t>0x</w:t>
      </w:r>
      <w:r>
        <w:rPr>
          <w:rFonts w:hint="eastAsia"/>
        </w:rPr>
        <w:t>56</w:t>
      </w:r>
      <w:r>
        <w:rPr>
          <w:rFonts w:hint="eastAsia"/>
        </w:rPr>
        <w:t>）</w:t>
      </w:r>
      <w:bookmarkEnd w:id="1191"/>
      <w:bookmarkEnd w:id="1192"/>
      <w:bookmarkEnd w:id="1193"/>
    </w:p>
    <w:p w14:paraId="3B9B35A2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4C656A88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69B4C5B6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5711BCF2" w14:textId="35DE47F5" w:rsidR="009B3BBF" w:rsidRPr="009B3BBF" w:rsidRDefault="009B3BBF" w:rsidP="009B3BBF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37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导入RSA密钥对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"/>
        <w:gridCol w:w="1371"/>
        <w:gridCol w:w="1248"/>
        <w:gridCol w:w="5770"/>
      </w:tblGrid>
      <w:tr w:rsidR="004645D2" w:rsidRPr="0012039D" w14:paraId="099EF4C3" w14:textId="77777777" w:rsidTr="00494823"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A63F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8CB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代码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638D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12039D" w14:paraId="07B6662A" w14:textId="77777777" w:rsidTr="00494823"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2084D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78E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603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</w:t>
            </w:r>
            <w:r w:rsidRPr="001842A8">
              <w:rPr>
                <w:rFonts w:hint="eastAsia"/>
              </w:rPr>
              <w:t>xB4</w:t>
            </w:r>
          </w:p>
        </w:tc>
      </w:tr>
      <w:tr w:rsidR="004645D2" w:rsidRPr="0012039D" w14:paraId="484989B0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7A005E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D0F5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189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56</w:t>
            </w:r>
          </w:p>
        </w:tc>
      </w:tr>
      <w:tr w:rsidR="004645D2" w:rsidRPr="0012039D" w14:paraId="091C0A2D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33F23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FFB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047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  <w:r w:rsidRPr="001842A8">
              <w:t>：</w:t>
            </w:r>
            <w:r w:rsidRPr="001842A8">
              <w:rPr>
                <w:rFonts w:hint="eastAsia"/>
              </w:rPr>
              <w:t>分块输入加密的</w:t>
            </w:r>
            <w:r w:rsidRPr="001842A8">
              <w:rPr>
                <w:rFonts w:hint="eastAsia"/>
              </w:rPr>
              <w:t>RSA</w:t>
            </w:r>
            <w:r w:rsidRPr="001842A8">
              <w:rPr>
                <w:rFonts w:hint="eastAsia"/>
              </w:rPr>
              <w:t>密钥对</w:t>
            </w:r>
          </w:p>
          <w:p w14:paraId="062D0B6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0x01</w:t>
            </w:r>
            <w:r w:rsidRPr="001842A8">
              <w:t>：</w:t>
            </w:r>
            <w:r w:rsidRPr="001842A8">
              <w:rPr>
                <w:rFonts w:hint="eastAsia"/>
              </w:rPr>
              <w:t>使用导入的会话密钥解密</w:t>
            </w:r>
            <w:r w:rsidRPr="001842A8">
              <w:rPr>
                <w:rFonts w:hint="eastAsia"/>
              </w:rPr>
              <w:t>RSA</w:t>
            </w:r>
            <w:r w:rsidRPr="001842A8">
              <w:rPr>
                <w:rFonts w:hint="eastAsia"/>
              </w:rPr>
              <w:t>密钥对并保存到指定容器中</w:t>
            </w:r>
          </w:p>
        </w:tc>
      </w:tr>
      <w:tr w:rsidR="004645D2" w:rsidRPr="0012039D" w14:paraId="1D56B3FA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BF0EF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7FB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01A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P1=0x00</w:t>
            </w:r>
            <w:r w:rsidRPr="001842A8">
              <w:rPr>
                <w:rFonts w:hint="eastAsia"/>
              </w:rPr>
              <w:t>时：偏移序号（</w:t>
            </w:r>
            <w:r w:rsidRPr="001842A8">
              <w:rPr>
                <w:rFonts w:hint="eastAsia"/>
              </w:rPr>
              <w:t>0x00</w:t>
            </w:r>
            <w:r w:rsidRPr="001842A8">
              <w:rPr>
                <w:rFonts w:hint="eastAsia"/>
              </w:rPr>
              <w:t>，</w:t>
            </w:r>
            <w:r w:rsidRPr="001842A8">
              <w:rPr>
                <w:rFonts w:hint="eastAsia"/>
              </w:rPr>
              <w:t>0x01</w:t>
            </w:r>
            <w:r w:rsidRPr="001842A8">
              <w:rPr>
                <w:rFonts w:hint="eastAsia"/>
              </w:rPr>
              <w:t>，</w:t>
            </w:r>
            <w:r w:rsidRPr="001842A8">
              <w:rPr>
                <w:rFonts w:hint="eastAsia"/>
              </w:rPr>
              <w:t>0x02</w:t>
            </w:r>
            <w:r w:rsidRPr="001842A8">
              <w:rPr>
                <w:rFonts w:hint="eastAsia"/>
              </w:rPr>
              <w:t>），</w:t>
            </w:r>
            <w:r w:rsidRPr="001842A8">
              <w:rPr>
                <w:rFonts w:hint="eastAsia"/>
              </w:rPr>
              <w:t>RSA1024</w:t>
            </w:r>
            <w:r w:rsidRPr="001842A8">
              <w:rPr>
                <w:rFonts w:hint="eastAsia"/>
              </w:rPr>
              <w:t>两包，</w:t>
            </w:r>
            <w:r w:rsidRPr="001842A8">
              <w:rPr>
                <w:rFonts w:hint="eastAsia"/>
              </w:rPr>
              <w:t>RSA2048</w:t>
            </w:r>
            <w:r w:rsidRPr="001842A8">
              <w:rPr>
                <w:rFonts w:hint="eastAsia"/>
              </w:rPr>
              <w:t>为三包</w:t>
            </w:r>
          </w:p>
          <w:p w14:paraId="64EE198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P1=0x0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时：</w:t>
            </w:r>
            <w:r w:rsidRPr="001842A8">
              <w:rPr>
                <w:rFonts w:hint="eastAsia"/>
              </w:rPr>
              <w:t>0x00</w:t>
            </w:r>
            <w:r w:rsidRPr="001842A8">
              <w:rPr>
                <w:rFonts w:hint="eastAsia"/>
              </w:rPr>
              <w:t>表示明文；</w:t>
            </w:r>
            <w:r w:rsidRPr="001842A8">
              <w:rPr>
                <w:rFonts w:hint="eastAsia"/>
              </w:rPr>
              <w:t>0x01</w:t>
            </w:r>
            <w:r w:rsidRPr="001842A8">
              <w:rPr>
                <w:rFonts w:hint="eastAsia"/>
              </w:rPr>
              <w:t>表示密文</w:t>
            </w:r>
          </w:p>
        </w:tc>
      </w:tr>
      <w:tr w:rsidR="004645D2" w:rsidRPr="0012039D" w14:paraId="5EB25FCD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43466E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19DD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02B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P1=0x00</w:t>
            </w:r>
            <w:r w:rsidRPr="001842A8">
              <w:rPr>
                <w:rFonts w:hint="eastAsia"/>
              </w:rPr>
              <w:t>时：</w:t>
            </w:r>
            <w:r w:rsidRPr="001842A8">
              <w:rPr>
                <w:rFonts w:hint="eastAsia"/>
              </w:rPr>
              <w:t>0x0114</w:t>
            </w:r>
          </w:p>
          <w:p w14:paraId="53B4EB4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P1=0x01</w:t>
            </w:r>
            <w:r w:rsidRPr="001842A8">
              <w:rPr>
                <w:rFonts w:hint="eastAsia"/>
              </w:rPr>
              <w:t>时：</w:t>
            </w:r>
            <w:r w:rsidRPr="001842A8">
              <w:rPr>
                <w:rFonts w:hint="eastAsia"/>
              </w:rPr>
              <w:t>0x0015</w:t>
            </w:r>
          </w:p>
        </w:tc>
      </w:tr>
      <w:tr w:rsidR="004645D2" w:rsidRPr="0012039D" w14:paraId="59A8E814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121BFA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443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290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0x0000</w:t>
            </w:r>
          </w:p>
        </w:tc>
      </w:tr>
      <w:tr w:rsidR="004645D2" w:rsidRPr="0012039D" w14:paraId="43992FC5" w14:textId="77777777" w:rsidTr="00494823">
        <w:tc>
          <w:tcPr>
            <w:tcW w:w="4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2EBE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02F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C22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P1=0x00</w:t>
            </w:r>
            <w:r w:rsidRPr="001842A8">
              <w:rPr>
                <w:rFonts w:hint="eastAsia"/>
              </w:rPr>
              <w:t>时：</w:t>
            </w:r>
            <w:bookmarkStart w:id="1194" w:name="OLE_LINK14"/>
            <w:bookmarkStart w:id="1195" w:name="OLE_LINK15"/>
            <w:r w:rsidRPr="001842A8">
              <w:rPr>
                <w:rFonts w:hint="eastAsia"/>
              </w:rPr>
              <w:t>授权码（</w:t>
            </w:r>
            <w:r w:rsidRPr="001842A8">
              <w:rPr>
                <w:rFonts w:hint="eastAsia"/>
              </w:rPr>
              <w:t>16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bookmarkEnd w:id="1194"/>
            <w:bookmarkEnd w:id="1195"/>
            <w:r w:rsidRPr="001842A8">
              <w:rPr>
                <w:rFonts w:hint="eastAsia"/>
              </w:rPr>
              <w:t>分块的</w:t>
            </w:r>
            <w:r w:rsidRPr="001842A8">
              <w:rPr>
                <w:rFonts w:hint="eastAsia"/>
              </w:rPr>
              <w:t>RSA</w:t>
            </w:r>
            <w:r w:rsidRPr="001842A8">
              <w:rPr>
                <w:rFonts w:hint="eastAsia"/>
              </w:rPr>
              <w:t>密钥对数据</w:t>
            </w:r>
          </w:p>
          <w:p w14:paraId="74D8FE1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P1=0x0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时：授权码（</w:t>
            </w:r>
            <w:r w:rsidRPr="001842A8">
              <w:rPr>
                <w:rFonts w:hint="eastAsia"/>
              </w:rPr>
              <w:t>16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密钥类型（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字节，</w:t>
            </w:r>
            <w:r w:rsidRPr="001842A8">
              <w:t>0x0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表示</w:t>
            </w:r>
            <w:r w:rsidRPr="001842A8">
              <w:rPr>
                <w:rFonts w:hint="eastAsia"/>
              </w:rPr>
              <w:t>RSA1024</w:t>
            </w:r>
            <w:r w:rsidRPr="001842A8">
              <w:rPr>
                <w:rFonts w:hint="eastAsia"/>
              </w:rPr>
              <w:t>，</w:t>
            </w:r>
            <w:r w:rsidRPr="001842A8">
              <w:t>0x07</w:t>
            </w:r>
            <w:r w:rsidRPr="001842A8">
              <w:rPr>
                <w:rFonts w:hint="eastAsia"/>
              </w:rPr>
              <w:t>表示</w:t>
            </w:r>
            <w:r w:rsidRPr="001842A8">
              <w:rPr>
                <w:rFonts w:hint="eastAsia"/>
              </w:rPr>
              <w:t>RSA2048</w:t>
            </w:r>
            <w:r w:rsidRPr="001842A8">
              <w:rPr>
                <w:rFonts w:hint="eastAsia"/>
              </w:rPr>
              <w:t>）</w:t>
            </w:r>
          </w:p>
        </w:tc>
      </w:tr>
      <w:tr w:rsidR="004645D2" w:rsidRPr="0012039D" w14:paraId="5A483425" w14:textId="77777777" w:rsidTr="00494823"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CA6A03" w14:textId="77777777" w:rsidR="004645D2" w:rsidRPr="001842A8" w:rsidRDefault="004645D2" w:rsidP="001842A8">
            <w:pPr>
              <w:pStyle w:val="af6"/>
              <w:jc w:val="left"/>
            </w:pPr>
            <w:bookmarkStart w:id="1196" w:name="_Hlk367618178"/>
            <w:r w:rsidRPr="001842A8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E51DFE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D4C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A0F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bookmarkEnd w:id="1196"/>
      <w:tr w:rsidR="004645D2" w:rsidRPr="0012039D" w14:paraId="3E493C5E" w14:textId="77777777" w:rsidTr="00494823"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0563A8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CCF34F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D7E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316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12039D" w14:paraId="17F6938B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9DABBB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E6A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2D3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  <w:r w:rsidRPr="001842A8">
              <w:rPr>
                <w:rFonts w:hint="eastAsia"/>
              </w:rPr>
              <w:t>00</w:t>
            </w:r>
          </w:p>
        </w:tc>
      </w:tr>
      <w:tr w:rsidR="004645D2" w:rsidRPr="0012039D" w14:paraId="191A17D9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87042D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138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126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Null</w:t>
            </w:r>
          </w:p>
        </w:tc>
      </w:tr>
      <w:tr w:rsidR="004645D2" w:rsidRPr="0012039D" w14:paraId="7272CE71" w14:textId="77777777" w:rsidTr="00494823">
        <w:tc>
          <w:tcPr>
            <w:tcW w:w="4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1AC6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040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）加密方式为</w:t>
            </w:r>
            <w:r w:rsidRPr="001842A8">
              <w:rPr>
                <w:rFonts w:hint="eastAsia"/>
              </w:rPr>
              <w:t>3DES ECB</w:t>
            </w:r>
            <w:r w:rsidRPr="001842A8">
              <w:rPr>
                <w:rFonts w:hint="eastAsia"/>
              </w:rPr>
              <w:t>，加密方式导入密钥对前，需通过导入加密会话密</w:t>
            </w:r>
            <w:r w:rsidRPr="001842A8">
              <w:rPr>
                <w:rFonts w:hint="eastAsia"/>
              </w:rPr>
              <w:lastRenderedPageBreak/>
              <w:t>钥指令成功导入对称密钥；</w:t>
            </w:r>
          </w:p>
          <w:p w14:paraId="3F781A4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）加密的</w:t>
            </w:r>
            <w:r w:rsidRPr="001842A8">
              <w:rPr>
                <w:rFonts w:hint="eastAsia"/>
              </w:rPr>
              <w:t>RSA</w:t>
            </w:r>
            <w:r w:rsidRPr="001842A8">
              <w:rPr>
                <w:rFonts w:hint="eastAsia"/>
              </w:rPr>
              <w:t>密钥对数据，</w:t>
            </w:r>
            <w:r w:rsidRPr="001842A8">
              <w:rPr>
                <w:rFonts w:hint="eastAsia"/>
              </w:rPr>
              <w:t>RSA1024</w:t>
            </w:r>
            <w:r w:rsidRPr="001842A8">
              <w:rPr>
                <w:rFonts w:hint="eastAsia"/>
              </w:rPr>
              <w:t>至少发送</w:t>
            </w:r>
            <w:r w:rsidRPr="001842A8">
              <w:rPr>
                <w:rFonts w:hint="eastAsia"/>
              </w:rPr>
              <w:t>384</w:t>
            </w:r>
            <w:r w:rsidRPr="001842A8">
              <w:rPr>
                <w:rFonts w:hint="eastAsia"/>
              </w:rPr>
              <w:t>字节，</w:t>
            </w:r>
            <w:r w:rsidRPr="001842A8">
              <w:rPr>
                <w:rFonts w:hint="eastAsia"/>
              </w:rPr>
              <w:t>RSA2048</w:t>
            </w:r>
            <w:r w:rsidRPr="001842A8">
              <w:rPr>
                <w:rFonts w:hint="eastAsia"/>
              </w:rPr>
              <w:t>至少发送</w:t>
            </w:r>
            <w:r w:rsidRPr="001842A8">
              <w:rPr>
                <w:rFonts w:hint="eastAsia"/>
              </w:rPr>
              <w:t>640</w:t>
            </w:r>
            <w:r w:rsidRPr="001842A8">
              <w:rPr>
                <w:rFonts w:hint="eastAsia"/>
              </w:rPr>
              <w:t>字节；</w:t>
            </w:r>
          </w:p>
          <w:p w14:paraId="7D94C81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3</w:t>
            </w:r>
            <w:r w:rsidRPr="001842A8">
              <w:rPr>
                <w:rFonts w:hint="eastAsia"/>
              </w:rPr>
              <w:t>）</w:t>
            </w:r>
            <w:r w:rsidRPr="001842A8">
              <w:rPr>
                <w:rFonts w:hint="eastAsia"/>
              </w:rPr>
              <w:t>RSA1024</w:t>
            </w:r>
            <w:r w:rsidRPr="001842A8">
              <w:rPr>
                <w:rFonts w:hint="eastAsia"/>
              </w:rPr>
              <w:t>密钥对是明文时，需要按照</w:t>
            </w:r>
            <w:r w:rsidRPr="001842A8">
              <w:rPr>
                <w:rFonts w:hint="eastAsia"/>
              </w:rPr>
              <w:t>n||d||e</w:t>
            </w:r>
            <w:r w:rsidRPr="001842A8">
              <w:rPr>
                <w:rFonts w:hint="eastAsia"/>
              </w:rPr>
              <w:t>的顺序传送；</w:t>
            </w:r>
          </w:p>
          <w:p w14:paraId="4FCC2FCF" w14:textId="77777777" w:rsidR="00A14633" w:rsidRDefault="004645D2" w:rsidP="00A90FAB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4</w:t>
            </w:r>
            <w:r w:rsidRPr="001842A8">
              <w:rPr>
                <w:rFonts w:hint="eastAsia"/>
              </w:rPr>
              <w:t>）容器密钥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ID=</w:t>
            </w:r>
            <w:r w:rsidRPr="001842A8">
              <w:rPr>
                <w:rFonts w:hint="eastAsia"/>
              </w:rPr>
              <w:t>容器文件</w:t>
            </w:r>
            <w:r w:rsidRPr="001842A8">
              <w:rPr>
                <w:rFonts w:hint="eastAsia"/>
              </w:rPr>
              <w:t>ID +</w:t>
            </w:r>
            <w:r w:rsidRPr="001842A8">
              <w:rPr>
                <w:rFonts w:hint="eastAsia"/>
              </w:rPr>
              <w:t>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证书标识（</w:t>
            </w:r>
            <w:r w:rsidRPr="001842A8">
              <w:rPr>
                <w:rFonts w:hint="eastAsia"/>
              </w:rPr>
              <w:t>0x01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</w:t>
            </w:r>
            <w:r w:rsidRPr="001842A8">
              <w:t>K</w:t>
            </w:r>
            <w:r w:rsidRPr="001842A8">
              <w:rPr>
                <w:rFonts w:hint="eastAsia"/>
              </w:rPr>
              <w:t>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xchgCert</w:t>
            </w:r>
            <w:proofErr w:type="spellEnd"/>
            <w:r w:rsidRPr="001842A8">
              <w:rPr>
                <w:rFonts w:hint="eastAsia"/>
              </w:rPr>
              <w:t>，</w:t>
            </w:r>
            <w:r w:rsidRPr="001842A8">
              <w:rPr>
                <w:rFonts w:hint="eastAsia"/>
              </w:rPr>
              <w:t>0x02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rPr>
                <w:rFonts w:hint="eastAsia"/>
              </w:rPr>
              <w:t>SignKey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rPr>
                <w:rFonts w:hint="eastAsia"/>
              </w:rPr>
              <w:t>SignCert</w:t>
            </w:r>
            <w:proofErr w:type="spellEnd"/>
            <w:r w:rsidRPr="001842A8">
              <w:rPr>
                <w:rFonts w:hint="eastAsia"/>
              </w:rPr>
              <w:t>）</w:t>
            </w:r>
          </w:p>
          <w:p w14:paraId="6752E6F2" w14:textId="77777777" w:rsidR="009A3F1E" w:rsidRPr="001842A8" w:rsidRDefault="009A3F1E" w:rsidP="00A90FAB">
            <w:pPr>
              <w:pStyle w:val="af6"/>
              <w:keepNext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</w:t>
            </w:r>
            <w:r>
              <w:rPr>
                <w:rFonts w:hint="eastAsia"/>
              </w:rPr>
              <w:t>为大端序。</w:t>
            </w:r>
          </w:p>
        </w:tc>
      </w:tr>
    </w:tbl>
    <w:p w14:paraId="3966C0E8" w14:textId="77777777" w:rsidR="004645D2" w:rsidRDefault="004645D2" w:rsidP="004645D2">
      <w:r>
        <w:lastRenderedPageBreak/>
        <w:br w:type="page"/>
      </w:r>
    </w:p>
    <w:p w14:paraId="360367DD" w14:textId="77777777" w:rsidR="004645D2" w:rsidRPr="003F1428" w:rsidRDefault="004645D2" w:rsidP="004645D2"/>
    <w:p w14:paraId="3BB44C1F" w14:textId="77777777" w:rsidR="004645D2" w:rsidRDefault="004645D2" w:rsidP="004645D2">
      <w:pPr>
        <w:pStyle w:val="3"/>
      </w:pPr>
      <w:bookmarkStart w:id="1197" w:name="_Ref462920865"/>
      <w:bookmarkStart w:id="1198" w:name="_Toc466906214"/>
      <w:bookmarkStart w:id="1199" w:name="_Toc96509707"/>
      <w:r>
        <w:rPr>
          <w:rFonts w:hint="eastAsia"/>
        </w:rPr>
        <w:t>RSA</w:t>
      </w:r>
      <w:r>
        <w:rPr>
          <w:rFonts w:hint="eastAsia"/>
        </w:rPr>
        <w:t>私钥运算（</w:t>
      </w:r>
      <w:r w:rsidRPr="00DE2B2D">
        <w:rPr>
          <w:rFonts w:hint="eastAsia"/>
        </w:rPr>
        <w:t>0x</w:t>
      </w:r>
      <w:r>
        <w:rPr>
          <w:rFonts w:hint="eastAsia"/>
        </w:rPr>
        <w:t>57</w:t>
      </w:r>
      <w:r>
        <w:rPr>
          <w:rFonts w:hint="eastAsia"/>
        </w:rPr>
        <w:t>）</w:t>
      </w:r>
      <w:bookmarkEnd w:id="1197"/>
      <w:bookmarkEnd w:id="1198"/>
      <w:bookmarkEnd w:id="1199"/>
    </w:p>
    <w:p w14:paraId="0ED91C01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3A140491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2CFFFCFA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7398D58A" w14:textId="19C3EDF8" w:rsidR="009B3BBF" w:rsidRPr="009B3BBF" w:rsidRDefault="009B3BBF" w:rsidP="009B3BBF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38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RSA私钥运算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0"/>
        <w:gridCol w:w="1371"/>
        <w:gridCol w:w="1285"/>
        <w:gridCol w:w="5770"/>
      </w:tblGrid>
      <w:tr w:rsidR="004645D2" w:rsidRPr="001E2CE5" w14:paraId="3B1EF1A8" w14:textId="77777777" w:rsidTr="00494823"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FD5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470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代码</w:t>
            </w:r>
          </w:p>
        </w:tc>
        <w:tc>
          <w:tcPr>
            <w:tcW w:w="38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AF8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1E2CE5" w14:paraId="46FA4ACF" w14:textId="77777777" w:rsidTr="00494823">
        <w:tc>
          <w:tcPr>
            <w:tcW w:w="4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29954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1413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8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025E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B4</w:t>
            </w:r>
          </w:p>
        </w:tc>
      </w:tr>
      <w:tr w:rsidR="004645D2" w:rsidRPr="001E2CE5" w14:paraId="1BA4F53E" w14:textId="77777777" w:rsidTr="00494823">
        <w:tc>
          <w:tcPr>
            <w:tcW w:w="4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14BCC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95A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8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CEBF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57</w:t>
            </w:r>
          </w:p>
        </w:tc>
      </w:tr>
      <w:tr w:rsidR="004645D2" w:rsidRPr="001E2CE5" w14:paraId="12B8989D" w14:textId="77777777" w:rsidTr="00494823">
        <w:tc>
          <w:tcPr>
            <w:tcW w:w="4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60F9D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1D9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8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396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1E2CE5" w14:paraId="62A8CCEA" w14:textId="77777777" w:rsidTr="00494823">
        <w:tc>
          <w:tcPr>
            <w:tcW w:w="4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C3715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DF5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8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A8E7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1E2CE5" w14:paraId="2BD43BD9" w14:textId="77777777" w:rsidTr="00494823">
        <w:tc>
          <w:tcPr>
            <w:tcW w:w="4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CA0ABF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FDC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8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6A49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0094/0x0114</w:t>
            </w:r>
          </w:p>
        </w:tc>
      </w:tr>
      <w:tr w:rsidR="004645D2" w:rsidRPr="001E2CE5" w14:paraId="256F8BAB" w14:textId="77777777" w:rsidTr="00494823">
        <w:tc>
          <w:tcPr>
            <w:tcW w:w="4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08C043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4884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8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FA7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00</w:t>
            </w:r>
            <w:r w:rsidRPr="001842A8">
              <w:t>80</w:t>
            </w:r>
            <w:r w:rsidRPr="001842A8">
              <w:rPr>
                <w:rFonts w:hint="eastAsia"/>
              </w:rPr>
              <w:t>/0x0100</w:t>
            </w:r>
          </w:p>
        </w:tc>
      </w:tr>
      <w:tr w:rsidR="004645D2" w:rsidRPr="001E2CE5" w14:paraId="202B3748" w14:textId="77777777" w:rsidTr="00494823">
        <w:tc>
          <w:tcPr>
            <w:tcW w:w="46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D512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E4F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8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4826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授权码（</w:t>
            </w:r>
            <w:r w:rsidRPr="001842A8">
              <w:rPr>
                <w:rFonts w:hint="eastAsia"/>
              </w:rPr>
              <w:t>16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||PKCS1</w:t>
            </w:r>
            <w:r w:rsidRPr="001842A8">
              <w:rPr>
                <w:rFonts w:hint="eastAsia"/>
              </w:rPr>
              <w:t>填充数据（</w:t>
            </w:r>
            <w:r w:rsidRPr="001842A8">
              <w:rPr>
                <w:rFonts w:hint="eastAsia"/>
              </w:rPr>
              <w:t>RSA</w:t>
            </w:r>
            <w:r w:rsidRPr="001842A8">
              <w:t>1024</w:t>
            </w:r>
            <w:r w:rsidRPr="001842A8">
              <w:rPr>
                <w:rFonts w:hint="eastAsia"/>
              </w:rPr>
              <w:t>时长度为</w:t>
            </w:r>
            <w:r w:rsidRPr="001842A8">
              <w:t>0x80</w:t>
            </w:r>
            <w:r w:rsidRPr="001842A8">
              <w:rPr>
                <w:rFonts w:hint="eastAsia"/>
              </w:rPr>
              <w:t>，</w:t>
            </w:r>
            <w:r w:rsidRPr="001842A8">
              <w:rPr>
                <w:rFonts w:hint="eastAsia"/>
              </w:rPr>
              <w:t>RSA2048</w:t>
            </w:r>
            <w:r w:rsidRPr="001842A8">
              <w:rPr>
                <w:rFonts w:hint="eastAsia"/>
              </w:rPr>
              <w:t>时长度为</w:t>
            </w:r>
            <w:r w:rsidRPr="001842A8">
              <w:t>0x</w:t>
            </w:r>
            <w:r w:rsidRPr="001842A8">
              <w:rPr>
                <w:rFonts w:hint="eastAsia"/>
              </w:rPr>
              <w:t>10</w:t>
            </w:r>
            <w:r w:rsidRPr="001842A8">
              <w:t>0</w:t>
            </w:r>
            <w:r w:rsidRPr="001842A8">
              <w:rPr>
                <w:rFonts w:hint="eastAsia"/>
              </w:rPr>
              <w:t>）</w:t>
            </w:r>
          </w:p>
        </w:tc>
      </w:tr>
      <w:tr w:rsidR="004645D2" w:rsidRPr="001E2CE5" w14:paraId="5478C558" w14:textId="77777777" w:rsidTr="00494823">
        <w:tc>
          <w:tcPr>
            <w:tcW w:w="4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F48FD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53FC86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182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1459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1E2CE5" w14:paraId="57BD0727" w14:textId="77777777" w:rsidTr="00494823">
        <w:tc>
          <w:tcPr>
            <w:tcW w:w="46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379FFB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011FF3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76D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97A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1E2CE5" w14:paraId="27A2B8A9" w14:textId="77777777" w:rsidTr="00494823">
        <w:tc>
          <w:tcPr>
            <w:tcW w:w="4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C8533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211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8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5D1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成功时，值为</w:t>
            </w:r>
            <w:r w:rsidRPr="001842A8">
              <w:t>Le</w:t>
            </w:r>
            <w:r w:rsidRPr="001842A8">
              <w:rPr>
                <w:rFonts w:hint="eastAsia"/>
              </w:rPr>
              <w:t>；其它情况时，值为</w:t>
            </w:r>
            <w:r w:rsidRPr="001842A8">
              <w:t>0x00</w:t>
            </w:r>
            <w:r w:rsidRPr="001842A8">
              <w:rPr>
                <w:rFonts w:hint="eastAsia"/>
              </w:rPr>
              <w:t>00</w:t>
            </w:r>
          </w:p>
        </w:tc>
      </w:tr>
      <w:tr w:rsidR="004645D2" w:rsidRPr="001E2CE5" w14:paraId="0F50BDD0" w14:textId="77777777" w:rsidTr="00494823">
        <w:tc>
          <w:tcPr>
            <w:tcW w:w="46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92F08E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3442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8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CB2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期望得到的运算结果</w:t>
            </w:r>
          </w:p>
        </w:tc>
      </w:tr>
      <w:tr w:rsidR="004645D2" w:rsidRPr="001E2CE5" w14:paraId="509FEEF5" w14:textId="77777777" w:rsidTr="00494823">
        <w:tc>
          <w:tcPr>
            <w:tcW w:w="4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86D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3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7BB6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）检查输入数据填充格式为</w:t>
            </w:r>
            <w:r w:rsidRPr="001842A8">
              <w:t>PKCS1</w:t>
            </w:r>
            <w:r w:rsidRPr="001842A8">
              <w:rPr>
                <w:rFonts w:hint="eastAsia"/>
              </w:rPr>
              <w:t>签名数据填充格式时，</w:t>
            </w:r>
            <w:r w:rsidRPr="001842A8">
              <w:rPr>
                <w:rFonts w:hint="eastAsia"/>
              </w:rPr>
              <w:t>HASH</w:t>
            </w:r>
            <w:r w:rsidRPr="001842A8">
              <w:rPr>
                <w:rFonts w:hint="eastAsia"/>
              </w:rPr>
              <w:t>算法支持</w:t>
            </w:r>
            <w:r w:rsidRPr="001842A8">
              <w:rPr>
                <w:rFonts w:hint="eastAsia"/>
              </w:rPr>
              <w:t>SHA1</w:t>
            </w:r>
            <w:r w:rsidRPr="001842A8">
              <w:rPr>
                <w:rFonts w:hint="eastAsia"/>
              </w:rPr>
              <w:t>、</w:t>
            </w:r>
            <w:r w:rsidRPr="001842A8">
              <w:rPr>
                <w:rFonts w:hint="eastAsia"/>
              </w:rPr>
              <w:t>MD5</w:t>
            </w:r>
            <w:r w:rsidRPr="001842A8">
              <w:rPr>
                <w:rFonts w:hint="eastAsia"/>
              </w:rPr>
              <w:t>、</w:t>
            </w:r>
            <w:r w:rsidRPr="001842A8">
              <w:rPr>
                <w:rFonts w:hint="eastAsia"/>
              </w:rPr>
              <w:t>SHA1MD5</w:t>
            </w:r>
            <w:r w:rsidR="005C0D45">
              <w:rPr>
                <w:rFonts w:hint="eastAsia"/>
              </w:rPr>
              <w:t>、</w:t>
            </w:r>
            <w:r w:rsidRPr="001842A8">
              <w:rPr>
                <w:rFonts w:hint="eastAsia"/>
              </w:rPr>
              <w:t>SHA</w:t>
            </w:r>
            <w:r w:rsidR="005B3DAC">
              <w:rPr>
                <w:rFonts w:hint="eastAsia"/>
              </w:rPr>
              <w:t>256</w:t>
            </w:r>
            <w:r w:rsidR="005C0D45">
              <w:rPr>
                <w:rFonts w:hint="eastAsia"/>
              </w:rPr>
              <w:t>、</w:t>
            </w:r>
            <w:r w:rsidR="005C0D45">
              <w:rPr>
                <w:rFonts w:hint="eastAsia"/>
              </w:rPr>
              <w:t>SHA384</w:t>
            </w:r>
            <w:r w:rsidR="005C0D45">
              <w:rPr>
                <w:rFonts w:hint="eastAsia"/>
              </w:rPr>
              <w:t>和</w:t>
            </w:r>
            <w:r w:rsidR="005C0D45">
              <w:rPr>
                <w:rFonts w:hint="eastAsia"/>
              </w:rPr>
              <w:t>SHA512</w:t>
            </w:r>
            <w:r w:rsidRPr="001842A8">
              <w:rPr>
                <w:rFonts w:hint="eastAsia"/>
              </w:rPr>
              <w:t>。</w:t>
            </w:r>
            <w:r w:rsidR="005C0D45">
              <w:rPr>
                <w:rFonts w:hint="eastAsia"/>
              </w:rPr>
              <w:t>根据配置文件决定签名是否需要按键</w:t>
            </w:r>
            <w:r w:rsidRPr="001842A8">
              <w:rPr>
                <w:rFonts w:hint="eastAsia"/>
              </w:rPr>
              <w:t>；</w:t>
            </w:r>
          </w:p>
          <w:p w14:paraId="6C3C207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）检查输入数据填充格式不符合签名数据格式时，暂时判定为解密操作，私钥运算完成后检查是否符合</w:t>
            </w:r>
            <w:r w:rsidRPr="001842A8">
              <w:t>PKCS1</w:t>
            </w:r>
            <w:r w:rsidRPr="001842A8">
              <w:rPr>
                <w:rFonts w:hint="eastAsia"/>
              </w:rPr>
              <w:t>解密数据填充格式；</w:t>
            </w:r>
          </w:p>
          <w:p w14:paraId="545DC973" w14:textId="77777777" w:rsidR="004645D2" w:rsidRDefault="004645D2" w:rsidP="00D96FAF">
            <w:pPr>
              <w:pStyle w:val="af6"/>
              <w:keepNext/>
              <w:jc w:val="left"/>
              <w:rPr>
                <w:ins w:id="1200" w:author="wangxu" w:date="2022-06-13T10:59:00Z"/>
              </w:rPr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3</w:t>
            </w:r>
            <w:r w:rsidRPr="001842A8">
              <w:rPr>
                <w:rFonts w:hint="eastAsia"/>
              </w:rPr>
              <w:t>）容器密钥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ID=</w:t>
            </w:r>
            <w:r w:rsidRPr="001842A8">
              <w:rPr>
                <w:rFonts w:hint="eastAsia"/>
              </w:rPr>
              <w:t>容器文件</w:t>
            </w:r>
            <w:r w:rsidRPr="001842A8">
              <w:rPr>
                <w:rFonts w:hint="eastAsia"/>
              </w:rPr>
              <w:t>ID +</w:t>
            </w:r>
            <w:r w:rsidRPr="001842A8">
              <w:rPr>
                <w:rFonts w:hint="eastAsia"/>
              </w:rPr>
              <w:t>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证书标识（</w:t>
            </w:r>
            <w:r w:rsidRPr="001842A8">
              <w:rPr>
                <w:rFonts w:hint="eastAsia"/>
              </w:rPr>
              <w:t>0x01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lastRenderedPageBreak/>
              <w:t>E</w:t>
            </w:r>
            <w:r w:rsidRPr="001842A8">
              <w:rPr>
                <w:rFonts w:hint="eastAsia"/>
              </w:rPr>
              <w:t>xchg</w:t>
            </w:r>
            <w:r w:rsidRPr="001842A8">
              <w:t>K</w:t>
            </w:r>
            <w:r w:rsidRPr="001842A8">
              <w:rPr>
                <w:rFonts w:hint="eastAsia"/>
              </w:rPr>
              <w:t>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xchgCert</w:t>
            </w:r>
            <w:proofErr w:type="spellEnd"/>
            <w:r w:rsidRPr="001842A8">
              <w:rPr>
                <w:rFonts w:hint="eastAsia"/>
              </w:rPr>
              <w:t>，</w:t>
            </w:r>
            <w:r w:rsidRPr="001842A8">
              <w:rPr>
                <w:rFonts w:hint="eastAsia"/>
              </w:rPr>
              <w:t>0x02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rPr>
                <w:rFonts w:hint="eastAsia"/>
              </w:rPr>
              <w:t>SignKey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rPr>
                <w:rFonts w:hint="eastAsia"/>
              </w:rPr>
              <w:t>SignCert</w:t>
            </w:r>
            <w:proofErr w:type="spellEnd"/>
            <w:r w:rsidRPr="001842A8">
              <w:rPr>
                <w:rFonts w:hint="eastAsia"/>
              </w:rPr>
              <w:t>）。</w:t>
            </w:r>
            <w:r w:rsidR="009A3F1E" w:rsidRPr="001842A8">
              <w:rPr>
                <w:rFonts w:hint="eastAsia"/>
              </w:rPr>
              <w:t>容器密钥</w:t>
            </w:r>
            <w:r w:rsidR="009A3F1E" w:rsidRPr="001842A8">
              <w:rPr>
                <w:rFonts w:hint="eastAsia"/>
              </w:rPr>
              <w:t>/</w:t>
            </w:r>
            <w:r w:rsidR="009A3F1E" w:rsidRPr="001842A8">
              <w:rPr>
                <w:rFonts w:hint="eastAsia"/>
              </w:rPr>
              <w:t>证书</w:t>
            </w:r>
            <w:r w:rsidR="009A3F1E" w:rsidRPr="001842A8">
              <w:rPr>
                <w:rFonts w:hint="eastAsia"/>
              </w:rPr>
              <w:t>ID</w:t>
            </w:r>
            <w:r w:rsidR="009A3F1E">
              <w:rPr>
                <w:rFonts w:hint="eastAsia"/>
              </w:rPr>
              <w:t>为大端序。</w:t>
            </w:r>
          </w:p>
          <w:p w14:paraId="59B6B08D" w14:textId="6ADE5E24" w:rsidR="007B42BF" w:rsidRPr="001842A8" w:rsidRDefault="007B42BF" w:rsidP="00D96FAF">
            <w:pPr>
              <w:pStyle w:val="af6"/>
              <w:keepNext/>
              <w:jc w:val="left"/>
            </w:pPr>
            <w:ins w:id="1201" w:author="wangxu" w:date="2022-06-13T10:59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）注意：</w:t>
              </w:r>
              <w:r>
                <w:rPr>
                  <w:rFonts w:hint="eastAsia"/>
                </w:rPr>
                <w:t>UYEE</w:t>
              </w:r>
              <w:r>
                <w:t xml:space="preserve"> </w:t>
              </w:r>
              <w:r>
                <w:rPr>
                  <w:rFonts w:hint="eastAsia"/>
                </w:rPr>
                <w:t>v</w:t>
              </w:r>
              <w:r>
                <w:t>7.1.3.1</w:t>
              </w:r>
              <w:r>
                <w:rPr>
                  <w:rFonts w:hint="eastAsia"/>
                </w:rPr>
                <w:t>（含）</w:t>
              </w:r>
            </w:ins>
            <w:ins w:id="1202" w:author="wangxu" w:date="2022-06-13T11:00:00Z">
              <w:r>
                <w:rPr>
                  <w:rFonts w:hint="eastAsia"/>
                </w:rPr>
                <w:t>之后版本，支持</w:t>
              </w:r>
              <w:r>
                <w:rPr>
                  <w:rFonts w:hint="eastAsia"/>
                </w:rPr>
                <w:t>PSS</w:t>
              </w:r>
              <w:r>
                <w:rPr>
                  <w:rFonts w:hint="eastAsia"/>
                </w:rPr>
                <w:t>格式填充。</w:t>
              </w:r>
            </w:ins>
          </w:p>
        </w:tc>
      </w:tr>
    </w:tbl>
    <w:p w14:paraId="229F0FC3" w14:textId="77777777" w:rsidR="004645D2" w:rsidRDefault="004645D2" w:rsidP="004645D2">
      <w:r>
        <w:lastRenderedPageBreak/>
        <w:br w:type="page"/>
      </w:r>
    </w:p>
    <w:p w14:paraId="4B2C6EC0" w14:textId="77777777" w:rsidR="004645D2" w:rsidRDefault="004645D2" w:rsidP="004645D2">
      <w:pPr>
        <w:pStyle w:val="3"/>
      </w:pPr>
      <w:bookmarkStart w:id="1203" w:name="_Ref462920878"/>
      <w:bookmarkStart w:id="1204" w:name="_Toc466906216"/>
      <w:bookmarkStart w:id="1205" w:name="_Toc96509708"/>
      <w:r>
        <w:rPr>
          <w:rFonts w:hint="eastAsia"/>
        </w:rPr>
        <w:lastRenderedPageBreak/>
        <w:t>生成</w:t>
      </w:r>
      <w:r>
        <w:rPr>
          <w:rFonts w:hint="eastAsia"/>
        </w:rPr>
        <w:t>SM2</w:t>
      </w:r>
      <w:r>
        <w:rPr>
          <w:rFonts w:hint="eastAsia"/>
        </w:rPr>
        <w:t>密钥对（</w:t>
      </w:r>
      <w:r w:rsidRPr="00DE2B2D">
        <w:rPr>
          <w:rFonts w:hint="eastAsia"/>
        </w:rPr>
        <w:t>0x</w:t>
      </w:r>
      <w:r>
        <w:rPr>
          <w:rFonts w:hint="eastAsia"/>
        </w:rPr>
        <w:t>70</w:t>
      </w:r>
      <w:r>
        <w:rPr>
          <w:rFonts w:hint="eastAsia"/>
        </w:rPr>
        <w:t>）</w:t>
      </w:r>
      <w:bookmarkEnd w:id="1203"/>
      <w:bookmarkEnd w:id="1204"/>
      <w:bookmarkEnd w:id="1205"/>
    </w:p>
    <w:p w14:paraId="02A19D76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0D2265F4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7BADE9F3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59F51BD5" w14:textId="0E8274C9" w:rsidR="009B3BBF" w:rsidRPr="009B3BBF" w:rsidRDefault="009B3BBF" w:rsidP="009B3BBF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39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生成SM2密钥对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1"/>
        <w:gridCol w:w="1242"/>
        <w:gridCol w:w="5770"/>
      </w:tblGrid>
      <w:tr w:rsidR="004645D2" w:rsidRPr="0012039D" w14:paraId="59B32668" w14:textId="77777777" w:rsidTr="00494823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A22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EA1F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代码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8348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12039D" w14:paraId="47CA41B2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D5530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E97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B9E7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0xB</w:t>
            </w:r>
            <w:r w:rsidRPr="001842A8">
              <w:rPr>
                <w:rFonts w:hint="eastAsia"/>
              </w:rPr>
              <w:t>4</w:t>
            </w:r>
          </w:p>
        </w:tc>
      </w:tr>
      <w:tr w:rsidR="004645D2" w:rsidRPr="0012039D" w14:paraId="43757C75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47320A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847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0E8F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7</w:t>
            </w:r>
            <w:r w:rsidRPr="001842A8">
              <w:t>0</w:t>
            </w:r>
          </w:p>
        </w:tc>
      </w:tr>
      <w:tr w:rsidR="004645D2" w:rsidRPr="0012039D" w14:paraId="781BF111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34679A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434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CEDC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12039D" w14:paraId="6C0E016F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FC155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36F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8A0C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12039D" w14:paraId="00492B53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59F02A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6A6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0CD1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0x0014</w:t>
            </w:r>
          </w:p>
        </w:tc>
      </w:tr>
      <w:tr w:rsidR="004645D2" w:rsidRPr="0012039D" w14:paraId="656EE611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0FD0B8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6D3D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0C1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00</w:t>
            </w:r>
            <w:r w:rsidRPr="001842A8">
              <w:t>00</w:t>
            </w:r>
          </w:p>
        </w:tc>
      </w:tr>
      <w:tr w:rsidR="004645D2" w:rsidRPr="0012039D" w14:paraId="06B98285" w14:textId="77777777" w:rsidTr="00494823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F51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4D5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CE27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授权码（</w:t>
            </w:r>
            <w:r w:rsidRPr="001842A8">
              <w:rPr>
                <w:rFonts w:hint="eastAsia"/>
              </w:rPr>
              <w:t>16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</w:p>
        </w:tc>
      </w:tr>
      <w:tr w:rsidR="004645D2" w:rsidRPr="0012039D" w14:paraId="7AFC2C1B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D0E92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8C756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9EC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E2A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12039D" w14:paraId="43675B6C" w14:textId="77777777" w:rsidTr="00494823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350949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B20A91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165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30F1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12039D" w14:paraId="2963589E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2B053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032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3E7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0x0000</w:t>
            </w:r>
          </w:p>
        </w:tc>
      </w:tr>
      <w:tr w:rsidR="004645D2" w:rsidRPr="0012039D" w14:paraId="06C55129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4B6E01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7F69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59E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Null</w:t>
            </w:r>
          </w:p>
        </w:tc>
      </w:tr>
      <w:tr w:rsidR="004645D2" w:rsidRPr="0012039D" w14:paraId="57A061AD" w14:textId="77777777" w:rsidTr="00494823"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</w:tcPr>
          <w:p w14:paraId="5AC73BA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476FFF" w14:textId="77777777" w:rsidR="004645D2" w:rsidRPr="001842A8" w:rsidRDefault="004645D2" w:rsidP="00473934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ID=</w:t>
            </w:r>
            <w:r w:rsidRPr="001842A8">
              <w:rPr>
                <w:rFonts w:hint="eastAsia"/>
              </w:rPr>
              <w:t>容器文件</w:t>
            </w:r>
            <w:r w:rsidRPr="001842A8">
              <w:rPr>
                <w:rFonts w:hint="eastAsia"/>
              </w:rPr>
              <w:t>ID +</w:t>
            </w:r>
            <w:r w:rsidRPr="001842A8">
              <w:rPr>
                <w:rFonts w:hint="eastAsia"/>
              </w:rPr>
              <w:t>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证书标识（</w:t>
            </w:r>
            <w:r w:rsidRPr="001842A8">
              <w:rPr>
                <w:rFonts w:hint="eastAsia"/>
              </w:rPr>
              <w:t>0x01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</w:t>
            </w:r>
            <w:r w:rsidRPr="001842A8">
              <w:t>K</w:t>
            </w:r>
            <w:r w:rsidRPr="001842A8">
              <w:rPr>
                <w:rFonts w:hint="eastAsia"/>
              </w:rPr>
              <w:t>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xchgCert</w:t>
            </w:r>
            <w:proofErr w:type="spellEnd"/>
            <w:r w:rsidRPr="001842A8">
              <w:rPr>
                <w:rFonts w:hint="eastAsia"/>
              </w:rPr>
              <w:t>，</w:t>
            </w:r>
            <w:r w:rsidRPr="001842A8">
              <w:rPr>
                <w:rFonts w:hint="eastAsia"/>
              </w:rPr>
              <w:t>0x02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rPr>
                <w:rFonts w:hint="eastAsia"/>
              </w:rPr>
              <w:t>SignKey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rPr>
                <w:rFonts w:hint="eastAsia"/>
              </w:rPr>
              <w:t>SignCert</w:t>
            </w:r>
            <w:proofErr w:type="spellEnd"/>
            <w:r w:rsidRPr="001842A8">
              <w:rPr>
                <w:rFonts w:hint="eastAsia"/>
              </w:rPr>
              <w:t>）。</w:t>
            </w:r>
            <w:r w:rsidR="009A3F1E" w:rsidRPr="001842A8">
              <w:rPr>
                <w:rFonts w:hint="eastAsia"/>
              </w:rPr>
              <w:t>容器密钥</w:t>
            </w:r>
            <w:r w:rsidR="009A3F1E" w:rsidRPr="001842A8">
              <w:rPr>
                <w:rFonts w:hint="eastAsia"/>
              </w:rPr>
              <w:t>/</w:t>
            </w:r>
            <w:r w:rsidR="009A3F1E" w:rsidRPr="001842A8">
              <w:rPr>
                <w:rFonts w:hint="eastAsia"/>
              </w:rPr>
              <w:t>证书</w:t>
            </w:r>
            <w:r w:rsidR="009A3F1E" w:rsidRPr="001842A8">
              <w:rPr>
                <w:rFonts w:hint="eastAsia"/>
              </w:rPr>
              <w:t>ID</w:t>
            </w:r>
            <w:r w:rsidR="009A3F1E">
              <w:rPr>
                <w:rFonts w:hint="eastAsia"/>
              </w:rPr>
              <w:t>为大端序。</w:t>
            </w:r>
          </w:p>
        </w:tc>
      </w:tr>
    </w:tbl>
    <w:p w14:paraId="3ED01419" w14:textId="77777777" w:rsidR="004645D2" w:rsidRDefault="004645D2" w:rsidP="004645D2">
      <w:r>
        <w:br w:type="page"/>
      </w:r>
    </w:p>
    <w:p w14:paraId="4F9FCC49" w14:textId="77777777" w:rsidR="004645D2" w:rsidRDefault="004645D2" w:rsidP="004645D2">
      <w:pPr>
        <w:pStyle w:val="3"/>
      </w:pPr>
      <w:bookmarkStart w:id="1206" w:name="_Ref462920883"/>
      <w:bookmarkStart w:id="1207" w:name="_Toc466906217"/>
      <w:bookmarkStart w:id="1208" w:name="_Toc96509709"/>
      <w:r>
        <w:rPr>
          <w:rFonts w:hint="eastAsia"/>
        </w:rPr>
        <w:lastRenderedPageBreak/>
        <w:t>导入</w:t>
      </w:r>
      <w:r>
        <w:rPr>
          <w:rFonts w:hint="eastAsia"/>
        </w:rPr>
        <w:t>SM2</w:t>
      </w:r>
      <w:r>
        <w:rPr>
          <w:rFonts w:hint="eastAsia"/>
        </w:rPr>
        <w:t>密钥对（</w:t>
      </w:r>
      <w:r w:rsidRPr="00994149">
        <w:rPr>
          <w:rFonts w:hint="eastAsia"/>
        </w:rPr>
        <w:t>0x</w:t>
      </w:r>
      <w:r>
        <w:rPr>
          <w:rFonts w:hint="eastAsia"/>
        </w:rPr>
        <w:t>72</w:t>
      </w:r>
      <w:r>
        <w:rPr>
          <w:rFonts w:hint="eastAsia"/>
        </w:rPr>
        <w:t>）</w:t>
      </w:r>
      <w:bookmarkEnd w:id="1206"/>
      <w:bookmarkEnd w:id="1207"/>
      <w:bookmarkEnd w:id="1208"/>
    </w:p>
    <w:p w14:paraId="406CF81E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2F776A72" w14:textId="77777777" w:rsidR="004645D2" w:rsidRPr="00190825" w:rsidRDefault="004645D2" w:rsidP="004645D2">
      <w:pPr>
        <w:ind w:firstLineChars="200" w:firstLine="560"/>
        <w:rPr>
          <w:sz w:val="28"/>
          <w:szCs w:val="28"/>
        </w:rPr>
      </w:pPr>
      <w:r w:rsidRPr="00190825">
        <w:rPr>
          <w:rFonts w:hint="eastAsia"/>
          <w:sz w:val="28"/>
          <w:szCs w:val="28"/>
        </w:rPr>
        <w:t>使用临时密钥对解密，将得到的</w:t>
      </w:r>
      <w:r w:rsidRPr="00190825">
        <w:rPr>
          <w:rFonts w:hint="eastAsia"/>
          <w:sz w:val="28"/>
          <w:szCs w:val="28"/>
        </w:rPr>
        <w:t>SM2</w:t>
      </w:r>
      <w:r w:rsidRPr="00190825">
        <w:rPr>
          <w:rFonts w:hint="eastAsia"/>
          <w:sz w:val="28"/>
          <w:szCs w:val="28"/>
        </w:rPr>
        <w:t>密钥对保存到密钥容器中。</w:t>
      </w:r>
    </w:p>
    <w:p w14:paraId="133B5F33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67BFDB73" w14:textId="58542EAB" w:rsidR="009B3BBF" w:rsidRPr="009B3BBF" w:rsidRDefault="009B3BBF" w:rsidP="009B3BBF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40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导入SM2密钥对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1371"/>
        <w:gridCol w:w="1252"/>
        <w:gridCol w:w="5768"/>
      </w:tblGrid>
      <w:tr w:rsidR="004645D2" w:rsidRPr="00163767" w14:paraId="25788DE1" w14:textId="77777777" w:rsidTr="00494823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2C64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CB90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代码</w:t>
            </w:r>
          </w:p>
        </w:tc>
        <w:tc>
          <w:tcPr>
            <w:tcW w:w="37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22BD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163767" w14:paraId="70446994" w14:textId="77777777" w:rsidTr="00494823">
        <w:tc>
          <w:tcPr>
            <w:tcW w:w="4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E7C21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E900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9217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B4</w:t>
            </w:r>
          </w:p>
        </w:tc>
      </w:tr>
      <w:tr w:rsidR="004645D2" w:rsidRPr="00163767" w14:paraId="0592C9A5" w14:textId="77777777" w:rsidTr="00494823">
        <w:tc>
          <w:tcPr>
            <w:tcW w:w="4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9343D4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C3F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3A5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72</w:t>
            </w:r>
          </w:p>
        </w:tc>
      </w:tr>
      <w:tr w:rsidR="004645D2" w:rsidRPr="00163767" w14:paraId="50CFF3A2" w14:textId="77777777" w:rsidTr="00494823">
        <w:tc>
          <w:tcPr>
            <w:tcW w:w="4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4E79D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4D7B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552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163767" w14:paraId="04A4B77B" w14:textId="77777777" w:rsidTr="00494823">
        <w:tc>
          <w:tcPr>
            <w:tcW w:w="4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C27879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4A60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B5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163767" w14:paraId="109D6575" w14:textId="77777777" w:rsidTr="00494823">
        <w:tc>
          <w:tcPr>
            <w:tcW w:w="4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1F9FDB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47AE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C1B22" w14:textId="77777777" w:rsidR="005F00BF" w:rsidRDefault="005F00BF" w:rsidP="001842A8">
            <w:pPr>
              <w:pStyle w:val="af6"/>
              <w:jc w:val="left"/>
            </w:pP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数据格式导入：</w:t>
            </w:r>
            <w:r w:rsidR="004645D2" w:rsidRPr="001842A8">
              <w:t>0x00</w:t>
            </w:r>
            <w:r w:rsidR="004645D2" w:rsidRPr="001842A8">
              <w:rPr>
                <w:rFonts w:hint="eastAsia"/>
              </w:rPr>
              <w:t>D5</w:t>
            </w:r>
          </w:p>
          <w:p w14:paraId="2B199CB4" w14:textId="77777777" w:rsidR="004645D2" w:rsidRPr="001842A8" w:rsidRDefault="005F00BF" w:rsidP="001842A8">
            <w:pPr>
              <w:pStyle w:val="af6"/>
              <w:jc w:val="left"/>
            </w:pPr>
            <w:r>
              <w:rPr>
                <w:rFonts w:hint="eastAsia"/>
              </w:rPr>
              <w:t>SFK</w:t>
            </w:r>
            <w:r>
              <w:rPr>
                <w:rFonts w:hint="eastAsia"/>
              </w:rPr>
              <w:t>数据格式导入：</w:t>
            </w:r>
            <w:r w:rsidR="00E766A5">
              <w:rPr>
                <w:rFonts w:hint="eastAsia"/>
              </w:rPr>
              <w:t>0x00FC</w:t>
            </w:r>
          </w:p>
        </w:tc>
      </w:tr>
      <w:tr w:rsidR="004645D2" w:rsidRPr="00163767" w14:paraId="33D88F6F" w14:textId="77777777" w:rsidTr="00494823">
        <w:tc>
          <w:tcPr>
            <w:tcW w:w="4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49F899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B6D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0A0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  <w:r w:rsidRPr="001842A8">
              <w:rPr>
                <w:rFonts w:hint="eastAsia"/>
              </w:rPr>
              <w:t>00</w:t>
            </w:r>
          </w:p>
        </w:tc>
      </w:tr>
      <w:tr w:rsidR="004645D2" w:rsidRPr="00163767" w14:paraId="12A042D8" w14:textId="77777777" w:rsidTr="00494823">
        <w:tc>
          <w:tcPr>
            <w:tcW w:w="4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670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1E0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C0C4" w14:textId="77777777" w:rsidR="004645D2" w:rsidRDefault="005F00BF" w:rsidP="001842A8">
            <w:pPr>
              <w:pStyle w:val="af6"/>
              <w:jc w:val="left"/>
            </w:pP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数据格式导入：</w:t>
            </w:r>
            <w:r w:rsidR="004645D2" w:rsidRPr="001842A8">
              <w:rPr>
                <w:rFonts w:hint="eastAsia"/>
              </w:rPr>
              <w:t>授权码（</w:t>
            </w:r>
            <w:r w:rsidR="004645D2" w:rsidRPr="001842A8">
              <w:rPr>
                <w:rFonts w:hint="eastAsia"/>
              </w:rPr>
              <w:t>16</w:t>
            </w:r>
            <w:r w:rsidR="004645D2" w:rsidRPr="001842A8">
              <w:rPr>
                <w:rFonts w:hint="eastAsia"/>
              </w:rPr>
              <w:t>字节）</w:t>
            </w:r>
            <w:r w:rsidR="004645D2" w:rsidRPr="001842A8">
              <w:rPr>
                <w:rFonts w:hint="eastAsia"/>
              </w:rPr>
              <w:t>||</w:t>
            </w:r>
            <w:r w:rsidR="004645D2" w:rsidRPr="001842A8">
              <w:rPr>
                <w:rFonts w:hint="eastAsia"/>
              </w:rPr>
              <w:t>应用</w:t>
            </w:r>
            <w:r w:rsidR="004645D2" w:rsidRPr="001842A8">
              <w:rPr>
                <w:rFonts w:hint="eastAsia"/>
              </w:rPr>
              <w:t>ID</w:t>
            </w:r>
            <w:r w:rsidR="004645D2" w:rsidRPr="001842A8">
              <w:rPr>
                <w:rFonts w:hint="eastAsia"/>
              </w:rPr>
              <w:t>（</w:t>
            </w:r>
            <w:r w:rsidR="004645D2" w:rsidRPr="001842A8">
              <w:rPr>
                <w:rFonts w:hint="eastAsia"/>
              </w:rPr>
              <w:t>2</w:t>
            </w:r>
            <w:r w:rsidR="004645D2" w:rsidRPr="001842A8">
              <w:rPr>
                <w:rFonts w:hint="eastAsia"/>
              </w:rPr>
              <w:t>字节）</w:t>
            </w:r>
            <w:r w:rsidR="004645D2" w:rsidRPr="001842A8">
              <w:rPr>
                <w:rFonts w:hint="eastAsia"/>
              </w:rPr>
              <w:t>||</w:t>
            </w:r>
            <w:r w:rsidR="004645D2" w:rsidRPr="001842A8">
              <w:rPr>
                <w:rFonts w:hint="eastAsia"/>
              </w:rPr>
              <w:t>容器密钥</w:t>
            </w:r>
            <w:r w:rsidR="004645D2" w:rsidRPr="001842A8">
              <w:rPr>
                <w:rFonts w:hint="eastAsia"/>
              </w:rPr>
              <w:t>/</w:t>
            </w:r>
            <w:r w:rsidR="004645D2" w:rsidRPr="001842A8">
              <w:rPr>
                <w:rFonts w:hint="eastAsia"/>
              </w:rPr>
              <w:t>证书</w:t>
            </w:r>
            <w:r w:rsidR="004645D2" w:rsidRPr="001842A8">
              <w:rPr>
                <w:rFonts w:hint="eastAsia"/>
              </w:rPr>
              <w:t>ID</w:t>
            </w:r>
            <w:r w:rsidR="004645D2" w:rsidRPr="001842A8">
              <w:rPr>
                <w:rFonts w:hint="eastAsia"/>
              </w:rPr>
              <w:t>（</w:t>
            </w:r>
            <w:r w:rsidR="004645D2" w:rsidRPr="001842A8">
              <w:rPr>
                <w:rFonts w:hint="eastAsia"/>
              </w:rPr>
              <w:t>2</w:t>
            </w:r>
            <w:r w:rsidR="004645D2" w:rsidRPr="001842A8">
              <w:rPr>
                <w:rFonts w:hint="eastAsia"/>
              </w:rPr>
              <w:t>字节）</w:t>
            </w:r>
            <w:r w:rsidR="004645D2" w:rsidRPr="001842A8">
              <w:rPr>
                <w:rFonts w:hint="eastAsia"/>
              </w:rPr>
              <w:t>||</w:t>
            </w:r>
            <w:r w:rsidR="004645D2" w:rsidRPr="001842A8">
              <w:rPr>
                <w:rFonts w:hint="eastAsia"/>
              </w:rPr>
              <w:t>加密的</w:t>
            </w:r>
            <w:r w:rsidR="004645D2" w:rsidRPr="001842A8">
              <w:rPr>
                <w:rFonts w:hint="eastAsia"/>
              </w:rPr>
              <w:t>SM2</w:t>
            </w:r>
            <w:r w:rsidR="004645D2" w:rsidRPr="001842A8">
              <w:rPr>
                <w:rFonts w:hint="eastAsia"/>
              </w:rPr>
              <w:t>密钥对</w:t>
            </w:r>
            <w:r w:rsidR="004645D2" w:rsidRPr="001842A8">
              <w:rPr>
                <w:rFonts w:hint="eastAsia"/>
              </w:rPr>
              <w:t>(193</w:t>
            </w:r>
            <w:r w:rsidR="004645D2" w:rsidRPr="001842A8">
              <w:rPr>
                <w:rFonts w:hint="eastAsia"/>
              </w:rPr>
              <w:t>字节</w:t>
            </w:r>
            <w:r w:rsidR="004645D2" w:rsidRPr="001842A8">
              <w:rPr>
                <w:rFonts w:hint="eastAsia"/>
              </w:rPr>
              <w:t>)</w:t>
            </w:r>
          </w:p>
          <w:p w14:paraId="23371152" w14:textId="77777777" w:rsidR="00E44E80" w:rsidRPr="001842A8" w:rsidRDefault="00E44E80" w:rsidP="001842A8">
            <w:pPr>
              <w:pStyle w:val="af6"/>
              <w:jc w:val="left"/>
            </w:pPr>
            <w:r>
              <w:rPr>
                <w:rFonts w:hint="eastAsia"/>
              </w:rPr>
              <w:t>SKF</w:t>
            </w:r>
            <w:r w:rsidR="00C25CFC">
              <w:rPr>
                <w:rFonts w:hint="eastAsia"/>
              </w:rPr>
              <w:t>数据信封</w:t>
            </w:r>
            <w:r>
              <w:rPr>
                <w:rFonts w:hint="eastAsia"/>
              </w:rPr>
              <w:t>数据格式导入：</w:t>
            </w:r>
            <w:r w:rsidR="006F370B" w:rsidRPr="001842A8">
              <w:rPr>
                <w:rFonts w:hint="eastAsia"/>
              </w:rPr>
              <w:t>授权码（</w:t>
            </w:r>
            <w:r w:rsidR="006F370B" w:rsidRPr="001842A8">
              <w:rPr>
                <w:rFonts w:hint="eastAsia"/>
              </w:rPr>
              <w:t>16</w:t>
            </w:r>
            <w:r w:rsidR="006F370B" w:rsidRPr="001842A8">
              <w:rPr>
                <w:rFonts w:hint="eastAsia"/>
              </w:rPr>
              <w:t>字节）</w:t>
            </w:r>
            <w:r w:rsidR="006F370B" w:rsidRPr="001842A8">
              <w:rPr>
                <w:rFonts w:hint="eastAsia"/>
              </w:rPr>
              <w:t>||</w:t>
            </w:r>
            <w:r w:rsidR="006F370B" w:rsidRPr="001842A8">
              <w:rPr>
                <w:rFonts w:hint="eastAsia"/>
              </w:rPr>
              <w:t>应用</w:t>
            </w:r>
            <w:r w:rsidR="006F370B" w:rsidRPr="001842A8">
              <w:rPr>
                <w:rFonts w:hint="eastAsia"/>
              </w:rPr>
              <w:t>ID</w:t>
            </w:r>
            <w:r w:rsidR="006F370B" w:rsidRPr="001842A8">
              <w:rPr>
                <w:rFonts w:hint="eastAsia"/>
              </w:rPr>
              <w:t>（</w:t>
            </w:r>
            <w:r w:rsidR="006F370B" w:rsidRPr="001842A8">
              <w:rPr>
                <w:rFonts w:hint="eastAsia"/>
              </w:rPr>
              <w:t>2</w:t>
            </w:r>
            <w:r w:rsidR="006F370B" w:rsidRPr="001842A8">
              <w:rPr>
                <w:rFonts w:hint="eastAsia"/>
              </w:rPr>
              <w:t>字节）</w:t>
            </w:r>
            <w:r w:rsidR="006F370B" w:rsidRPr="001842A8">
              <w:rPr>
                <w:rFonts w:hint="eastAsia"/>
              </w:rPr>
              <w:t>||</w:t>
            </w:r>
            <w:r w:rsidR="006F370B" w:rsidRPr="001842A8">
              <w:rPr>
                <w:rFonts w:hint="eastAsia"/>
              </w:rPr>
              <w:t>容器密钥</w:t>
            </w:r>
            <w:r w:rsidR="006F370B" w:rsidRPr="001842A8">
              <w:rPr>
                <w:rFonts w:hint="eastAsia"/>
              </w:rPr>
              <w:t>/</w:t>
            </w:r>
            <w:r w:rsidR="006F370B" w:rsidRPr="001842A8">
              <w:rPr>
                <w:rFonts w:hint="eastAsia"/>
              </w:rPr>
              <w:t>证书</w:t>
            </w:r>
            <w:r w:rsidR="006F370B" w:rsidRPr="001842A8">
              <w:rPr>
                <w:rFonts w:hint="eastAsia"/>
              </w:rPr>
              <w:t>ID</w:t>
            </w:r>
            <w:r w:rsidR="006F370B" w:rsidRPr="001842A8">
              <w:rPr>
                <w:rFonts w:hint="eastAsia"/>
              </w:rPr>
              <w:t>（</w:t>
            </w:r>
            <w:r w:rsidR="006F370B" w:rsidRPr="001842A8">
              <w:rPr>
                <w:rFonts w:hint="eastAsia"/>
              </w:rPr>
              <w:t>2</w:t>
            </w:r>
            <w:r w:rsidR="006F370B" w:rsidRPr="001842A8">
              <w:rPr>
                <w:rFonts w:hint="eastAsia"/>
              </w:rPr>
              <w:t>字节）</w:t>
            </w:r>
            <w:r w:rsidR="006F370B" w:rsidRPr="001842A8">
              <w:rPr>
                <w:rFonts w:hint="eastAsia"/>
              </w:rPr>
              <w:t>||</w:t>
            </w:r>
            <w:r w:rsidR="006A639D">
              <w:rPr>
                <w:rFonts w:hint="eastAsia"/>
              </w:rPr>
              <w:t>SKF</w:t>
            </w:r>
            <w:r w:rsidR="006A639D">
              <w:rPr>
                <w:rFonts w:hint="eastAsia"/>
              </w:rPr>
              <w:t>接口中</w:t>
            </w:r>
            <w:proofErr w:type="spellStart"/>
            <w:r w:rsidR="006A639D">
              <w:rPr>
                <w:rFonts w:hint="eastAsia"/>
              </w:rPr>
              <w:t>ImportECCKeyPair</w:t>
            </w:r>
            <w:proofErr w:type="spellEnd"/>
            <w:r w:rsidR="006A639D">
              <w:rPr>
                <w:rFonts w:hint="eastAsia"/>
              </w:rPr>
              <w:t>命令报文数据由偏移</w:t>
            </w:r>
            <w:r w:rsidR="006A639D">
              <w:rPr>
                <w:rFonts w:hint="eastAsia"/>
              </w:rPr>
              <w:t>4</w:t>
            </w:r>
            <w:r w:rsidR="006A639D">
              <w:rPr>
                <w:rFonts w:hint="eastAsia"/>
              </w:rPr>
              <w:t>开始。</w:t>
            </w:r>
          </w:p>
        </w:tc>
      </w:tr>
      <w:tr w:rsidR="004645D2" w:rsidRPr="00163767" w14:paraId="7BEABF44" w14:textId="77777777" w:rsidTr="00494823">
        <w:tc>
          <w:tcPr>
            <w:tcW w:w="4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3119F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BD9C6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F17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1D3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163767" w14:paraId="682FFF38" w14:textId="77777777" w:rsidTr="00494823">
        <w:tc>
          <w:tcPr>
            <w:tcW w:w="482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B89B8C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342FD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06D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9D9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163767" w14:paraId="6D5D0CA2" w14:textId="77777777" w:rsidTr="00494823">
        <w:tc>
          <w:tcPr>
            <w:tcW w:w="4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5EF9FD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0EF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EF79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0x0000</w:t>
            </w:r>
          </w:p>
        </w:tc>
      </w:tr>
      <w:tr w:rsidR="004645D2" w:rsidRPr="00163767" w14:paraId="558790BD" w14:textId="77777777" w:rsidTr="00494823">
        <w:tc>
          <w:tcPr>
            <w:tcW w:w="4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BA863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73B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68B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Null</w:t>
            </w:r>
          </w:p>
        </w:tc>
      </w:tr>
      <w:tr w:rsidR="004645D2" w:rsidRPr="00163767" w14:paraId="73C64E8C" w14:textId="77777777" w:rsidTr="00494823">
        <w:tc>
          <w:tcPr>
            <w:tcW w:w="48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88A3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1481" w14:textId="77777777" w:rsidR="009A3F1E" w:rsidRDefault="009A3F1E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</w:t>
            </w:r>
            <w:r>
              <w:rPr>
                <w:rFonts w:hint="eastAsia"/>
              </w:rPr>
              <w:t>为大端序。</w:t>
            </w:r>
          </w:p>
          <w:p w14:paraId="5AFE7F5D" w14:textId="77777777" w:rsidR="00DB3512" w:rsidRDefault="00DB3512" w:rsidP="001842A8">
            <w:pPr>
              <w:pStyle w:val="af6"/>
              <w:jc w:val="left"/>
            </w:pPr>
            <w:r>
              <w:rPr>
                <w:rFonts w:hint="eastAsia"/>
              </w:rPr>
              <w:t>CA</w:t>
            </w:r>
            <w:r>
              <w:rPr>
                <w:rFonts w:hint="eastAsia"/>
              </w:rPr>
              <w:t>数据格式导入：</w:t>
            </w:r>
          </w:p>
          <w:p w14:paraId="7068FF3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）容器密钥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ID=</w:t>
            </w:r>
            <w:r w:rsidRPr="001842A8">
              <w:rPr>
                <w:rFonts w:hint="eastAsia"/>
              </w:rPr>
              <w:t>容器文件</w:t>
            </w:r>
            <w:r w:rsidRPr="001842A8">
              <w:rPr>
                <w:rFonts w:hint="eastAsia"/>
              </w:rPr>
              <w:t>ID +</w:t>
            </w:r>
            <w:r w:rsidRPr="001842A8">
              <w:rPr>
                <w:rFonts w:hint="eastAsia"/>
              </w:rPr>
              <w:t>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证书标识（</w:t>
            </w:r>
            <w:r w:rsidRPr="001842A8">
              <w:rPr>
                <w:rFonts w:hint="eastAsia"/>
              </w:rPr>
              <w:t>0x01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</w:t>
            </w:r>
            <w:r w:rsidRPr="001842A8">
              <w:t>K</w:t>
            </w:r>
            <w:r w:rsidRPr="001842A8">
              <w:rPr>
                <w:rFonts w:hint="eastAsia"/>
              </w:rPr>
              <w:t>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xchgCert</w:t>
            </w:r>
            <w:proofErr w:type="spellEnd"/>
            <w:r w:rsidRPr="001842A8">
              <w:rPr>
                <w:rFonts w:hint="eastAsia"/>
              </w:rPr>
              <w:t>，</w:t>
            </w:r>
            <w:r w:rsidRPr="001842A8">
              <w:rPr>
                <w:rFonts w:hint="eastAsia"/>
              </w:rPr>
              <w:t>0x02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rPr>
                <w:rFonts w:hint="eastAsia"/>
              </w:rPr>
              <w:t>SignKey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rPr>
                <w:rFonts w:hint="eastAsia"/>
              </w:rPr>
              <w:t>SignCert</w:t>
            </w:r>
            <w:proofErr w:type="spellEnd"/>
            <w:r w:rsidRPr="001842A8">
              <w:rPr>
                <w:rFonts w:hint="eastAsia"/>
              </w:rPr>
              <w:t>）；</w:t>
            </w:r>
          </w:p>
          <w:p w14:paraId="071367B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lastRenderedPageBreak/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）加密数据格式兼容：</w:t>
            </w:r>
            <w:r w:rsidRPr="001842A8">
              <w:rPr>
                <w:rFonts w:hint="eastAsia"/>
              </w:rPr>
              <w:t>0x04||C1||C2||C3</w:t>
            </w:r>
            <w:r w:rsidRPr="001842A8">
              <w:rPr>
                <w:rFonts w:hint="eastAsia"/>
              </w:rPr>
              <w:t>和</w:t>
            </w:r>
            <w:r w:rsidRPr="001842A8">
              <w:rPr>
                <w:rFonts w:hint="eastAsia"/>
              </w:rPr>
              <w:t>0x04||C1||C3||C2</w:t>
            </w:r>
            <w:r w:rsidRPr="001842A8">
              <w:rPr>
                <w:rFonts w:hint="eastAsia"/>
              </w:rPr>
              <w:t>；</w:t>
            </w:r>
          </w:p>
          <w:p w14:paraId="0E7F0B89" w14:textId="77777777" w:rsidR="00C25CFC" w:rsidRDefault="004645D2" w:rsidP="006F370B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（</w:t>
            </w:r>
            <w:r w:rsidR="005F00BF">
              <w:rPr>
                <w:rFonts w:hint="eastAsia"/>
              </w:rPr>
              <w:t>3</w:t>
            </w:r>
            <w:r w:rsidRPr="001842A8">
              <w:rPr>
                <w:rFonts w:hint="eastAsia"/>
              </w:rPr>
              <w:t>）</w:t>
            </w:r>
            <w:r w:rsidRPr="001842A8">
              <w:rPr>
                <w:rFonts w:hint="eastAsia"/>
              </w:rPr>
              <w:t>SM2</w:t>
            </w:r>
            <w:r w:rsidRPr="001842A8">
              <w:rPr>
                <w:rFonts w:hint="eastAsia"/>
              </w:rPr>
              <w:t>密钥对格式：</w:t>
            </w:r>
            <w:r w:rsidRPr="001842A8">
              <w:rPr>
                <w:rFonts w:hint="eastAsia"/>
              </w:rPr>
              <w:t>X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32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||Y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32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32</w:t>
            </w:r>
            <w:r w:rsidRPr="001842A8">
              <w:rPr>
                <w:rFonts w:hint="eastAsia"/>
              </w:rPr>
              <w:t>字节）</w:t>
            </w:r>
            <w:r w:rsidR="00A14633">
              <w:rPr>
                <w:rFonts w:hint="eastAsia"/>
              </w:rPr>
              <w:t>；</w:t>
            </w:r>
          </w:p>
          <w:p w14:paraId="3AEA4CC1" w14:textId="77777777" w:rsidR="00C25CFC" w:rsidRDefault="00C25CFC" w:rsidP="006F370B">
            <w:pPr>
              <w:pStyle w:val="af6"/>
              <w:keepNext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）当容器密钥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证书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无效时，会选取同容器另外一对密钥进行</w:t>
            </w:r>
            <w:r w:rsidR="00E362EF">
              <w:rPr>
                <w:rFonts w:hint="eastAsia"/>
              </w:rPr>
              <w:t>解密操作</w:t>
            </w:r>
            <w:r w:rsidR="00D31F87">
              <w:rPr>
                <w:rFonts w:hint="eastAsia"/>
              </w:rPr>
              <w:t>（当前为</w:t>
            </w:r>
            <w:proofErr w:type="spellStart"/>
            <w:r w:rsidR="00D31F87" w:rsidRPr="001842A8">
              <w:t>E</w:t>
            </w:r>
            <w:r w:rsidR="00D31F87" w:rsidRPr="001842A8">
              <w:rPr>
                <w:rFonts w:hint="eastAsia"/>
              </w:rPr>
              <w:t>xchg</w:t>
            </w:r>
            <w:r w:rsidR="00D31F87" w:rsidRPr="001842A8">
              <w:t>K</w:t>
            </w:r>
            <w:r w:rsidR="00D31F87" w:rsidRPr="001842A8">
              <w:rPr>
                <w:rFonts w:hint="eastAsia"/>
              </w:rPr>
              <w:t>ey</w:t>
            </w:r>
            <w:proofErr w:type="spellEnd"/>
            <w:r w:rsidR="00D31F87" w:rsidRPr="001842A8">
              <w:rPr>
                <w:rFonts w:hint="eastAsia"/>
              </w:rPr>
              <w:t>/</w:t>
            </w:r>
            <w:proofErr w:type="spellStart"/>
            <w:r w:rsidR="00D31F87" w:rsidRPr="001842A8">
              <w:t>E</w:t>
            </w:r>
            <w:r w:rsidR="00D31F87" w:rsidRPr="001842A8">
              <w:rPr>
                <w:rFonts w:hint="eastAsia"/>
              </w:rPr>
              <w:t>xchgCert</w:t>
            </w:r>
            <w:proofErr w:type="spellEnd"/>
            <w:r w:rsidR="00D31F87">
              <w:rPr>
                <w:rFonts w:hint="eastAsia"/>
              </w:rPr>
              <w:t>改为</w:t>
            </w:r>
            <w:proofErr w:type="spellStart"/>
            <w:r w:rsidR="00D31F87" w:rsidRPr="001842A8">
              <w:rPr>
                <w:rFonts w:hint="eastAsia"/>
              </w:rPr>
              <w:t>SignKey</w:t>
            </w:r>
            <w:proofErr w:type="spellEnd"/>
            <w:r w:rsidR="00D31F87" w:rsidRPr="001842A8">
              <w:rPr>
                <w:rFonts w:hint="eastAsia"/>
              </w:rPr>
              <w:t>/</w:t>
            </w:r>
            <w:proofErr w:type="spellStart"/>
            <w:r w:rsidR="00D31F87" w:rsidRPr="001842A8">
              <w:rPr>
                <w:rFonts w:hint="eastAsia"/>
              </w:rPr>
              <w:t>SignCert</w:t>
            </w:r>
            <w:proofErr w:type="spellEnd"/>
            <w:r w:rsidR="00D31F87">
              <w:rPr>
                <w:rFonts w:hint="eastAsia"/>
              </w:rPr>
              <w:t>，当前为</w:t>
            </w:r>
            <w:proofErr w:type="spellStart"/>
            <w:r w:rsidR="00D31F87" w:rsidRPr="001842A8">
              <w:rPr>
                <w:rFonts w:hint="eastAsia"/>
              </w:rPr>
              <w:t>SignKey</w:t>
            </w:r>
            <w:proofErr w:type="spellEnd"/>
            <w:r w:rsidR="00D31F87" w:rsidRPr="001842A8">
              <w:rPr>
                <w:rFonts w:hint="eastAsia"/>
              </w:rPr>
              <w:t>/</w:t>
            </w:r>
            <w:proofErr w:type="spellStart"/>
            <w:r w:rsidR="00D31F87" w:rsidRPr="001842A8">
              <w:rPr>
                <w:rFonts w:hint="eastAsia"/>
              </w:rPr>
              <w:t>SignCert</w:t>
            </w:r>
            <w:proofErr w:type="spellEnd"/>
            <w:r w:rsidR="00D31F87">
              <w:rPr>
                <w:rFonts w:hint="eastAsia"/>
              </w:rPr>
              <w:t>改为</w:t>
            </w:r>
            <w:proofErr w:type="spellStart"/>
            <w:r w:rsidR="00D31F87" w:rsidRPr="001842A8">
              <w:t>E</w:t>
            </w:r>
            <w:r w:rsidR="00D31F87" w:rsidRPr="001842A8">
              <w:rPr>
                <w:rFonts w:hint="eastAsia"/>
              </w:rPr>
              <w:t>xchg</w:t>
            </w:r>
            <w:r w:rsidR="00D31F87" w:rsidRPr="001842A8">
              <w:t>K</w:t>
            </w:r>
            <w:r w:rsidR="00D31F87" w:rsidRPr="001842A8">
              <w:rPr>
                <w:rFonts w:hint="eastAsia"/>
              </w:rPr>
              <w:t>ey</w:t>
            </w:r>
            <w:proofErr w:type="spellEnd"/>
            <w:r w:rsidR="00D31F87" w:rsidRPr="001842A8">
              <w:rPr>
                <w:rFonts w:hint="eastAsia"/>
              </w:rPr>
              <w:t>/</w:t>
            </w:r>
            <w:proofErr w:type="spellStart"/>
            <w:r w:rsidR="00D31F87" w:rsidRPr="001842A8">
              <w:t>E</w:t>
            </w:r>
            <w:r w:rsidR="00D31F87" w:rsidRPr="001842A8">
              <w:rPr>
                <w:rFonts w:hint="eastAsia"/>
              </w:rPr>
              <w:t>xchgCert</w:t>
            </w:r>
            <w:proofErr w:type="spellEnd"/>
            <w:r w:rsidR="00D31F87">
              <w:rPr>
                <w:rFonts w:hint="eastAsia"/>
              </w:rPr>
              <w:t>）</w:t>
            </w:r>
            <w:r w:rsidR="00CA5591">
              <w:rPr>
                <w:rFonts w:hint="eastAsia"/>
              </w:rPr>
              <w:t>；</w:t>
            </w:r>
          </w:p>
          <w:p w14:paraId="498F549D" w14:textId="77777777" w:rsidR="004645D2" w:rsidRDefault="005F00BF" w:rsidP="006F370B">
            <w:pPr>
              <w:pStyle w:val="af6"/>
              <w:keepNext/>
              <w:jc w:val="left"/>
            </w:pPr>
            <w:r>
              <w:rPr>
                <w:rFonts w:hint="eastAsia"/>
              </w:rPr>
              <w:t>SKF</w:t>
            </w:r>
            <w:r w:rsidR="00C25CFC">
              <w:rPr>
                <w:rFonts w:hint="eastAsia"/>
              </w:rPr>
              <w:t>数据信封</w:t>
            </w:r>
            <w:r>
              <w:rPr>
                <w:rFonts w:hint="eastAsia"/>
              </w:rPr>
              <w:t>数据格式时：</w:t>
            </w:r>
          </w:p>
          <w:p w14:paraId="1AADF656" w14:textId="77777777" w:rsidR="00C25CFC" w:rsidRDefault="00C25CFC" w:rsidP="00C25CFC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）容器密钥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ID=</w:t>
            </w:r>
            <w:r w:rsidRPr="001842A8">
              <w:rPr>
                <w:rFonts w:hint="eastAsia"/>
              </w:rPr>
              <w:t>容器文件</w:t>
            </w:r>
            <w:r w:rsidRPr="001842A8">
              <w:rPr>
                <w:rFonts w:hint="eastAsia"/>
              </w:rPr>
              <w:t>ID +</w:t>
            </w:r>
            <w:r w:rsidRPr="001842A8">
              <w:rPr>
                <w:rFonts w:hint="eastAsia"/>
              </w:rPr>
              <w:t>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证书标识（</w:t>
            </w:r>
            <w:r w:rsidRPr="001842A8">
              <w:rPr>
                <w:rFonts w:hint="eastAsia"/>
              </w:rPr>
              <w:t>0x01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</w:t>
            </w:r>
            <w:r w:rsidRPr="001842A8">
              <w:t>K</w:t>
            </w:r>
            <w:r w:rsidRPr="001842A8">
              <w:rPr>
                <w:rFonts w:hint="eastAsia"/>
              </w:rPr>
              <w:t>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xchgCert</w:t>
            </w:r>
            <w:proofErr w:type="spellEnd"/>
            <w:r w:rsidRPr="001842A8">
              <w:rPr>
                <w:rFonts w:hint="eastAsia"/>
              </w:rPr>
              <w:t>，</w:t>
            </w:r>
            <w:r w:rsidRPr="001842A8">
              <w:rPr>
                <w:rFonts w:hint="eastAsia"/>
              </w:rPr>
              <w:t>0x02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rPr>
                <w:rFonts w:hint="eastAsia"/>
              </w:rPr>
              <w:t>SignKey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rPr>
                <w:rFonts w:hint="eastAsia"/>
              </w:rPr>
              <w:t>SignCert</w:t>
            </w:r>
            <w:proofErr w:type="spellEnd"/>
            <w:r w:rsidRPr="001842A8">
              <w:rPr>
                <w:rFonts w:hint="eastAsia"/>
              </w:rPr>
              <w:t>）；</w:t>
            </w:r>
          </w:p>
          <w:p w14:paraId="1ECFF8EB" w14:textId="77777777" w:rsidR="003151F8" w:rsidRDefault="00C25CFC" w:rsidP="00C25CFC">
            <w:pPr>
              <w:pStyle w:val="af6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3151F8">
              <w:rPr>
                <w:rFonts w:hint="eastAsia"/>
              </w:rPr>
              <w:t>数字信封格式参见</w:t>
            </w:r>
            <w:r w:rsidR="003151F8">
              <w:rPr>
                <w:rFonts w:hint="eastAsia"/>
              </w:rPr>
              <w:t>SKF</w:t>
            </w:r>
            <w:r w:rsidR="003151F8">
              <w:rPr>
                <w:rFonts w:hint="eastAsia"/>
              </w:rPr>
              <w:t>接口中</w:t>
            </w:r>
            <w:proofErr w:type="spellStart"/>
            <w:r w:rsidR="003151F8">
              <w:rPr>
                <w:rFonts w:hint="eastAsia"/>
              </w:rPr>
              <w:t>ImportECCKeyPair</w:t>
            </w:r>
            <w:proofErr w:type="spellEnd"/>
            <w:r w:rsidR="003151F8">
              <w:rPr>
                <w:rFonts w:hint="eastAsia"/>
              </w:rPr>
              <w:t>命令报文数据由偏移</w:t>
            </w:r>
            <w:r w:rsidR="003151F8">
              <w:rPr>
                <w:rFonts w:hint="eastAsia"/>
              </w:rPr>
              <w:t>4</w:t>
            </w:r>
            <w:r w:rsidR="003151F8">
              <w:rPr>
                <w:rFonts w:hint="eastAsia"/>
              </w:rPr>
              <w:t>开始</w:t>
            </w:r>
            <w:r w:rsidR="00A14633">
              <w:rPr>
                <w:rFonts w:hint="eastAsia"/>
              </w:rPr>
              <w:t>；</w:t>
            </w:r>
          </w:p>
          <w:p w14:paraId="2B8D0146" w14:textId="77777777" w:rsidR="00CA5591" w:rsidRDefault="003151F8" w:rsidP="009C6A9D">
            <w:pPr>
              <w:pStyle w:val="af6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）当容器密钥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证书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无效时，会选取同容器另外一对密钥进行解密操作（当前为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</w:t>
            </w:r>
            <w:r w:rsidRPr="001842A8">
              <w:t>K</w:t>
            </w:r>
            <w:r w:rsidRPr="001842A8">
              <w:rPr>
                <w:rFonts w:hint="eastAsia"/>
              </w:rPr>
              <w:t>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xchgCert</w:t>
            </w:r>
            <w:proofErr w:type="spellEnd"/>
            <w:r>
              <w:rPr>
                <w:rFonts w:hint="eastAsia"/>
              </w:rPr>
              <w:t>改为</w:t>
            </w:r>
            <w:proofErr w:type="spellStart"/>
            <w:r w:rsidRPr="001842A8">
              <w:rPr>
                <w:rFonts w:hint="eastAsia"/>
              </w:rPr>
              <w:t>SignKey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rPr>
                <w:rFonts w:hint="eastAsia"/>
              </w:rPr>
              <w:t>SignCert</w:t>
            </w:r>
            <w:proofErr w:type="spellEnd"/>
            <w:r>
              <w:rPr>
                <w:rFonts w:hint="eastAsia"/>
              </w:rPr>
              <w:t>，当前为</w:t>
            </w:r>
            <w:proofErr w:type="spellStart"/>
            <w:r w:rsidRPr="001842A8">
              <w:rPr>
                <w:rFonts w:hint="eastAsia"/>
              </w:rPr>
              <w:t>SignKey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rPr>
                <w:rFonts w:hint="eastAsia"/>
              </w:rPr>
              <w:t>SignCert</w:t>
            </w:r>
            <w:proofErr w:type="spellEnd"/>
            <w:r>
              <w:rPr>
                <w:rFonts w:hint="eastAsia"/>
              </w:rPr>
              <w:t>改为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</w:t>
            </w:r>
            <w:r w:rsidRPr="001842A8">
              <w:t>K</w:t>
            </w:r>
            <w:r w:rsidRPr="001842A8">
              <w:rPr>
                <w:rFonts w:hint="eastAsia"/>
              </w:rPr>
              <w:t>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xchgCert</w:t>
            </w:r>
            <w:proofErr w:type="spellEnd"/>
            <w:r>
              <w:rPr>
                <w:rFonts w:hint="eastAsia"/>
              </w:rPr>
              <w:t>）</w:t>
            </w:r>
            <w:r w:rsidR="00494823">
              <w:rPr>
                <w:rFonts w:hint="eastAsia"/>
              </w:rPr>
              <w:t>。</w:t>
            </w:r>
          </w:p>
          <w:p w14:paraId="5B76B338" w14:textId="77777777" w:rsidR="009A3F1E" w:rsidRPr="00C25CFC" w:rsidRDefault="009A3F1E" w:rsidP="009C6A9D">
            <w:pPr>
              <w:pStyle w:val="af6"/>
              <w:jc w:val="left"/>
            </w:pPr>
          </w:p>
        </w:tc>
      </w:tr>
    </w:tbl>
    <w:p w14:paraId="19C03D95" w14:textId="77777777" w:rsidR="004645D2" w:rsidRDefault="004645D2" w:rsidP="004645D2">
      <w:r>
        <w:lastRenderedPageBreak/>
        <w:br w:type="page"/>
      </w:r>
    </w:p>
    <w:p w14:paraId="7F07462E" w14:textId="77777777" w:rsidR="004645D2" w:rsidRDefault="004645D2" w:rsidP="004645D2">
      <w:pPr>
        <w:pStyle w:val="3"/>
      </w:pPr>
      <w:bookmarkStart w:id="1209" w:name="_Ref462920889"/>
      <w:bookmarkStart w:id="1210" w:name="_Toc466906218"/>
      <w:bookmarkStart w:id="1211" w:name="_Toc96509710"/>
      <w:r>
        <w:rPr>
          <w:rFonts w:hint="eastAsia"/>
        </w:rPr>
        <w:lastRenderedPageBreak/>
        <w:t>SM2</w:t>
      </w:r>
      <w:r>
        <w:rPr>
          <w:rFonts w:hint="eastAsia"/>
        </w:rPr>
        <w:t>私钥签名（</w:t>
      </w:r>
      <w:r w:rsidRPr="00994149">
        <w:rPr>
          <w:rFonts w:hint="eastAsia"/>
        </w:rPr>
        <w:t>0x</w:t>
      </w:r>
      <w:r>
        <w:rPr>
          <w:rFonts w:hint="eastAsia"/>
        </w:rPr>
        <w:t>73</w:t>
      </w:r>
      <w:r>
        <w:rPr>
          <w:rFonts w:hint="eastAsia"/>
        </w:rPr>
        <w:t>）</w:t>
      </w:r>
      <w:bookmarkEnd w:id="1209"/>
      <w:bookmarkEnd w:id="1210"/>
      <w:bookmarkEnd w:id="1211"/>
    </w:p>
    <w:p w14:paraId="551C56BC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3B38463C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78EB40C3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7420784A" w14:textId="5B50D00A" w:rsidR="009B3BBF" w:rsidRPr="009B3BBF" w:rsidRDefault="009B3BBF" w:rsidP="009B3BBF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41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私钥签名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1"/>
        <w:gridCol w:w="1244"/>
        <w:gridCol w:w="5768"/>
      </w:tblGrid>
      <w:tr w:rsidR="004645D2" w:rsidRPr="00AB0F5E" w14:paraId="5DB4DE15" w14:textId="77777777" w:rsidTr="00494823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AE0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728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代码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588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AB0F5E" w14:paraId="18F17F51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B8A2B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630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C23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0xB</w:t>
            </w:r>
            <w:r w:rsidRPr="001842A8">
              <w:rPr>
                <w:rFonts w:hint="eastAsia"/>
              </w:rPr>
              <w:t>4</w:t>
            </w:r>
          </w:p>
        </w:tc>
      </w:tr>
      <w:tr w:rsidR="004645D2" w:rsidRPr="00AB0F5E" w14:paraId="5BB9096F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ADF6E9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00C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83AE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73</w:t>
            </w:r>
          </w:p>
        </w:tc>
      </w:tr>
      <w:tr w:rsidR="004645D2" w:rsidRPr="00AB0F5E" w14:paraId="294360DA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ABCCC6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C5E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355E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AB0F5E" w14:paraId="5E20AEEE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E74E2F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F236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5D4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AB0F5E" w14:paraId="54EC3899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E3D281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63E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470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0x0034</w:t>
            </w:r>
          </w:p>
        </w:tc>
      </w:tr>
      <w:tr w:rsidR="004645D2" w:rsidRPr="00AB0F5E" w14:paraId="016366E4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441EC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651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3BA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0x0040</w:t>
            </w:r>
          </w:p>
        </w:tc>
      </w:tr>
      <w:tr w:rsidR="004645D2" w:rsidRPr="00AB0F5E" w14:paraId="31B01D60" w14:textId="77777777" w:rsidTr="00494823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D79F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E1B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8DC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授权码（</w:t>
            </w:r>
            <w:r w:rsidRPr="001842A8">
              <w:rPr>
                <w:rFonts w:hint="eastAsia"/>
              </w:rPr>
              <w:t>16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哈希值（</w:t>
            </w:r>
            <w:r w:rsidRPr="001842A8">
              <w:rPr>
                <w:rFonts w:hint="eastAsia"/>
              </w:rPr>
              <w:t>32</w:t>
            </w:r>
            <w:r w:rsidRPr="001842A8">
              <w:rPr>
                <w:rFonts w:hint="eastAsia"/>
              </w:rPr>
              <w:t>字节）</w:t>
            </w:r>
          </w:p>
        </w:tc>
      </w:tr>
      <w:tr w:rsidR="004645D2" w:rsidRPr="00AB0F5E" w14:paraId="7497AD6A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63C22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A1D2B4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11D0" w14:textId="77777777" w:rsidR="004645D2" w:rsidRPr="001842A8" w:rsidRDefault="004645D2" w:rsidP="001842A8">
            <w:pPr>
              <w:pStyle w:val="af6"/>
              <w:jc w:val="left"/>
            </w:pPr>
            <w:bookmarkStart w:id="1212" w:name="OLE_LINK22"/>
            <w:bookmarkStart w:id="1213" w:name="OLE_LINK23"/>
            <w:r w:rsidRPr="001842A8">
              <w:t>0x9000</w:t>
            </w:r>
            <w:bookmarkEnd w:id="1212"/>
            <w:bookmarkEnd w:id="1213"/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310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AB0F5E" w14:paraId="75C8DB9D" w14:textId="77777777" w:rsidTr="00494823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E4B8B6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8F0C09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A11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D7C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AB0F5E" w14:paraId="592CE70C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9E17D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511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8BB7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成功时，值为</w:t>
            </w:r>
            <w:r w:rsidRPr="001842A8">
              <w:t>Le</w:t>
            </w:r>
            <w:r w:rsidRPr="001842A8">
              <w:rPr>
                <w:rFonts w:hint="eastAsia"/>
              </w:rPr>
              <w:t>；其它情况时，值为</w:t>
            </w:r>
            <w:r w:rsidRPr="001842A8">
              <w:rPr>
                <w:rFonts w:hint="eastAsia"/>
              </w:rPr>
              <w:t>0x0000</w:t>
            </w:r>
          </w:p>
        </w:tc>
      </w:tr>
      <w:tr w:rsidR="004645D2" w:rsidRPr="00AB0F5E" w14:paraId="17DA5300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A8AC53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B46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FF15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长度由</w:t>
            </w:r>
            <w:r w:rsidRPr="001842A8">
              <w:rPr>
                <w:rFonts w:hint="eastAsia"/>
              </w:rPr>
              <w:t>Len</w:t>
            </w:r>
            <w:r w:rsidRPr="001842A8">
              <w:rPr>
                <w:rFonts w:hint="eastAsia"/>
              </w:rPr>
              <w:t>决定</w:t>
            </w:r>
          </w:p>
        </w:tc>
      </w:tr>
      <w:tr w:rsidR="004645D2" w:rsidRPr="00AB0F5E" w14:paraId="6B195E23" w14:textId="77777777" w:rsidTr="00494823"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</w:tcPr>
          <w:p w14:paraId="2DAEE9E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A50715A" w14:textId="77777777" w:rsidR="004645D2" w:rsidRPr="001842A8" w:rsidRDefault="004645D2" w:rsidP="001B099A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ID=</w:t>
            </w:r>
            <w:r w:rsidRPr="001842A8">
              <w:rPr>
                <w:rFonts w:hint="eastAsia"/>
              </w:rPr>
              <w:t>容器文件</w:t>
            </w:r>
            <w:r w:rsidRPr="001842A8">
              <w:rPr>
                <w:rFonts w:hint="eastAsia"/>
              </w:rPr>
              <w:t>ID +</w:t>
            </w:r>
            <w:r w:rsidRPr="001842A8">
              <w:rPr>
                <w:rFonts w:hint="eastAsia"/>
              </w:rPr>
              <w:t>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证书标识（</w:t>
            </w:r>
            <w:r w:rsidRPr="001842A8">
              <w:rPr>
                <w:rFonts w:hint="eastAsia"/>
              </w:rPr>
              <w:t>0x01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</w:t>
            </w:r>
            <w:r w:rsidRPr="001842A8">
              <w:t>K</w:t>
            </w:r>
            <w:r w:rsidRPr="001842A8">
              <w:rPr>
                <w:rFonts w:hint="eastAsia"/>
              </w:rPr>
              <w:t>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xchgCert</w:t>
            </w:r>
            <w:proofErr w:type="spellEnd"/>
            <w:r w:rsidRPr="001842A8">
              <w:rPr>
                <w:rFonts w:hint="eastAsia"/>
              </w:rPr>
              <w:t>，</w:t>
            </w:r>
            <w:r w:rsidRPr="001842A8">
              <w:rPr>
                <w:rFonts w:hint="eastAsia"/>
              </w:rPr>
              <w:t>0x02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rPr>
                <w:rFonts w:hint="eastAsia"/>
              </w:rPr>
              <w:t>SignKey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rPr>
                <w:rFonts w:hint="eastAsia"/>
              </w:rPr>
              <w:t>SignCert</w:t>
            </w:r>
            <w:proofErr w:type="spellEnd"/>
            <w:r w:rsidRPr="001842A8">
              <w:rPr>
                <w:rFonts w:hint="eastAsia"/>
              </w:rPr>
              <w:t>）。</w:t>
            </w:r>
            <w:r w:rsidR="009A3F1E" w:rsidRPr="001842A8">
              <w:rPr>
                <w:rFonts w:hint="eastAsia"/>
              </w:rPr>
              <w:t>容器密钥</w:t>
            </w:r>
            <w:r w:rsidR="009A3F1E" w:rsidRPr="001842A8">
              <w:rPr>
                <w:rFonts w:hint="eastAsia"/>
              </w:rPr>
              <w:t>/</w:t>
            </w:r>
            <w:r w:rsidR="009A3F1E" w:rsidRPr="001842A8">
              <w:rPr>
                <w:rFonts w:hint="eastAsia"/>
              </w:rPr>
              <w:t>证书</w:t>
            </w:r>
            <w:r w:rsidR="009A3F1E" w:rsidRPr="001842A8">
              <w:rPr>
                <w:rFonts w:hint="eastAsia"/>
              </w:rPr>
              <w:t>ID</w:t>
            </w:r>
            <w:r w:rsidR="009A3F1E">
              <w:rPr>
                <w:rFonts w:hint="eastAsia"/>
              </w:rPr>
              <w:t>为大端序。</w:t>
            </w:r>
          </w:p>
        </w:tc>
      </w:tr>
    </w:tbl>
    <w:p w14:paraId="473D59C1" w14:textId="77777777" w:rsidR="004645D2" w:rsidRDefault="004645D2" w:rsidP="004645D2">
      <w:pPr>
        <w:widowControl/>
        <w:jc w:val="left"/>
      </w:pPr>
      <w:r>
        <w:br w:type="page"/>
      </w:r>
    </w:p>
    <w:p w14:paraId="17A91077" w14:textId="77777777" w:rsidR="004645D2" w:rsidRDefault="004645D2" w:rsidP="004645D2">
      <w:pPr>
        <w:pStyle w:val="3"/>
      </w:pPr>
      <w:bookmarkStart w:id="1214" w:name="_Toc530645890"/>
      <w:bookmarkStart w:id="1215" w:name="_Toc530646447"/>
      <w:bookmarkStart w:id="1216" w:name="_Toc531165942"/>
      <w:bookmarkStart w:id="1217" w:name="_Toc530645891"/>
      <w:bookmarkStart w:id="1218" w:name="_Toc530646448"/>
      <w:bookmarkStart w:id="1219" w:name="_Toc531165943"/>
      <w:bookmarkStart w:id="1220" w:name="_Toc530645892"/>
      <w:bookmarkStart w:id="1221" w:name="_Toc530646449"/>
      <w:bookmarkStart w:id="1222" w:name="_Toc531165944"/>
      <w:bookmarkStart w:id="1223" w:name="_Toc530645901"/>
      <w:bookmarkStart w:id="1224" w:name="_Toc530646458"/>
      <w:bookmarkStart w:id="1225" w:name="_Toc531165953"/>
      <w:bookmarkStart w:id="1226" w:name="_Toc530645905"/>
      <w:bookmarkStart w:id="1227" w:name="_Toc530646462"/>
      <w:bookmarkStart w:id="1228" w:name="_Toc531165957"/>
      <w:bookmarkStart w:id="1229" w:name="_Toc530645912"/>
      <w:bookmarkStart w:id="1230" w:name="_Toc530646469"/>
      <w:bookmarkStart w:id="1231" w:name="_Toc531165964"/>
      <w:bookmarkStart w:id="1232" w:name="_Toc530645916"/>
      <w:bookmarkStart w:id="1233" w:name="_Toc530646473"/>
      <w:bookmarkStart w:id="1234" w:name="_Toc531165968"/>
      <w:bookmarkStart w:id="1235" w:name="_Toc530645923"/>
      <w:bookmarkStart w:id="1236" w:name="_Toc530646480"/>
      <w:bookmarkStart w:id="1237" w:name="_Toc531165975"/>
      <w:bookmarkStart w:id="1238" w:name="_Toc530645930"/>
      <w:bookmarkStart w:id="1239" w:name="_Toc530646487"/>
      <w:bookmarkStart w:id="1240" w:name="_Toc531165982"/>
      <w:bookmarkStart w:id="1241" w:name="_Toc530645942"/>
      <w:bookmarkStart w:id="1242" w:name="_Toc530646499"/>
      <w:bookmarkStart w:id="1243" w:name="_Toc531165994"/>
      <w:bookmarkStart w:id="1244" w:name="_Toc530645947"/>
      <w:bookmarkStart w:id="1245" w:name="_Toc530646504"/>
      <w:bookmarkStart w:id="1246" w:name="_Toc531165999"/>
      <w:bookmarkStart w:id="1247" w:name="_Toc530645951"/>
      <w:bookmarkStart w:id="1248" w:name="_Toc530646508"/>
      <w:bookmarkStart w:id="1249" w:name="_Toc531166003"/>
      <w:bookmarkStart w:id="1250" w:name="_Toc530645959"/>
      <w:bookmarkStart w:id="1251" w:name="_Toc530646516"/>
      <w:bookmarkStart w:id="1252" w:name="_Toc531166011"/>
      <w:bookmarkStart w:id="1253" w:name="_Ref462920903"/>
      <w:bookmarkStart w:id="1254" w:name="_Toc466906220"/>
      <w:bookmarkStart w:id="1255" w:name="_Toc96509711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r>
        <w:rPr>
          <w:rFonts w:hint="eastAsia"/>
        </w:rPr>
        <w:lastRenderedPageBreak/>
        <w:t>SM2</w:t>
      </w:r>
      <w:r>
        <w:rPr>
          <w:rFonts w:hint="eastAsia"/>
        </w:rPr>
        <w:t>私钥解密（</w:t>
      </w:r>
      <w:r w:rsidRPr="00994149">
        <w:rPr>
          <w:rFonts w:hint="eastAsia"/>
        </w:rPr>
        <w:t>0x</w:t>
      </w:r>
      <w:r>
        <w:rPr>
          <w:rFonts w:hint="eastAsia"/>
        </w:rPr>
        <w:t>75</w:t>
      </w:r>
      <w:r>
        <w:rPr>
          <w:rFonts w:hint="eastAsia"/>
        </w:rPr>
        <w:t>）</w:t>
      </w:r>
      <w:bookmarkEnd w:id="1253"/>
      <w:bookmarkEnd w:id="1254"/>
      <w:bookmarkEnd w:id="1255"/>
    </w:p>
    <w:p w14:paraId="4BE9666B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540AF1C2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42E985FB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13C5B43F" w14:textId="05BFE7BD" w:rsidR="009B3BBF" w:rsidRPr="009B3BBF" w:rsidRDefault="009B3BBF" w:rsidP="009B3BBF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42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 xml:space="preserve"> SM2私钥解密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"/>
        <w:gridCol w:w="1369"/>
        <w:gridCol w:w="1248"/>
        <w:gridCol w:w="5772"/>
      </w:tblGrid>
      <w:tr w:rsidR="004645D2" w:rsidRPr="0059010E" w14:paraId="1628EC30" w14:textId="77777777" w:rsidTr="00494823"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81F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7D47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名称</w:t>
            </w:r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1E2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59010E" w14:paraId="56FFD3D2" w14:textId="77777777" w:rsidTr="00494823"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F9A24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C05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18A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B4</w:t>
            </w:r>
          </w:p>
        </w:tc>
      </w:tr>
      <w:tr w:rsidR="004645D2" w:rsidRPr="0059010E" w14:paraId="6F2CBF37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F6DF861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E79F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961E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7</w:t>
            </w:r>
            <w:r w:rsidRPr="001842A8">
              <w:t>5</w:t>
            </w:r>
          </w:p>
        </w:tc>
      </w:tr>
      <w:tr w:rsidR="004645D2" w:rsidRPr="0059010E" w14:paraId="0D99152E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B0901A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F74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05E9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59010E" w14:paraId="7715F526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CE4F3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1D21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7F6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59010E" w14:paraId="0CC7AFA1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6AA55F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FD0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52B3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不大于</w:t>
            </w:r>
            <w:r w:rsidRPr="001842A8">
              <w:rPr>
                <w:rFonts w:hint="eastAsia"/>
              </w:rPr>
              <w:t>0x00F5</w:t>
            </w:r>
          </w:p>
        </w:tc>
      </w:tr>
      <w:tr w:rsidR="004645D2" w:rsidRPr="0059010E" w14:paraId="60DE4AB8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A9746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6C4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FCA3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解密结果长度不大于</w:t>
            </w:r>
            <w:r w:rsidRPr="001842A8">
              <w:rPr>
                <w:rFonts w:hint="eastAsia"/>
              </w:rPr>
              <w:t>0x0080</w:t>
            </w:r>
          </w:p>
        </w:tc>
      </w:tr>
      <w:tr w:rsidR="004645D2" w:rsidRPr="0059010E" w14:paraId="5411C1E7" w14:textId="77777777" w:rsidTr="00494823">
        <w:tc>
          <w:tcPr>
            <w:tcW w:w="4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5666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73E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C220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授权码（</w:t>
            </w:r>
            <w:r w:rsidRPr="001842A8">
              <w:rPr>
                <w:rFonts w:hint="eastAsia"/>
              </w:rPr>
              <w:t>16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加密数据</w:t>
            </w:r>
          </w:p>
        </w:tc>
      </w:tr>
      <w:tr w:rsidR="004645D2" w:rsidRPr="0059010E" w14:paraId="627D3507" w14:textId="77777777" w:rsidTr="00494823"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489BA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4881C4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0A12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860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59010E" w14:paraId="0AFC0D09" w14:textId="77777777" w:rsidTr="00494823"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682FFF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063D66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645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77B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59010E" w14:paraId="04A84B0B" w14:textId="77777777" w:rsidTr="00494823"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8CC12E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A9F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978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成功时，值为</w:t>
            </w:r>
            <w:r w:rsidRPr="001842A8">
              <w:t>Le</w:t>
            </w:r>
            <w:r w:rsidRPr="001842A8">
              <w:rPr>
                <w:rFonts w:hint="eastAsia"/>
              </w:rPr>
              <w:t>；其它情况时，值为</w:t>
            </w:r>
            <w:r w:rsidRPr="001842A8">
              <w:rPr>
                <w:rFonts w:hint="eastAsia"/>
              </w:rPr>
              <w:t>0</w:t>
            </w:r>
            <w:r w:rsidRPr="001842A8">
              <w:rPr>
                <w:rFonts w:hint="eastAsia"/>
              </w:rPr>
              <w:t>。</w:t>
            </w:r>
          </w:p>
        </w:tc>
      </w:tr>
      <w:tr w:rsidR="004645D2" w:rsidRPr="0059010E" w14:paraId="0DC9406B" w14:textId="77777777" w:rsidTr="00494823">
        <w:tc>
          <w:tcPr>
            <w:tcW w:w="4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9F4A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2BFD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3CE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长度由</w:t>
            </w:r>
            <w:r w:rsidRPr="001842A8">
              <w:rPr>
                <w:rFonts w:hint="eastAsia"/>
              </w:rPr>
              <w:t>Len</w:t>
            </w:r>
            <w:r w:rsidRPr="001842A8">
              <w:rPr>
                <w:rFonts w:hint="eastAsia"/>
              </w:rPr>
              <w:t>决定。</w:t>
            </w:r>
          </w:p>
        </w:tc>
      </w:tr>
      <w:tr w:rsidR="004645D2" w:rsidRPr="0059010E" w14:paraId="12A0DA05" w14:textId="77777777" w:rsidTr="00494823"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070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C18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）</w:t>
            </w:r>
            <w:bookmarkStart w:id="1256" w:name="OLE_LINK12"/>
            <w:bookmarkStart w:id="1257" w:name="OLE_LINK13"/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ID=</w:t>
            </w:r>
            <w:r w:rsidRPr="001842A8">
              <w:rPr>
                <w:rFonts w:hint="eastAsia"/>
              </w:rPr>
              <w:t>容器文件</w:t>
            </w:r>
            <w:r w:rsidRPr="001842A8">
              <w:rPr>
                <w:rFonts w:hint="eastAsia"/>
              </w:rPr>
              <w:t>ID +</w:t>
            </w:r>
            <w:r w:rsidRPr="001842A8">
              <w:rPr>
                <w:rFonts w:hint="eastAsia"/>
              </w:rPr>
              <w:t>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证书标识（</w:t>
            </w:r>
            <w:r w:rsidRPr="001842A8">
              <w:rPr>
                <w:rFonts w:hint="eastAsia"/>
              </w:rPr>
              <w:t>0x01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</w:t>
            </w:r>
            <w:r w:rsidRPr="001842A8">
              <w:t>K</w:t>
            </w:r>
            <w:r w:rsidRPr="001842A8">
              <w:rPr>
                <w:rFonts w:hint="eastAsia"/>
              </w:rPr>
              <w:t>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xchgCert</w:t>
            </w:r>
            <w:proofErr w:type="spellEnd"/>
            <w:r w:rsidRPr="001842A8">
              <w:rPr>
                <w:rFonts w:hint="eastAsia"/>
              </w:rPr>
              <w:t>，</w:t>
            </w:r>
            <w:r w:rsidRPr="001842A8">
              <w:rPr>
                <w:rFonts w:hint="eastAsia"/>
              </w:rPr>
              <w:t>0x02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rPr>
                <w:rFonts w:hint="eastAsia"/>
              </w:rPr>
              <w:t>SignKey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rPr>
                <w:rFonts w:hint="eastAsia"/>
              </w:rPr>
              <w:t>SignCert</w:t>
            </w:r>
            <w:proofErr w:type="spellEnd"/>
            <w:r w:rsidRPr="001842A8">
              <w:rPr>
                <w:rFonts w:hint="eastAsia"/>
              </w:rPr>
              <w:t>）；</w:t>
            </w:r>
            <w:bookmarkEnd w:id="1256"/>
            <w:bookmarkEnd w:id="1257"/>
            <w:r w:rsidR="009A3F1E" w:rsidRPr="001842A8">
              <w:rPr>
                <w:rFonts w:hint="eastAsia"/>
              </w:rPr>
              <w:t>容器密钥</w:t>
            </w:r>
            <w:r w:rsidR="009A3F1E" w:rsidRPr="001842A8">
              <w:rPr>
                <w:rFonts w:hint="eastAsia"/>
              </w:rPr>
              <w:t>/</w:t>
            </w:r>
            <w:r w:rsidR="009A3F1E" w:rsidRPr="001842A8">
              <w:rPr>
                <w:rFonts w:hint="eastAsia"/>
              </w:rPr>
              <w:t>证书</w:t>
            </w:r>
            <w:r w:rsidR="009A3F1E" w:rsidRPr="001842A8">
              <w:rPr>
                <w:rFonts w:hint="eastAsia"/>
              </w:rPr>
              <w:t>ID</w:t>
            </w:r>
            <w:r w:rsidR="009A3F1E">
              <w:rPr>
                <w:rFonts w:hint="eastAsia"/>
              </w:rPr>
              <w:t>为大端序。</w:t>
            </w:r>
          </w:p>
          <w:p w14:paraId="721C8A3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）加密数据格式兼容：</w:t>
            </w:r>
            <w:r w:rsidRPr="001842A8">
              <w:rPr>
                <w:rFonts w:hint="eastAsia"/>
              </w:rPr>
              <w:t>0x04||C1||C2||C3</w:t>
            </w:r>
            <w:r w:rsidRPr="001842A8">
              <w:rPr>
                <w:rFonts w:hint="eastAsia"/>
              </w:rPr>
              <w:t>和</w:t>
            </w:r>
            <w:r w:rsidRPr="001842A8">
              <w:rPr>
                <w:rFonts w:hint="eastAsia"/>
              </w:rPr>
              <w:t>0x04||C1||C3||C2</w:t>
            </w:r>
            <w:r w:rsidRPr="001842A8">
              <w:rPr>
                <w:rFonts w:hint="eastAsia"/>
              </w:rPr>
              <w:t>；</w:t>
            </w:r>
          </w:p>
          <w:p w14:paraId="4BEE5E34" w14:textId="77777777" w:rsidR="004645D2" w:rsidRPr="001842A8" w:rsidRDefault="004645D2" w:rsidP="00A15FFD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3</w:t>
            </w:r>
            <w:r w:rsidRPr="001842A8">
              <w:rPr>
                <w:rFonts w:hint="eastAsia"/>
              </w:rPr>
              <w:t>）支持最大</w:t>
            </w:r>
            <w:r w:rsidRPr="001842A8">
              <w:rPr>
                <w:rFonts w:hint="eastAsia"/>
              </w:rPr>
              <w:t>128</w:t>
            </w:r>
            <w:r w:rsidRPr="001842A8">
              <w:rPr>
                <w:rFonts w:hint="eastAsia"/>
              </w:rPr>
              <w:t>字节加密，因此加密数据长度不大于</w:t>
            </w:r>
            <w:r w:rsidRPr="001842A8">
              <w:rPr>
                <w:rFonts w:hint="eastAsia"/>
              </w:rPr>
              <w:t>1+128+96=225</w:t>
            </w:r>
            <w:r w:rsidRPr="001842A8">
              <w:rPr>
                <w:rFonts w:hint="eastAsia"/>
              </w:rPr>
              <w:t>字节。</w:t>
            </w:r>
          </w:p>
        </w:tc>
      </w:tr>
    </w:tbl>
    <w:p w14:paraId="3FD89F39" w14:textId="77777777" w:rsidR="004645D2" w:rsidRDefault="004645D2" w:rsidP="004645D2">
      <w:r>
        <w:br w:type="page"/>
      </w:r>
    </w:p>
    <w:p w14:paraId="0431ADC4" w14:textId="4261B4E6" w:rsidR="006F533B" w:rsidRDefault="006F533B" w:rsidP="004645D2">
      <w:pPr>
        <w:pStyle w:val="3"/>
        <w:rPr>
          <w:ins w:id="1258" w:author="wangxu" w:date="2022-02-22T16:58:00Z"/>
        </w:rPr>
      </w:pPr>
      <w:bookmarkStart w:id="1259" w:name="_Toc96509712"/>
      <w:bookmarkStart w:id="1260" w:name="_Ref462920907"/>
      <w:bookmarkStart w:id="1261" w:name="_Toc466906221"/>
      <w:ins w:id="1262" w:author="wangxu" w:date="2022-02-22T16:57:00Z">
        <w:r>
          <w:rPr>
            <w:rFonts w:hint="eastAsia"/>
          </w:rPr>
          <w:lastRenderedPageBreak/>
          <w:t>SM</w:t>
        </w:r>
      </w:ins>
      <w:ins w:id="1263" w:author="wangxu" w:date="2022-02-22T16:58:00Z">
        <w:r>
          <w:t>2</w:t>
        </w:r>
        <w:r>
          <w:rPr>
            <w:rFonts w:hint="eastAsia"/>
          </w:rPr>
          <w:t>生成并导出会话密钥（</w:t>
        </w:r>
        <w:r>
          <w:rPr>
            <w:rFonts w:hint="eastAsia"/>
          </w:rPr>
          <w:t>0x</w:t>
        </w:r>
        <w:r>
          <w:t>78</w:t>
        </w:r>
        <w:r>
          <w:rPr>
            <w:rFonts w:hint="eastAsia"/>
          </w:rPr>
          <w:t>）</w:t>
        </w:r>
        <w:bookmarkEnd w:id="1259"/>
      </w:ins>
    </w:p>
    <w:p w14:paraId="3DD7112C" w14:textId="77777777" w:rsidR="006F533B" w:rsidRPr="00BF629E" w:rsidRDefault="006F533B" w:rsidP="006F533B">
      <w:pPr>
        <w:ind w:firstLineChars="200" w:firstLine="560"/>
        <w:rPr>
          <w:ins w:id="1264" w:author="wangxu" w:date="2022-02-22T16:59:00Z"/>
          <w:sz w:val="28"/>
          <w:szCs w:val="28"/>
        </w:rPr>
      </w:pPr>
      <w:ins w:id="1265" w:author="wangxu" w:date="2022-02-22T16:59:00Z">
        <w:r>
          <w:rPr>
            <w:rFonts w:hint="eastAsia"/>
            <w:sz w:val="28"/>
            <w:szCs w:val="28"/>
          </w:rPr>
          <w:t>（</w:t>
        </w:r>
        <w:r>
          <w:rPr>
            <w:rFonts w:hint="eastAsia"/>
            <w:sz w:val="28"/>
            <w:szCs w:val="28"/>
          </w:rPr>
          <w:t>1</w:t>
        </w:r>
        <w:r>
          <w:rPr>
            <w:rFonts w:hint="eastAsia"/>
            <w:sz w:val="28"/>
            <w:szCs w:val="28"/>
          </w:rPr>
          <w:t>）</w:t>
        </w:r>
        <w:r w:rsidRPr="00BF629E">
          <w:rPr>
            <w:rFonts w:hint="eastAsia"/>
            <w:sz w:val="28"/>
            <w:szCs w:val="28"/>
          </w:rPr>
          <w:t>定义与范围</w:t>
        </w:r>
      </w:ins>
    </w:p>
    <w:p w14:paraId="7EBA93CE" w14:textId="42FA5FD4" w:rsidR="006F533B" w:rsidRDefault="006F533B" w:rsidP="006F533B">
      <w:pPr>
        <w:ind w:firstLineChars="200" w:firstLine="560"/>
        <w:rPr>
          <w:ins w:id="1266" w:author="wangxu" w:date="2022-02-22T16:59:00Z"/>
          <w:sz w:val="28"/>
        </w:rPr>
      </w:pPr>
      <w:ins w:id="1267" w:author="wangxu" w:date="2022-02-22T17:02:00Z">
        <w:r>
          <w:rPr>
            <w:rFonts w:hint="eastAsia"/>
            <w:sz w:val="28"/>
            <w:szCs w:val="28"/>
          </w:rPr>
          <w:t>在设备的指定容器中生成会话密钥并用外部公钥加密导出</w:t>
        </w:r>
      </w:ins>
      <w:ins w:id="1268" w:author="wangxu" w:date="2022-02-22T16:59:00Z">
        <w:r>
          <w:rPr>
            <w:sz w:val="28"/>
            <w:szCs w:val="28"/>
          </w:rPr>
          <w:t>。</w:t>
        </w:r>
      </w:ins>
    </w:p>
    <w:p w14:paraId="56C54956" w14:textId="77777777" w:rsidR="006F533B" w:rsidRDefault="006F533B" w:rsidP="006F533B">
      <w:pPr>
        <w:ind w:firstLineChars="200" w:firstLine="560"/>
        <w:rPr>
          <w:ins w:id="1269" w:author="wangxu" w:date="2022-02-22T16:59:00Z"/>
          <w:sz w:val="28"/>
          <w:szCs w:val="28"/>
        </w:rPr>
      </w:pPr>
      <w:ins w:id="1270" w:author="wangxu" w:date="2022-02-22T16:59:00Z">
        <w:r>
          <w:rPr>
            <w:rFonts w:hint="eastAsia"/>
            <w:sz w:val="28"/>
          </w:rPr>
          <w:t>（</w:t>
        </w:r>
        <w:r>
          <w:rPr>
            <w:rFonts w:hint="eastAsia"/>
            <w:sz w:val="28"/>
          </w:rPr>
          <w:t>2</w:t>
        </w:r>
        <w:r>
          <w:rPr>
            <w:rFonts w:hint="eastAsia"/>
            <w:sz w:val="28"/>
          </w:rPr>
          <w:t>）</w:t>
        </w:r>
        <w:r w:rsidRPr="00BF629E">
          <w:rPr>
            <w:rFonts w:hint="eastAsia"/>
            <w:sz w:val="28"/>
            <w:szCs w:val="28"/>
          </w:rPr>
          <w:t>指令与响应报文</w:t>
        </w:r>
      </w:ins>
    </w:p>
    <w:p w14:paraId="699B39B0" w14:textId="47EBD35B" w:rsidR="006F533B" w:rsidRPr="009B3BBF" w:rsidRDefault="006F533B" w:rsidP="006F533B">
      <w:pPr>
        <w:pStyle w:val="af3"/>
        <w:rPr>
          <w:ins w:id="1271" w:author="wangxu" w:date="2022-02-22T16:59:00Z"/>
          <w:rFonts w:asciiTheme="minorEastAsia" w:eastAsiaTheme="minorEastAsia" w:hAnsiTheme="minorEastAsia"/>
          <w:sz w:val="28"/>
          <w:szCs w:val="28"/>
        </w:rPr>
      </w:pPr>
      <w:ins w:id="1272" w:author="wangxu" w:date="2022-02-22T16:59:00Z"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t>表格</w: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instrText>STYLEREF 1 \s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</w:ins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ins w:id="1273" w:author="wangxu" w:date="2022-02-22T16:59:00Z"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noBreakHyphen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instrText>SEQ 表格 \* ARABIC \s 1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</w:ins>
      <w:ins w:id="1274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43</w:t>
        </w:r>
      </w:ins>
      <w:ins w:id="1275" w:author="wangxu" w:date="2022-02-22T16:59:00Z"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>
          <w:rPr>
            <w:rFonts w:asciiTheme="minorEastAsia" w:eastAsiaTheme="minorEastAsia" w:hAnsiTheme="minorEastAsia" w:hint="eastAsia"/>
            <w:sz w:val="28"/>
            <w:szCs w:val="28"/>
          </w:rPr>
          <w:t xml:space="preserve"> </w:t>
        </w:r>
      </w:ins>
      <w:ins w:id="1276" w:author="wangxu" w:date="2022-02-22T18:27:00Z">
        <w:r w:rsidR="00FC500C">
          <w:rPr>
            <w:rFonts w:asciiTheme="minorEastAsia" w:eastAsiaTheme="minorEastAsia" w:hAnsiTheme="minorEastAsia" w:hint="eastAsia"/>
            <w:sz w:val="28"/>
            <w:szCs w:val="28"/>
          </w:rPr>
          <w:t>生成并导出会话密钥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1"/>
        <w:gridCol w:w="1244"/>
        <w:gridCol w:w="5768"/>
      </w:tblGrid>
      <w:tr w:rsidR="006F533B" w:rsidRPr="00AB0F5E" w14:paraId="2E6D9285" w14:textId="77777777" w:rsidTr="0015691F">
        <w:trPr>
          <w:ins w:id="1277" w:author="wangxu" w:date="2022-02-22T16:59:00Z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FFCA" w14:textId="77777777" w:rsidR="006F533B" w:rsidRPr="001842A8" w:rsidRDefault="006F533B" w:rsidP="0015691F">
            <w:pPr>
              <w:pStyle w:val="af6"/>
              <w:jc w:val="left"/>
              <w:rPr>
                <w:ins w:id="1278" w:author="wangxu" w:date="2022-02-22T16:59:00Z"/>
              </w:rPr>
            </w:pPr>
            <w:ins w:id="1279" w:author="wangxu" w:date="2022-02-22T16:59:00Z">
              <w:r w:rsidRPr="001842A8">
                <w:rPr>
                  <w:rFonts w:hint="eastAsia"/>
                </w:rPr>
                <w:t>类型</w:t>
              </w:r>
            </w:ins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9C9B" w14:textId="77777777" w:rsidR="006F533B" w:rsidRPr="001842A8" w:rsidRDefault="006F533B" w:rsidP="0015691F">
            <w:pPr>
              <w:pStyle w:val="af6"/>
              <w:jc w:val="left"/>
              <w:rPr>
                <w:ins w:id="1280" w:author="wangxu" w:date="2022-02-22T16:59:00Z"/>
              </w:rPr>
            </w:pPr>
            <w:ins w:id="1281" w:author="wangxu" w:date="2022-02-22T16:59:00Z">
              <w:r w:rsidRPr="001842A8">
                <w:t>代码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1D74E" w14:textId="77777777" w:rsidR="006F533B" w:rsidRPr="001842A8" w:rsidRDefault="006F533B" w:rsidP="0015691F">
            <w:pPr>
              <w:pStyle w:val="af6"/>
              <w:jc w:val="left"/>
              <w:rPr>
                <w:ins w:id="1282" w:author="wangxu" w:date="2022-02-22T16:59:00Z"/>
              </w:rPr>
            </w:pPr>
            <w:ins w:id="1283" w:author="wangxu" w:date="2022-02-22T16:59:00Z">
              <w:r w:rsidRPr="001842A8">
                <w:rPr>
                  <w:rFonts w:hint="eastAsia"/>
                </w:rPr>
                <w:t>赋值与描述</w:t>
              </w:r>
            </w:ins>
          </w:p>
        </w:tc>
      </w:tr>
      <w:tr w:rsidR="006F533B" w:rsidRPr="00AB0F5E" w14:paraId="26FBC88F" w14:textId="77777777" w:rsidTr="0015691F">
        <w:trPr>
          <w:ins w:id="1284" w:author="wangxu" w:date="2022-02-22T16:59:00Z"/>
        </w:trPr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9AC139" w14:textId="77777777" w:rsidR="006F533B" w:rsidRPr="001842A8" w:rsidRDefault="006F533B" w:rsidP="0015691F">
            <w:pPr>
              <w:pStyle w:val="af6"/>
              <w:jc w:val="left"/>
              <w:rPr>
                <w:ins w:id="1285" w:author="wangxu" w:date="2022-02-22T16:59:00Z"/>
              </w:rPr>
            </w:pPr>
            <w:ins w:id="1286" w:author="wangxu" w:date="2022-02-22T16:59:00Z">
              <w:r w:rsidRPr="001842A8">
                <w:rPr>
                  <w:rFonts w:hint="eastAsia"/>
                </w:rPr>
                <w:t>指令</w:t>
              </w:r>
            </w:ins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776F" w14:textId="77777777" w:rsidR="006F533B" w:rsidRPr="001842A8" w:rsidRDefault="006F533B" w:rsidP="0015691F">
            <w:pPr>
              <w:pStyle w:val="af6"/>
              <w:jc w:val="left"/>
              <w:rPr>
                <w:ins w:id="1287" w:author="wangxu" w:date="2022-02-22T16:59:00Z"/>
              </w:rPr>
            </w:pPr>
            <w:ins w:id="1288" w:author="wangxu" w:date="2022-02-22T16:59:00Z">
              <w:r w:rsidRPr="001842A8">
                <w:t>CLA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9AFD" w14:textId="52B639EE" w:rsidR="006F533B" w:rsidRPr="001842A8" w:rsidRDefault="006F533B" w:rsidP="0015691F">
            <w:pPr>
              <w:pStyle w:val="af6"/>
              <w:jc w:val="left"/>
              <w:rPr>
                <w:ins w:id="1289" w:author="wangxu" w:date="2022-02-22T16:59:00Z"/>
              </w:rPr>
            </w:pPr>
            <w:ins w:id="1290" w:author="wangxu" w:date="2022-02-22T16:59:00Z">
              <w:r w:rsidRPr="001842A8">
                <w:t>0xB</w:t>
              </w:r>
            </w:ins>
            <w:ins w:id="1291" w:author="wangxu" w:date="2022-02-22T18:30:00Z">
              <w:r w:rsidR="00FC500C">
                <w:t>0</w:t>
              </w:r>
            </w:ins>
          </w:p>
        </w:tc>
      </w:tr>
      <w:tr w:rsidR="006F533B" w:rsidRPr="00AB0F5E" w14:paraId="583FBA78" w14:textId="77777777" w:rsidTr="0015691F">
        <w:trPr>
          <w:ins w:id="1292" w:author="wangxu" w:date="2022-02-22T16:59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49D81D" w14:textId="77777777" w:rsidR="006F533B" w:rsidRPr="001842A8" w:rsidRDefault="006F533B" w:rsidP="0015691F">
            <w:pPr>
              <w:pStyle w:val="af6"/>
              <w:jc w:val="left"/>
              <w:rPr>
                <w:ins w:id="1293" w:author="wangxu" w:date="2022-02-22T16:59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492EC" w14:textId="77777777" w:rsidR="006F533B" w:rsidRPr="001842A8" w:rsidRDefault="006F533B" w:rsidP="0015691F">
            <w:pPr>
              <w:pStyle w:val="af6"/>
              <w:jc w:val="left"/>
              <w:rPr>
                <w:ins w:id="1294" w:author="wangxu" w:date="2022-02-22T16:59:00Z"/>
              </w:rPr>
            </w:pPr>
            <w:ins w:id="1295" w:author="wangxu" w:date="2022-02-22T16:59:00Z">
              <w:r w:rsidRPr="001842A8">
                <w:t>INS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53F07" w14:textId="2FA11DE7" w:rsidR="006F533B" w:rsidRPr="001842A8" w:rsidRDefault="006F533B" w:rsidP="0015691F">
            <w:pPr>
              <w:pStyle w:val="af6"/>
              <w:jc w:val="left"/>
              <w:rPr>
                <w:ins w:id="1296" w:author="wangxu" w:date="2022-02-22T16:59:00Z"/>
              </w:rPr>
            </w:pPr>
            <w:ins w:id="1297" w:author="wangxu" w:date="2022-02-22T16:59:00Z">
              <w:r w:rsidRPr="001842A8">
                <w:t>0x</w:t>
              </w:r>
              <w:r w:rsidRPr="001842A8">
                <w:rPr>
                  <w:rFonts w:hint="eastAsia"/>
                </w:rPr>
                <w:t>7</w:t>
              </w:r>
            </w:ins>
            <w:ins w:id="1298" w:author="wangxu" w:date="2022-02-22T17:23:00Z">
              <w:r w:rsidR="00516B6C">
                <w:t>8</w:t>
              </w:r>
            </w:ins>
          </w:p>
        </w:tc>
      </w:tr>
      <w:tr w:rsidR="006F533B" w:rsidRPr="00AB0F5E" w14:paraId="3CA6BB47" w14:textId="77777777" w:rsidTr="0015691F">
        <w:trPr>
          <w:ins w:id="1299" w:author="wangxu" w:date="2022-02-22T16:59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FE18003" w14:textId="77777777" w:rsidR="006F533B" w:rsidRPr="001842A8" w:rsidRDefault="006F533B" w:rsidP="0015691F">
            <w:pPr>
              <w:pStyle w:val="af6"/>
              <w:jc w:val="left"/>
              <w:rPr>
                <w:ins w:id="1300" w:author="wangxu" w:date="2022-02-22T16:59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8B494" w14:textId="77777777" w:rsidR="006F533B" w:rsidRPr="001842A8" w:rsidRDefault="006F533B" w:rsidP="0015691F">
            <w:pPr>
              <w:pStyle w:val="af6"/>
              <w:jc w:val="left"/>
              <w:rPr>
                <w:ins w:id="1301" w:author="wangxu" w:date="2022-02-22T16:59:00Z"/>
              </w:rPr>
            </w:pPr>
            <w:ins w:id="1302" w:author="wangxu" w:date="2022-02-22T16:59:00Z">
              <w:r w:rsidRPr="001842A8">
                <w:t>P1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46229" w14:textId="77777777" w:rsidR="006F533B" w:rsidRPr="001842A8" w:rsidRDefault="006F533B" w:rsidP="0015691F">
            <w:pPr>
              <w:pStyle w:val="af6"/>
              <w:jc w:val="left"/>
              <w:rPr>
                <w:ins w:id="1303" w:author="wangxu" w:date="2022-02-22T16:59:00Z"/>
              </w:rPr>
            </w:pPr>
            <w:ins w:id="1304" w:author="wangxu" w:date="2022-02-22T16:59:00Z">
              <w:r w:rsidRPr="001842A8">
                <w:t>0x00</w:t>
              </w:r>
            </w:ins>
          </w:p>
        </w:tc>
      </w:tr>
      <w:tr w:rsidR="006F533B" w:rsidRPr="00AB0F5E" w14:paraId="30EE794A" w14:textId="77777777" w:rsidTr="0015691F">
        <w:trPr>
          <w:ins w:id="1305" w:author="wangxu" w:date="2022-02-22T16:59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36B5A59" w14:textId="77777777" w:rsidR="006F533B" w:rsidRPr="001842A8" w:rsidRDefault="006F533B" w:rsidP="0015691F">
            <w:pPr>
              <w:pStyle w:val="af6"/>
              <w:jc w:val="left"/>
              <w:rPr>
                <w:ins w:id="1306" w:author="wangxu" w:date="2022-02-22T16:59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5F415" w14:textId="77777777" w:rsidR="006F533B" w:rsidRPr="001842A8" w:rsidRDefault="006F533B" w:rsidP="0015691F">
            <w:pPr>
              <w:pStyle w:val="af6"/>
              <w:jc w:val="left"/>
              <w:rPr>
                <w:ins w:id="1307" w:author="wangxu" w:date="2022-02-22T16:59:00Z"/>
              </w:rPr>
            </w:pPr>
            <w:ins w:id="1308" w:author="wangxu" w:date="2022-02-22T16:59:00Z">
              <w:r w:rsidRPr="001842A8">
                <w:t>P2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184BF" w14:textId="77777777" w:rsidR="006F533B" w:rsidRPr="001842A8" w:rsidRDefault="006F533B" w:rsidP="0015691F">
            <w:pPr>
              <w:pStyle w:val="af6"/>
              <w:jc w:val="left"/>
              <w:rPr>
                <w:ins w:id="1309" w:author="wangxu" w:date="2022-02-22T16:59:00Z"/>
              </w:rPr>
            </w:pPr>
            <w:ins w:id="1310" w:author="wangxu" w:date="2022-02-22T16:59:00Z">
              <w:r w:rsidRPr="001842A8">
                <w:t>0x00</w:t>
              </w:r>
            </w:ins>
          </w:p>
        </w:tc>
      </w:tr>
      <w:tr w:rsidR="006F533B" w:rsidRPr="00AB0F5E" w14:paraId="60554375" w14:textId="77777777" w:rsidTr="0015691F">
        <w:trPr>
          <w:ins w:id="1311" w:author="wangxu" w:date="2022-02-22T16:59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AFE6EC" w14:textId="77777777" w:rsidR="006F533B" w:rsidRPr="001842A8" w:rsidRDefault="006F533B" w:rsidP="0015691F">
            <w:pPr>
              <w:pStyle w:val="af6"/>
              <w:jc w:val="left"/>
              <w:rPr>
                <w:ins w:id="1312" w:author="wangxu" w:date="2022-02-22T16:59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B9CF" w14:textId="77777777" w:rsidR="006F533B" w:rsidRPr="001842A8" w:rsidRDefault="006F533B" w:rsidP="0015691F">
            <w:pPr>
              <w:pStyle w:val="af6"/>
              <w:jc w:val="left"/>
              <w:rPr>
                <w:ins w:id="1313" w:author="wangxu" w:date="2022-02-22T16:59:00Z"/>
              </w:rPr>
            </w:pPr>
            <w:ins w:id="1314" w:author="wangxu" w:date="2022-02-22T16:59:00Z">
              <w:r w:rsidRPr="001842A8">
                <w:t>Lc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71E60" w14:textId="5DAD6E16" w:rsidR="006F533B" w:rsidRPr="001842A8" w:rsidRDefault="006F533B" w:rsidP="0015691F">
            <w:pPr>
              <w:pStyle w:val="af6"/>
              <w:jc w:val="left"/>
              <w:rPr>
                <w:ins w:id="1315" w:author="wangxu" w:date="2022-02-22T16:59:00Z"/>
              </w:rPr>
            </w:pPr>
            <w:ins w:id="1316" w:author="wangxu" w:date="2022-02-22T16:59:00Z">
              <w:r w:rsidRPr="001842A8">
                <w:rPr>
                  <w:rFonts w:hint="eastAsia"/>
                </w:rPr>
                <w:t>0x00</w:t>
              </w:r>
            </w:ins>
            <w:ins w:id="1317" w:author="wangxu" w:date="2022-02-23T11:36:00Z">
              <w:r w:rsidR="005F281A">
                <w:t>48</w:t>
              </w:r>
            </w:ins>
          </w:p>
        </w:tc>
      </w:tr>
      <w:tr w:rsidR="006F533B" w:rsidRPr="00AB0F5E" w14:paraId="31BCEB5A" w14:textId="77777777" w:rsidTr="0015691F">
        <w:trPr>
          <w:ins w:id="1318" w:author="wangxu" w:date="2022-02-22T16:59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09BFA3" w14:textId="77777777" w:rsidR="006F533B" w:rsidRPr="001842A8" w:rsidRDefault="006F533B" w:rsidP="0015691F">
            <w:pPr>
              <w:pStyle w:val="af6"/>
              <w:jc w:val="left"/>
              <w:rPr>
                <w:ins w:id="1319" w:author="wangxu" w:date="2022-02-22T16:59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9ABC8" w14:textId="77777777" w:rsidR="006F533B" w:rsidRPr="001842A8" w:rsidRDefault="006F533B" w:rsidP="0015691F">
            <w:pPr>
              <w:pStyle w:val="af6"/>
              <w:jc w:val="left"/>
              <w:rPr>
                <w:ins w:id="1320" w:author="wangxu" w:date="2022-02-22T16:59:00Z"/>
              </w:rPr>
            </w:pPr>
            <w:ins w:id="1321" w:author="wangxu" w:date="2022-02-22T16:59:00Z">
              <w:r w:rsidRPr="001842A8">
                <w:t>Le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C9C9" w14:textId="445EE610" w:rsidR="006F533B" w:rsidRPr="001842A8" w:rsidRDefault="006F533B" w:rsidP="0015691F">
            <w:pPr>
              <w:pStyle w:val="af6"/>
              <w:jc w:val="left"/>
              <w:rPr>
                <w:ins w:id="1322" w:author="wangxu" w:date="2022-02-22T16:59:00Z"/>
              </w:rPr>
            </w:pPr>
            <w:ins w:id="1323" w:author="wangxu" w:date="2022-02-22T16:59:00Z">
              <w:r w:rsidRPr="001842A8">
                <w:rPr>
                  <w:rFonts w:hint="eastAsia"/>
                </w:rPr>
                <w:t>0x00</w:t>
              </w:r>
            </w:ins>
            <w:ins w:id="1324" w:author="wangxu" w:date="2022-02-22T17:38:00Z">
              <w:r w:rsidR="0033444E">
                <w:t>7</w:t>
              </w:r>
              <w:r w:rsidR="0033444E">
                <w:rPr>
                  <w:rFonts w:hint="eastAsia"/>
                </w:rPr>
                <w:t>A</w:t>
              </w:r>
            </w:ins>
          </w:p>
        </w:tc>
      </w:tr>
      <w:tr w:rsidR="006F533B" w:rsidRPr="00AB0F5E" w14:paraId="2A13472B" w14:textId="77777777" w:rsidTr="0015691F">
        <w:trPr>
          <w:ins w:id="1325" w:author="wangxu" w:date="2022-02-22T16:59:00Z"/>
        </w:trPr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B28A" w14:textId="77777777" w:rsidR="006F533B" w:rsidRPr="001842A8" w:rsidRDefault="006F533B" w:rsidP="0015691F">
            <w:pPr>
              <w:pStyle w:val="af6"/>
              <w:jc w:val="left"/>
              <w:rPr>
                <w:ins w:id="1326" w:author="wangxu" w:date="2022-02-22T16:59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1F9D" w14:textId="77777777" w:rsidR="006F533B" w:rsidRPr="001842A8" w:rsidRDefault="006F533B" w:rsidP="0015691F">
            <w:pPr>
              <w:pStyle w:val="af6"/>
              <w:jc w:val="left"/>
              <w:rPr>
                <w:ins w:id="1327" w:author="wangxu" w:date="2022-02-22T16:59:00Z"/>
              </w:rPr>
            </w:pPr>
            <w:ins w:id="1328" w:author="wangxu" w:date="2022-02-22T16:59:00Z">
              <w:r w:rsidRPr="001842A8">
                <w:t>Data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AED0" w14:textId="1F5374A0" w:rsidR="006F533B" w:rsidRPr="001842A8" w:rsidRDefault="006F533B" w:rsidP="0015691F">
            <w:pPr>
              <w:pStyle w:val="af6"/>
              <w:jc w:val="left"/>
              <w:rPr>
                <w:ins w:id="1329" w:author="wangxu" w:date="2022-02-22T16:59:00Z"/>
              </w:rPr>
            </w:pPr>
            <w:ins w:id="1330" w:author="wangxu" w:date="2022-02-22T16:59:00Z">
              <w:r w:rsidRPr="001842A8">
                <w:rPr>
                  <w:rFonts w:hint="eastAsia"/>
                </w:rPr>
                <w:t>应用</w:t>
              </w:r>
              <w:r w:rsidRPr="001842A8">
                <w:rPr>
                  <w:rFonts w:hint="eastAsia"/>
                </w:rPr>
                <w:t>ID</w:t>
              </w:r>
              <w:r w:rsidRPr="001842A8">
                <w:rPr>
                  <w:rFonts w:hint="eastAsia"/>
                </w:rPr>
                <w:t>（</w:t>
              </w:r>
              <w:r w:rsidRPr="001842A8">
                <w:rPr>
                  <w:rFonts w:hint="eastAsia"/>
                </w:rPr>
                <w:t>2</w:t>
              </w:r>
              <w:r w:rsidRPr="001842A8">
                <w:rPr>
                  <w:rFonts w:hint="eastAsia"/>
                </w:rPr>
                <w:t>字节）</w:t>
              </w:r>
              <w:r w:rsidRPr="001842A8">
                <w:rPr>
                  <w:rFonts w:hint="eastAsia"/>
                </w:rPr>
                <w:t>||</w:t>
              </w:r>
            </w:ins>
            <w:ins w:id="1331" w:author="wangxu" w:date="2022-02-22T17:25:00Z">
              <w:r w:rsidR="00516B6C">
                <w:rPr>
                  <w:rFonts w:hint="eastAsia"/>
                </w:rPr>
                <w:t>外部公钥的</w:t>
              </w:r>
              <w:r w:rsidR="00516B6C">
                <w:t>密钥位长度</w:t>
              </w:r>
              <w:r w:rsidR="00516B6C">
                <w:rPr>
                  <w:rFonts w:hint="eastAsia"/>
                </w:rPr>
                <w:t>（</w:t>
              </w:r>
              <w:r w:rsidR="00516B6C">
                <w:rPr>
                  <w:rFonts w:hint="eastAsia"/>
                </w:rPr>
                <w:t>4</w:t>
              </w:r>
              <w:r w:rsidR="00516B6C">
                <w:rPr>
                  <w:rFonts w:hint="eastAsia"/>
                </w:rPr>
                <w:t>字节，</w:t>
              </w:r>
              <w:proofErr w:type="spellStart"/>
              <w:r w:rsidR="00516B6C">
                <w:rPr>
                  <w:rFonts w:hint="eastAsia"/>
                </w:rPr>
                <w:t>bitLen</w:t>
              </w:r>
              <w:proofErr w:type="spellEnd"/>
              <w:r w:rsidR="00516B6C">
                <w:rPr>
                  <w:rFonts w:hint="eastAsia"/>
                </w:rPr>
                <w:t>）</w:t>
              </w:r>
            </w:ins>
            <w:ins w:id="1332" w:author="wangxu" w:date="2022-02-22T17:26:00Z">
              <w:r w:rsidR="00516B6C">
                <w:rPr>
                  <w:rFonts w:hint="eastAsia"/>
                </w:rPr>
                <w:t>|</w:t>
              </w:r>
              <w:r w:rsidR="00516B6C">
                <w:t>|</w:t>
              </w:r>
            </w:ins>
            <w:ins w:id="1333" w:author="wangxu" w:date="2022-02-23T09:11:00Z">
              <w:r w:rsidR="00FD467A">
                <w:rPr>
                  <w:rFonts w:hint="eastAsia"/>
                </w:rPr>
                <w:t>外部</w:t>
              </w:r>
            </w:ins>
            <w:ins w:id="1334" w:author="wangxu" w:date="2022-02-22T17:27:00Z">
              <w:r w:rsidR="00516B6C">
                <w:rPr>
                  <w:rFonts w:hint="eastAsia"/>
                </w:rPr>
                <w:t>公钥</w:t>
              </w:r>
              <w:r w:rsidR="00516B6C">
                <w:rPr>
                  <w:rFonts w:hint="eastAsia"/>
                </w:rPr>
                <w:t>X</w:t>
              </w:r>
              <w:r w:rsidR="00516B6C">
                <w:rPr>
                  <w:rFonts w:hint="eastAsia"/>
                </w:rPr>
                <w:t>（</w:t>
              </w:r>
              <w:proofErr w:type="spellStart"/>
              <w:r w:rsidR="00516B6C">
                <w:rPr>
                  <w:rFonts w:hint="eastAsia"/>
                </w:rPr>
                <w:t>bitLen</w:t>
              </w:r>
              <w:proofErr w:type="spellEnd"/>
              <w:r w:rsidR="00516B6C">
                <w:t>/8</w:t>
              </w:r>
              <w:r w:rsidR="00516B6C">
                <w:t>字节</w:t>
              </w:r>
              <w:r w:rsidR="00516B6C">
                <w:rPr>
                  <w:rFonts w:hint="eastAsia"/>
                </w:rPr>
                <w:t>）</w:t>
              </w:r>
              <w:r w:rsidR="00516B6C">
                <w:rPr>
                  <w:rFonts w:hint="eastAsia"/>
                </w:rPr>
                <w:t>|</w:t>
              </w:r>
              <w:r w:rsidR="00516B6C">
                <w:t>|</w:t>
              </w:r>
            </w:ins>
            <w:ins w:id="1335" w:author="wangxu" w:date="2022-02-23T09:11:00Z">
              <w:r w:rsidR="00FD467A">
                <w:rPr>
                  <w:rFonts w:hint="eastAsia"/>
                </w:rPr>
                <w:t>外部</w:t>
              </w:r>
            </w:ins>
            <w:ins w:id="1336" w:author="wangxu" w:date="2022-02-22T17:27:00Z">
              <w:r w:rsidR="00516B6C">
                <w:rPr>
                  <w:rFonts w:hint="eastAsia"/>
                </w:rPr>
                <w:t>公钥</w:t>
              </w:r>
              <w:r w:rsidR="00516B6C">
                <w:t>Y</w:t>
              </w:r>
              <w:r w:rsidR="00516B6C">
                <w:rPr>
                  <w:rFonts w:hint="eastAsia"/>
                </w:rPr>
                <w:t>（</w:t>
              </w:r>
              <w:proofErr w:type="spellStart"/>
              <w:r w:rsidR="00516B6C">
                <w:rPr>
                  <w:rFonts w:hint="eastAsia"/>
                </w:rPr>
                <w:t>bitLen</w:t>
              </w:r>
              <w:proofErr w:type="spellEnd"/>
              <w:r w:rsidR="00516B6C">
                <w:t>/8</w:t>
              </w:r>
              <w:r w:rsidR="00516B6C">
                <w:t>字节</w:t>
              </w:r>
              <w:r w:rsidR="00516B6C">
                <w:rPr>
                  <w:rFonts w:hint="eastAsia"/>
                </w:rPr>
                <w:t>）</w:t>
              </w:r>
              <w:r w:rsidR="00516B6C">
                <w:rPr>
                  <w:rFonts w:hint="eastAsia"/>
                </w:rPr>
                <w:t>|</w:t>
              </w:r>
              <w:r w:rsidR="00516B6C">
                <w:t>|</w:t>
              </w:r>
            </w:ins>
            <w:ins w:id="1337" w:author="wangxu" w:date="2022-02-22T18:10:00Z">
              <w:r w:rsidR="009F6165">
                <w:rPr>
                  <w:rFonts w:asciiTheme="minorEastAsia" w:eastAsiaTheme="minorEastAsia" w:hAnsiTheme="minorEastAsia" w:hint="eastAsia"/>
                </w:rPr>
                <w:t xml:space="preserve"> </w:t>
              </w:r>
              <w:proofErr w:type="spellStart"/>
              <w:r w:rsidR="009F6165">
                <w:rPr>
                  <w:rFonts w:asciiTheme="minorEastAsia" w:eastAsiaTheme="minorEastAsia" w:hAnsiTheme="minorEastAsia" w:hint="eastAsia"/>
                </w:rPr>
                <w:t>Al</w:t>
              </w:r>
              <w:r w:rsidR="009F6165">
                <w:rPr>
                  <w:rFonts w:asciiTheme="minorEastAsia" w:eastAsiaTheme="minorEastAsia" w:hAnsiTheme="minorEastAsia"/>
                </w:rPr>
                <w:t>gType</w:t>
              </w:r>
              <w:proofErr w:type="spellEnd"/>
              <w:r w:rsidR="009F6165">
                <w:rPr>
                  <w:rFonts w:asciiTheme="minorEastAsia" w:eastAsiaTheme="minorEastAsia" w:hAnsiTheme="minorEastAsia"/>
                </w:rPr>
                <w:t>(算法</w:t>
              </w:r>
              <w:r w:rsidR="009F6165">
                <w:rPr>
                  <w:rFonts w:asciiTheme="minorEastAsia" w:eastAsiaTheme="minorEastAsia" w:hAnsiTheme="minorEastAsia" w:hint="eastAsia"/>
                </w:rPr>
                <w:t>1字节</w:t>
              </w:r>
              <w:r w:rsidR="009F6165">
                <w:rPr>
                  <w:rFonts w:asciiTheme="minorEastAsia" w:eastAsiaTheme="minorEastAsia" w:hAnsiTheme="minorEastAsia"/>
                </w:rPr>
                <w:t>)||算法模式（</w:t>
              </w:r>
              <w:r w:rsidR="009F6165">
                <w:rPr>
                  <w:rFonts w:asciiTheme="minorEastAsia" w:eastAsiaTheme="minorEastAsia" w:hAnsiTheme="minorEastAsia" w:hint="eastAsia"/>
                </w:rPr>
                <w:t>1字节</w:t>
              </w:r>
              <w:r w:rsidR="009F6165">
                <w:rPr>
                  <w:rFonts w:asciiTheme="minorEastAsia" w:eastAsiaTheme="minorEastAsia" w:hAnsiTheme="minorEastAsia"/>
                </w:rPr>
                <w:t>）</w:t>
              </w:r>
            </w:ins>
          </w:p>
        </w:tc>
      </w:tr>
      <w:tr w:rsidR="006F533B" w:rsidRPr="00AB0F5E" w14:paraId="5E829FAB" w14:textId="77777777" w:rsidTr="0015691F">
        <w:trPr>
          <w:ins w:id="1338" w:author="wangxu" w:date="2022-02-22T16:59:00Z"/>
        </w:trPr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9DFBC9" w14:textId="77777777" w:rsidR="006F533B" w:rsidRPr="001842A8" w:rsidRDefault="006F533B" w:rsidP="0015691F">
            <w:pPr>
              <w:pStyle w:val="af6"/>
              <w:jc w:val="left"/>
              <w:rPr>
                <w:ins w:id="1339" w:author="wangxu" w:date="2022-02-22T16:59:00Z"/>
              </w:rPr>
            </w:pPr>
            <w:ins w:id="1340" w:author="wangxu" w:date="2022-02-22T16:59:00Z">
              <w:r w:rsidRPr="001842A8">
                <w:rPr>
                  <w:rFonts w:hint="eastAsia"/>
                </w:rPr>
                <w:t>响应</w:t>
              </w:r>
            </w:ins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7D12C95" w14:textId="77777777" w:rsidR="006F533B" w:rsidRPr="001842A8" w:rsidRDefault="006F533B" w:rsidP="0015691F">
            <w:pPr>
              <w:pStyle w:val="af6"/>
              <w:jc w:val="left"/>
              <w:rPr>
                <w:ins w:id="1341" w:author="wangxu" w:date="2022-02-22T16:59:00Z"/>
              </w:rPr>
            </w:pPr>
            <w:ins w:id="1342" w:author="wangxu" w:date="2022-02-22T16:59:00Z">
              <w:r w:rsidRPr="001842A8">
                <w:rPr>
                  <w:rFonts w:hint="eastAsia"/>
                </w:rPr>
                <w:t>SW1SW2</w:t>
              </w:r>
            </w:ins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0C71" w14:textId="77777777" w:rsidR="006F533B" w:rsidRPr="001842A8" w:rsidRDefault="006F533B" w:rsidP="0015691F">
            <w:pPr>
              <w:pStyle w:val="af6"/>
              <w:jc w:val="left"/>
              <w:rPr>
                <w:ins w:id="1343" w:author="wangxu" w:date="2022-02-22T16:59:00Z"/>
              </w:rPr>
            </w:pPr>
            <w:ins w:id="1344" w:author="wangxu" w:date="2022-02-22T16:59:00Z">
              <w:r w:rsidRPr="001842A8">
                <w:t>0x9000</w:t>
              </w:r>
            </w:ins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53B9" w14:textId="77777777" w:rsidR="006F533B" w:rsidRPr="001842A8" w:rsidRDefault="006F533B" w:rsidP="0015691F">
            <w:pPr>
              <w:pStyle w:val="af6"/>
              <w:jc w:val="left"/>
              <w:rPr>
                <w:ins w:id="1345" w:author="wangxu" w:date="2022-02-22T16:59:00Z"/>
              </w:rPr>
            </w:pPr>
            <w:ins w:id="1346" w:author="wangxu" w:date="2022-02-22T16:59:00Z">
              <w:r w:rsidRPr="001842A8">
                <w:t>成功</w:t>
              </w:r>
            </w:ins>
          </w:p>
        </w:tc>
      </w:tr>
      <w:tr w:rsidR="006F533B" w:rsidRPr="00AB0F5E" w14:paraId="508F030C" w14:textId="77777777" w:rsidTr="0015691F">
        <w:trPr>
          <w:ins w:id="1347" w:author="wangxu" w:date="2022-02-22T16:59:00Z"/>
        </w:trPr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345D8E" w14:textId="77777777" w:rsidR="006F533B" w:rsidRPr="001842A8" w:rsidRDefault="006F533B" w:rsidP="0015691F">
            <w:pPr>
              <w:pStyle w:val="af6"/>
              <w:jc w:val="left"/>
              <w:rPr>
                <w:ins w:id="1348" w:author="wangxu" w:date="2022-02-22T16:59:00Z"/>
              </w:rPr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F5E2C7" w14:textId="77777777" w:rsidR="006F533B" w:rsidRPr="001842A8" w:rsidRDefault="006F533B" w:rsidP="0015691F">
            <w:pPr>
              <w:pStyle w:val="af6"/>
              <w:jc w:val="left"/>
              <w:rPr>
                <w:ins w:id="1349" w:author="wangxu" w:date="2022-02-22T16:59:00Z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9F676" w14:textId="77777777" w:rsidR="006F533B" w:rsidRPr="001842A8" w:rsidRDefault="006F533B" w:rsidP="0015691F">
            <w:pPr>
              <w:pStyle w:val="af6"/>
              <w:jc w:val="left"/>
              <w:rPr>
                <w:ins w:id="1350" w:author="wangxu" w:date="2022-02-22T16:59:00Z"/>
              </w:rPr>
            </w:pPr>
            <w:ins w:id="1351" w:author="wangxu" w:date="2022-02-22T16:59:00Z">
              <w:r w:rsidRPr="001842A8">
                <w:rPr>
                  <w:rFonts w:hint="eastAsia"/>
                </w:rPr>
                <w:t>其它值</w:t>
              </w:r>
            </w:ins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E49C" w14:textId="77777777" w:rsidR="006F533B" w:rsidRPr="001842A8" w:rsidRDefault="006F533B" w:rsidP="0015691F">
            <w:pPr>
              <w:pStyle w:val="af6"/>
              <w:jc w:val="left"/>
              <w:rPr>
                <w:ins w:id="1352" w:author="wangxu" w:date="2022-02-22T16:59:00Z"/>
              </w:rPr>
            </w:pPr>
            <w:ins w:id="1353" w:author="wangxu" w:date="2022-02-22T16:59:00Z">
              <w:r w:rsidRPr="001842A8">
                <w:rPr>
                  <w:rFonts w:hint="eastAsia"/>
                </w:rPr>
                <w:t>见状态码表</w:t>
              </w:r>
            </w:ins>
          </w:p>
        </w:tc>
      </w:tr>
      <w:tr w:rsidR="006F533B" w:rsidRPr="00AB0F5E" w14:paraId="57B52531" w14:textId="77777777" w:rsidTr="0015691F">
        <w:trPr>
          <w:ins w:id="1354" w:author="wangxu" w:date="2022-02-22T16:59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74BD0D" w14:textId="77777777" w:rsidR="006F533B" w:rsidRPr="001842A8" w:rsidRDefault="006F533B" w:rsidP="0015691F">
            <w:pPr>
              <w:pStyle w:val="af6"/>
              <w:jc w:val="left"/>
              <w:rPr>
                <w:ins w:id="1355" w:author="wangxu" w:date="2022-02-22T16:59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55F76" w14:textId="77777777" w:rsidR="006F533B" w:rsidRPr="001842A8" w:rsidRDefault="006F533B" w:rsidP="0015691F">
            <w:pPr>
              <w:pStyle w:val="af6"/>
              <w:jc w:val="left"/>
              <w:rPr>
                <w:ins w:id="1356" w:author="wangxu" w:date="2022-02-22T16:59:00Z"/>
              </w:rPr>
            </w:pPr>
            <w:ins w:id="1357" w:author="wangxu" w:date="2022-02-22T16:59:00Z">
              <w:r w:rsidRPr="001842A8">
                <w:t>L</w:t>
              </w:r>
              <w:r w:rsidRPr="001842A8">
                <w:rPr>
                  <w:rFonts w:hint="eastAsia"/>
                </w:rPr>
                <w:t>en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ED23" w14:textId="77777777" w:rsidR="006F533B" w:rsidRPr="001842A8" w:rsidRDefault="006F533B" w:rsidP="0015691F">
            <w:pPr>
              <w:pStyle w:val="af6"/>
              <w:jc w:val="left"/>
              <w:rPr>
                <w:ins w:id="1358" w:author="wangxu" w:date="2022-02-22T16:59:00Z"/>
              </w:rPr>
            </w:pPr>
            <w:ins w:id="1359" w:author="wangxu" w:date="2022-02-22T16:59:00Z">
              <w:r w:rsidRPr="001842A8">
                <w:rPr>
                  <w:rFonts w:hint="eastAsia"/>
                </w:rPr>
                <w:t>成功时，值为</w:t>
              </w:r>
              <w:r w:rsidRPr="001842A8">
                <w:t>Le</w:t>
              </w:r>
              <w:r w:rsidRPr="001842A8">
                <w:rPr>
                  <w:rFonts w:hint="eastAsia"/>
                </w:rPr>
                <w:t>；其它情况时，值为</w:t>
              </w:r>
              <w:r w:rsidRPr="001842A8">
                <w:rPr>
                  <w:rFonts w:hint="eastAsia"/>
                </w:rPr>
                <w:t>0x0000</w:t>
              </w:r>
            </w:ins>
          </w:p>
        </w:tc>
      </w:tr>
      <w:tr w:rsidR="006F533B" w:rsidRPr="00AB0F5E" w14:paraId="254715BF" w14:textId="77777777" w:rsidTr="0015691F">
        <w:trPr>
          <w:ins w:id="1360" w:author="wangxu" w:date="2022-02-22T16:59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609B98" w14:textId="77777777" w:rsidR="006F533B" w:rsidRPr="001842A8" w:rsidRDefault="006F533B" w:rsidP="0015691F">
            <w:pPr>
              <w:pStyle w:val="af6"/>
              <w:jc w:val="left"/>
              <w:rPr>
                <w:ins w:id="1361" w:author="wangxu" w:date="2022-02-22T16:59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0B69" w14:textId="77777777" w:rsidR="006F533B" w:rsidRPr="001842A8" w:rsidRDefault="006F533B" w:rsidP="0015691F">
            <w:pPr>
              <w:pStyle w:val="af6"/>
              <w:jc w:val="left"/>
              <w:rPr>
                <w:ins w:id="1362" w:author="wangxu" w:date="2022-02-22T16:59:00Z"/>
              </w:rPr>
            </w:pPr>
            <w:ins w:id="1363" w:author="wangxu" w:date="2022-02-22T16:59:00Z">
              <w:r w:rsidRPr="001842A8">
                <w:t>D</w:t>
              </w:r>
              <w:r w:rsidRPr="001842A8">
                <w:rPr>
                  <w:rFonts w:hint="eastAsia"/>
                </w:rPr>
                <w:t>ata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71EA" w14:textId="2B23890C" w:rsidR="006F533B" w:rsidRPr="001842A8" w:rsidRDefault="00516B6C" w:rsidP="0015691F">
            <w:pPr>
              <w:pStyle w:val="af6"/>
              <w:jc w:val="left"/>
              <w:rPr>
                <w:ins w:id="1364" w:author="wangxu" w:date="2022-02-22T16:59:00Z"/>
              </w:rPr>
            </w:pPr>
            <w:ins w:id="1365" w:author="wangxu" w:date="2022-02-22T17:32:00Z">
              <w:r>
                <w:rPr>
                  <w:rFonts w:hint="eastAsia"/>
                </w:rPr>
                <w:t>密文</w:t>
              </w:r>
              <w:r>
                <w:rPr>
                  <w:rFonts w:hint="eastAsia"/>
                </w:rPr>
                <w:t>C</w:t>
              </w:r>
              <w:r>
                <w:t>1</w:t>
              </w:r>
              <w:r>
                <w:rPr>
                  <w:rFonts w:hint="eastAsia"/>
                </w:rPr>
                <w:t>的位长度（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字节</w:t>
              </w:r>
            </w:ins>
            <w:ins w:id="1366" w:author="wangxu" w:date="2022-02-22T17:33:00Z">
              <w:r>
                <w:rPr>
                  <w:rFonts w:hint="eastAsia"/>
                </w:rPr>
                <w:t>，</w:t>
              </w:r>
              <w:proofErr w:type="spellStart"/>
              <w:r>
                <w:rPr>
                  <w:rFonts w:hint="eastAsia"/>
                </w:rPr>
                <w:t>bitLen</w:t>
              </w:r>
            </w:ins>
            <w:proofErr w:type="spellEnd"/>
            <w:ins w:id="1367" w:author="wangxu" w:date="2022-02-22T17:32:00Z">
              <w:r>
                <w:rPr>
                  <w:rFonts w:hint="eastAsia"/>
                </w:rPr>
                <w:t>）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密文</w:t>
              </w:r>
              <w:r>
                <w:rPr>
                  <w:rFonts w:hint="eastAsia"/>
                </w:rPr>
                <w:t>C</w:t>
              </w:r>
              <w:r>
                <w:t>1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X</w:t>
              </w:r>
              <w:r>
                <w:rPr>
                  <w:rFonts w:hint="eastAsia"/>
                </w:rPr>
                <w:t>（</w:t>
              </w:r>
            </w:ins>
            <w:proofErr w:type="spellStart"/>
            <w:ins w:id="1368" w:author="wangxu" w:date="2022-02-22T17:33:00Z">
              <w:r>
                <w:rPr>
                  <w:rFonts w:hint="eastAsia"/>
                </w:rPr>
                <w:t>bitLen</w:t>
              </w:r>
              <w:proofErr w:type="spellEnd"/>
              <w:r>
                <w:t>/8</w:t>
              </w:r>
              <w:r>
                <w:t>字节</w:t>
              </w:r>
            </w:ins>
            <w:ins w:id="1369" w:author="wangxu" w:date="2022-02-22T17:32:00Z">
              <w:r>
                <w:rPr>
                  <w:rFonts w:hint="eastAsia"/>
                </w:rPr>
                <w:t>）</w:t>
              </w:r>
            </w:ins>
            <w:ins w:id="1370" w:author="wangxu" w:date="2022-02-22T17:33:00Z">
              <w:r w:rsidR="0033444E">
                <w:rPr>
                  <w:rFonts w:hint="eastAsia"/>
                </w:rPr>
                <w:t>||</w:t>
              </w:r>
              <w:r w:rsidR="0033444E">
                <w:rPr>
                  <w:rFonts w:hint="eastAsia"/>
                </w:rPr>
                <w:t>密文</w:t>
              </w:r>
              <w:r w:rsidR="0033444E">
                <w:rPr>
                  <w:rFonts w:hint="eastAsia"/>
                </w:rPr>
                <w:t>C</w:t>
              </w:r>
              <w:r w:rsidR="0033444E">
                <w:t>1</w:t>
              </w:r>
              <w:r w:rsidR="0033444E">
                <w:rPr>
                  <w:rFonts w:hint="eastAsia"/>
                </w:rPr>
                <w:t>的</w:t>
              </w:r>
              <w:r w:rsidR="0033444E">
                <w:rPr>
                  <w:rFonts w:hint="eastAsia"/>
                </w:rPr>
                <w:t>Y</w:t>
              </w:r>
              <w:r w:rsidR="0033444E">
                <w:rPr>
                  <w:rFonts w:hint="eastAsia"/>
                </w:rPr>
                <w:t>（</w:t>
              </w:r>
              <w:proofErr w:type="spellStart"/>
              <w:r w:rsidR="0033444E">
                <w:rPr>
                  <w:rFonts w:hint="eastAsia"/>
                </w:rPr>
                <w:t>bitLen</w:t>
              </w:r>
              <w:proofErr w:type="spellEnd"/>
              <w:r w:rsidR="0033444E">
                <w:t>/8</w:t>
              </w:r>
              <w:r w:rsidR="0033444E">
                <w:t>字节</w:t>
              </w:r>
              <w:r w:rsidR="0033444E">
                <w:rPr>
                  <w:rFonts w:hint="eastAsia"/>
                </w:rPr>
                <w:t>）</w:t>
              </w:r>
              <w:r w:rsidR="0033444E">
                <w:rPr>
                  <w:rFonts w:hint="eastAsia"/>
                </w:rPr>
                <w:t>||</w:t>
              </w:r>
            </w:ins>
            <w:ins w:id="1371" w:author="wangxu" w:date="2022-02-22T17:35:00Z">
              <w:r w:rsidR="0033444E">
                <w:rPr>
                  <w:rFonts w:hint="eastAsia"/>
                </w:rPr>
                <w:t>密文</w:t>
              </w:r>
              <w:r w:rsidR="0033444E">
                <w:rPr>
                  <w:rFonts w:hint="eastAsia"/>
                </w:rPr>
                <w:t>C</w:t>
              </w:r>
              <w:r w:rsidR="0033444E">
                <w:t>3</w:t>
              </w:r>
              <w:r w:rsidR="0033444E">
                <w:rPr>
                  <w:rFonts w:hint="eastAsia"/>
                </w:rPr>
                <w:t>（</w:t>
              </w:r>
              <w:r w:rsidR="0033444E">
                <w:rPr>
                  <w:rFonts w:hint="eastAsia"/>
                </w:rPr>
                <w:t>3</w:t>
              </w:r>
              <w:r w:rsidR="0033444E">
                <w:t>2</w:t>
              </w:r>
              <w:r w:rsidR="0033444E">
                <w:rPr>
                  <w:rFonts w:hint="eastAsia"/>
                </w:rPr>
                <w:t>字节）</w:t>
              </w:r>
              <w:r w:rsidR="0033444E">
                <w:rPr>
                  <w:rFonts w:hint="eastAsia"/>
                </w:rPr>
                <w:t>||</w:t>
              </w:r>
              <w:r w:rsidR="0033444E">
                <w:rPr>
                  <w:rFonts w:hint="eastAsia"/>
                </w:rPr>
                <w:t>密文</w:t>
              </w:r>
            </w:ins>
            <w:ins w:id="1372" w:author="wangxu" w:date="2022-02-23T09:11:00Z">
              <w:r w:rsidR="00FD467A">
                <w:rPr>
                  <w:rFonts w:hint="eastAsia"/>
                </w:rPr>
                <w:t>C</w:t>
              </w:r>
              <w:r w:rsidR="00FD467A">
                <w:t>2</w:t>
              </w:r>
            </w:ins>
            <w:ins w:id="1373" w:author="wangxu" w:date="2022-02-22T17:35:00Z">
              <w:r w:rsidR="0033444E">
                <w:rPr>
                  <w:rFonts w:hint="eastAsia"/>
                </w:rPr>
                <w:t>数据长度（</w:t>
              </w:r>
              <w:r w:rsidR="0033444E">
                <w:rPr>
                  <w:rFonts w:hint="eastAsia"/>
                </w:rPr>
                <w:t>4</w:t>
              </w:r>
              <w:r w:rsidR="0033444E">
                <w:rPr>
                  <w:rFonts w:hint="eastAsia"/>
                </w:rPr>
                <w:t>字节）</w:t>
              </w:r>
              <w:r w:rsidR="0033444E">
                <w:rPr>
                  <w:rFonts w:hint="eastAsia"/>
                </w:rPr>
                <w:t>||</w:t>
              </w:r>
              <w:r w:rsidR="0033444E">
                <w:rPr>
                  <w:rFonts w:hint="eastAsia"/>
                </w:rPr>
                <w:t>密文</w:t>
              </w:r>
              <w:r w:rsidR="0033444E">
                <w:rPr>
                  <w:rFonts w:hint="eastAsia"/>
                </w:rPr>
                <w:t>C2</w:t>
              </w:r>
            </w:ins>
            <w:ins w:id="1374" w:author="wangxu" w:date="2022-02-22T17:36:00Z">
              <w:r w:rsidR="0033444E">
                <w:rPr>
                  <w:rFonts w:hint="eastAsia"/>
                </w:rPr>
                <w:t>数据</w:t>
              </w:r>
              <w:r w:rsidR="0033444E">
                <w:rPr>
                  <w:rFonts w:hint="eastAsia"/>
                </w:rPr>
                <w:t>||</w:t>
              </w:r>
              <w:r w:rsidR="0033444E">
                <w:rPr>
                  <w:rFonts w:hint="eastAsia"/>
                </w:rPr>
                <w:t>会话密钥</w:t>
              </w:r>
              <w:r w:rsidR="0033444E">
                <w:rPr>
                  <w:rFonts w:hint="eastAsia"/>
                </w:rPr>
                <w:t>ID</w:t>
              </w:r>
              <w:r w:rsidR="0033444E">
                <w:rPr>
                  <w:rFonts w:hint="eastAsia"/>
                </w:rPr>
                <w:t>（</w:t>
              </w:r>
              <w:r w:rsidR="0033444E">
                <w:rPr>
                  <w:rFonts w:hint="eastAsia"/>
                </w:rPr>
                <w:t>2</w:t>
              </w:r>
              <w:r w:rsidR="0033444E">
                <w:rPr>
                  <w:rFonts w:hint="eastAsia"/>
                </w:rPr>
                <w:t>字节）</w:t>
              </w:r>
            </w:ins>
          </w:p>
        </w:tc>
      </w:tr>
      <w:tr w:rsidR="006F533B" w:rsidRPr="00AB0F5E" w14:paraId="768A6F85" w14:textId="77777777" w:rsidTr="0015691F">
        <w:trPr>
          <w:ins w:id="1375" w:author="wangxu" w:date="2022-02-22T16:59:00Z"/>
        </w:trPr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</w:tcPr>
          <w:p w14:paraId="3319FE0E" w14:textId="77777777" w:rsidR="006F533B" w:rsidRPr="001842A8" w:rsidRDefault="006F533B" w:rsidP="0015691F">
            <w:pPr>
              <w:pStyle w:val="af6"/>
              <w:jc w:val="left"/>
              <w:rPr>
                <w:ins w:id="1376" w:author="wangxu" w:date="2022-02-22T16:59:00Z"/>
              </w:rPr>
            </w:pPr>
            <w:ins w:id="1377" w:author="wangxu" w:date="2022-02-22T16:59:00Z">
              <w:r w:rsidRPr="001842A8">
                <w:rPr>
                  <w:rFonts w:hint="eastAsia"/>
                </w:rPr>
                <w:t>说明</w:t>
              </w:r>
            </w:ins>
          </w:p>
        </w:tc>
        <w:tc>
          <w:tcPr>
            <w:tcW w:w="4514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BAC187" w14:textId="2CC9E4A0" w:rsidR="006F533B" w:rsidRDefault="005004A8" w:rsidP="0015691F">
            <w:pPr>
              <w:pStyle w:val="af6"/>
              <w:keepNext/>
              <w:jc w:val="left"/>
              <w:rPr>
                <w:ins w:id="1378" w:author="wangxu" w:date="2022-02-23T11:46:00Z"/>
              </w:rPr>
            </w:pPr>
            <w:ins w:id="1379" w:author="wangxu" w:date="2022-02-23T11:47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）</w:t>
              </w:r>
            </w:ins>
            <w:ins w:id="1380" w:author="wangxu" w:date="2022-02-23T11:44:00Z">
              <w:r>
                <w:rPr>
                  <w:rFonts w:hint="eastAsia"/>
                </w:rPr>
                <w:t>应用</w:t>
              </w:r>
            </w:ins>
            <w:ins w:id="1381" w:author="wangxu" w:date="2022-02-22T16:59:00Z">
              <w:r w:rsidR="006F533B" w:rsidRPr="001842A8">
                <w:rPr>
                  <w:rFonts w:hint="eastAsia"/>
                </w:rPr>
                <w:t>ID</w:t>
              </w:r>
              <w:r w:rsidR="006F533B">
                <w:rPr>
                  <w:rFonts w:hint="eastAsia"/>
                </w:rPr>
                <w:t>为大端序。</w:t>
              </w:r>
            </w:ins>
          </w:p>
          <w:p w14:paraId="67403EFB" w14:textId="77777777" w:rsidR="005004A8" w:rsidRDefault="005004A8" w:rsidP="0015691F">
            <w:pPr>
              <w:pStyle w:val="af6"/>
              <w:keepNext/>
              <w:jc w:val="left"/>
              <w:rPr>
                <w:ins w:id="1382" w:author="wangxu" w:date="2022-02-24T11:48:00Z"/>
                <w:rFonts w:asciiTheme="minorEastAsia" w:eastAsiaTheme="minorEastAsia" w:hAnsiTheme="minorEastAsia"/>
              </w:rPr>
            </w:pPr>
            <w:ins w:id="1383" w:author="wangxu" w:date="2022-02-23T11:46:00Z">
              <w:r>
                <w:rPr>
                  <w:rFonts w:hint="eastAsia"/>
                </w:rPr>
                <w:t>（</w:t>
              </w:r>
            </w:ins>
            <w:ins w:id="1384" w:author="wangxu" w:date="2022-02-23T11:47:00Z">
              <w:r>
                <w:rPr>
                  <w:rFonts w:hint="eastAsia"/>
                </w:rPr>
                <w:t>2</w:t>
              </w:r>
            </w:ins>
            <w:ins w:id="1385" w:author="wangxu" w:date="2022-02-23T11:46:00Z">
              <w:r>
                <w:rPr>
                  <w:rFonts w:hint="eastAsia"/>
                </w:rPr>
                <w:t>）</w:t>
              </w:r>
            </w:ins>
            <w:ins w:id="1386" w:author="wangxu" w:date="2022-02-23T11:47:00Z">
              <w:r>
                <w:rPr>
                  <w:rFonts w:asciiTheme="minorEastAsia" w:eastAsiaTheme="minorEastAsia" w:hAnsiTheme="minorEastAsia"/>
                </w:rPr>
                <w:t>算法</w:t>
              </w:r>
              <w:proofErr w:type="spellStart"/>
              <w:r>
                <w:rPr>
                  <w:rFonts w:asciiTheme="minorEastAsia" w:eastAsiaTheme="minorEastAsia" w:hAnsiTheme="minorEastAsia" w:hint="eastAsia"/>
                </w:rPr>
                <w:t>Al</w:t>
              </w:r>
              <w:r>
                <w:rPr>
                  <w:rFonts w:asciiTheme="minorEastAsia" w:eastAsiaTheme="minorEastAsia" w:hAnsiTheme="minorEastAsia"/>
                </w:rPr>
                <w:t>gType</w:t>
              </w:r>
              <w:proofErr w:type="spellEnd"/>
              <w:r>
                <w:rPr>
                  <w:rFonts w:asciiTheme="minorEastAsia" w:eastAsiaTheme="minorEastAsia" w:hAnsiTheme="minorEastAsia" w:hint="eastAsia"/>
                </w:rPr>
                <w:t>，SM1:</w:t>
              </w:r>
              <w:r>
                <w:rPr>
                  <w:rFonts w:asciiTheme="minorEastAsia" w:eastAsiaTheme="minorEastAsia" w:hAnsiTheme="minorEastAsia"/>
                </w:rPr>
                <w:t>0x10</w:t>
              </w:r>
              <w:r>
                <w:rPr>
                  <w:rFonts w:asciiTheme="minorEastAsia" w:eastAsiaTheme="minorEastAsia" w:hAnsiTheme="minorEastAsia" w:hint="eastAsia"/>
                </w:rPr>
                <w:t>，</w:t>
              </w:r>
              <w:r>
                <w:rPr>
                  <w:rFonts w:asciiTheme="minorEastAsia" w:eastAsiaTheme="minorEastAsia" w:hAnsiTheme="minorEastAsia"/>
                </w:rPr>
                <w:t>SM4:0x13</w:t>
              </w:r>
              <w:r>
                <w:rPr>
                  <w:rFonts w:asciiTheme="minorEastAsia" w:eastAsiaTheme="minorEastAsia" w:hAnsiTheme="minorEastAsia" w:hint="eastAsia"/>
                </w:rPr>
                <w:t>；</w:t>
              </w:r>
              <w:r>
                <w:rPr>
                  <w:rFonts w:asciiTheme="minorEastAsia" w:eastAsiaTheme="minorEastAsia" w:hAnsiTheme="minorEastAsia"/>
                </w:rPr>
                <w:t>算法模式</w:t>
              </w:r>
              <w:r>
                <w:rPr>
                  <w:rFonts w:asciiTheme="minorEastAsia" w:eastAsiaTheme="minorEastAsia" w:hAnsiTheme="minorEastAsia" w:hint="eastAsia"/>
                </w:rPr>
                <w:t>，ECB：0x01，CBC：0x</w:t>
              </w:r>
              <w:r>
                <w:rPr>
                  <w:rFonts w:asciiTheme="minorEastAsia" w:eastAsiaTheme="minorEastAsia" w:hAnsiTheme="minorEastAsia"/>
                </w:rPr>
                <w:t>02</w:t>
              </w:r>
              <w:r>
                <w:rPr>
                  <w:rFonts w:asciiTheme="minorEastAsia" w:eastAsiaTheme="minorEastAsia" w:hAnsiTheme="minorEastAsia" w:hint="eastAsia"/>
                </w:rPr>
                <w:t>。</w:t>
              </w:r>
            </w:ins>
          </w:p>
          <w:p w14:paraId="0734255F" w14:textId="7348A66B" w:rsidR="00127AF7" w:rsidRPr="001842A8" w:rsidRDefault="00127AF7" w:rsidP="0015691F">
            <w:pPr>
              <w:pStyle w:val="af6"/>
              <w:keepNext/>
              <w:jc w:val="left"/>
              <w:rPr>
                <w:ins w:id="1387" w:author="wangxu" w:date="2022-02-22T16:59:00Z"/>
              </w:rPr>
            </w:pPr>
            <w:ins w:id="1388" w:author="wangxu" w:date="2022-02-24T11:48:00Z">
              <w:r>
                <w:rPr>
                  <w:rFonts w:asciiTheme="minorEastAsia" w:eastAsiaTheme="minorEastAsia" w:hAnsiTheme="minorEastAsia" w:hint="eastAsia"/>
                </w:rPr>
                <w:t>（3）</w:t>
              </w:r>
            </w:ins>
            <w:ins w:id="1389" w:author="wangxu" w:date="2022-02-24T11:49:00Z">
              <w:r>
                <w:rPr>
                  <w:rFonts w:asciiTheme="minorEastAsia" w:eastAsiaTheme="minorEastAsia" w:hAnsiTheme="minorEastAsia" w:hint="eastAsia"/>
                </w:rPr>
                <w:t>仅限于</w:t>
              </w:r>
            </w:ins>
            <w:proofErr w:type="spellStart"/>
            <w:ins w:id="1390" w:author="wangxu" w:date="2022-07-06T10:47:00Z">
              <w:r w:rsidR="002A376C">
                <w:rPr>
                  <w:rFonts w:asciiTheme="minorEastAsia" w:eastAsiaTheme="minorEastAsia" w:hAnsiTheme="minorEastAsia" w:hint="eastAsia"/>
                </w:rPr>
                <w:t>U</w:t>
              </w:r>
              <w:r w:rsidR="002A376C">
                <w:rPr>
                  <w:rFonts w:asciiTheme="minorEastAsia" w:eastAsiaTheme="minorEastAsia" w:hAnsiTheme="minorEastAsia"/>
                </w:rPr>
                <w:t>tap</w:t>
              </w:r>
            </w:ins>
            <w:proofErr w:type="spellEnd"/>
            <w:ins w:id="1391" w:author="wangxu" w:date="2022-07-06T10:48:00Z">
              <w:r w:rsidR="002A376C">
                <w:rPr>
                  <w:rFonts w:asciiTheme="minorEastAsia" w:eastAsiaTheme="minorEastAsia" w:hAnsiTheme="minorEastAsia"/>
                </w:rPr>
                <w:t xml:space="preserve"> v6.1.6.1</w:t>
              </w:r>
              <w:r w:rsidR="002A376C">
                <w:rPr>
                  <w:rFonts w:asciiTheme="minorEastAsia" w:eastAsiaTheme="minorEastAsia" w:hAnsiTheme="minorEastAsia" w:hint="eastAsia"/>
                </w:rPr>
                <w:t>（含）和</w:t>
              </w:r>
            </w:ins>
            <w:ins w:id="1392" w:author="wangxu" w:date="2022-02-24T11:48:00Z">
              <w:r>
                <w:rPr>
                  <w:rFonts w:asciiTheme="minorEastAsia" w:eastAsiaTheme="minorEastAsia" w:hAnsiTheme="minorEastAsia" w:hint="eastAsia"/>
                </w:rPr>
                <w:t>UYEE</w:t>
              </w:r>
              <w:r>
                <w:rPr>
                  <w:rFonts w:asciiTheme="minorEastAsia" w:eastAsiaTheme="minorEastAsia" w:hAnsiTheme="minorEastAsia"/>
                </w:rPr>
                <w:t xml:space="preserve"> </w:t>
              </w:r>
              <w:r>
                <w:rPr>
                  <w:rFonts w:asciiTheme="minorEastAsia" w:eastAsiaTheme="minorEastAsia" w:hAnsiTheme="minorEastAsia" w:hint="eastAsia"/>
                </w:rPr>
                <w:t>v</w:t>
              </w:r>
              <w:r>
                <w:rPr>
                  <w:rFonts w:asciiTheme="minorEastAsia" w:eastAsiaTheme="minorEastAsia" w:hAnsiTheme="minorEastAsia"/>
                </w:rPr>
                <w:t>7.1.1.1</w:t>
              </w:r>
            </w:ins>
            <w:ins w:id="1393" w:author="wangxu" w:date="2022-02-24T11:49:00Z">
              <w:r>
                <w:rPr>
                  <w:rFonts w:asciiTheme="minorEastAsia" w:eastAsiaTheme="minorEastAsia" w:hAnsiTheme="minorEastAsia" w:hint="eastAsia"/>
                </w:rPr>
                <w:t>（含）以后</w:t>
              </w:r>
            </w:ins>
            <w:ins w:id="1394" w:author="wangxu" w:date="2022-02-24T11:48:00Z">
              <w:r>
                <w:rPr>
                  <w:rFonts w:asciiTheme="minorEastAsia" w:eastAsiaTheme="minorEastAsia" w:hAnsiTheme="minorEastAsia" w:hint="eastAsia"/>
                </w:rPr>
                <w:t>版本</w:t>
              </w:r>
            </w:ins>
            <w:ins w:id="1395" w:author="wangxu" w:date="2022-02-24T11:49:00Z">
              <w:r>
                <w:rPr>
                  <w:rFonts w:asciiTheme="minorEastAsia" w:eastAsiaTheme="minorEastAsia" w:hAnsiTheme="minorEastAsia" w:hint="eastAsia"/>
                </w:rPr>
                <w:t>支持此接口。</w:t>
              </w:r>
            </w:ins>
          </w:p>
        </w:tc>
      </w:tr>
    </w:tbl>
    <w:p w14:paraId="55BC81BD" w14:textId="3337A064" w:rsidR="006F533B" w:rsidRDefault="006F533B">
      <w:pPr>
        <w:pStyle w:val="a0"/>
        <w:ind w:firstLineChars="0" w:firstLine="0"/>
        <w:rPr>
          <w:ins w:id="1396" w:author="wangxu" w:date="2022-02-22T16:58:00Z"/>
        </w:rPr>
        <w:pPrChange w:id="1397" w:author="wangxu" w:date="2022-02-22T16:59:00Z">
          <w:pPr>
            <w:widowControl/>
            <w:jc w:val="left"/>
          </w:pPr>
        </w:pPrChange>
      </w:pPr>
      <w:ins w:id="1398" w:author="wangxu" w:date="2022-02-22T16:59:00Z">
        <w:r>
          <w:br w:type="page"/>
        </w:r>
      </w:ins>
    </w:p>
    <w:p w14:paraId="50CA05F2" w14:textId="71530707" w:rsidR="006F533B" w:rsidRPr="001E1729" w:rsidDel="006F533B" w:rsidRDefault="006F533B">
      <w:pPr>
        <w:pStyle w:val="a0"/>
        <w:ind w:firstLine="560"/>
        <w:rPr>
          <w:del w:id="1399" w:author="wangxu" w:date="2022-02-22T16:58:00Z"/>
        </w:rPr>
        <w:pPrChange w:id="1400" w:author="wangxu" w:date="2022-02-22T16:58:00Z">
          <w:pPr>
            <w:pStyle w:val="3"/>
          </w:pPr>
        </w:pPrChange>
      </w:pPr>
      <w:bookmarkStart w:id="1401" w:name="_Toc96509713"/>
      <w:bookmarkEnd w:id="1401"/>
    </w:p>
    <w:p w14:paraId="74612A64" w14:textId="00136C62" w:rsidR="00B82D90" w:rsidRDefault="00B82D90" w:rsidP="004645D2">
      <w:pPr>
        <w:pStyle w:val="3"/>
      </w:pPr>
      <w:bookmarkStart w:id="1402" w:name="_Toc96509714"/>
      <w:r>
        <w:t>SM2</w:t>
      </w:r>
      <w:r>
        <w:rPr>
          <w:rFonts w:hint="eastAsia"/>
        </w:rPr>
        <w:t>外来公钥加密（</w:t>
      </w:r>
      <w:r>
        <w:rPr>
          <w:rFonts w:hint="eastAsia"/>
        </w:rPr>
        <w:t>0x</w:t>
      </w:r>
      <w:r>
        <w:t>7A</w:t>
      </w:r>
      <w:r>
        <w:rPr>
          <w:rFonts w:hint="eastAsia"/>
        </w:rPr>
        <w:t>）</w:t>
      </w:r>
      <w:del w:id="1403" w:author="wangxu" w:date="2022-02-24T11:52:00Z">
        <w:r w:rsidDel="004517E9">
          <w:rPr>
            <w:rFonts w:hint="eastAsia"/>
          </w:rPr>
          <w:delText>*</w:delText>
        </w:r>
      </w:del>
      <w:bookmarkEnd w:id="1402"/>
    </w:p>
    <w:p w14:paraId="4EA4329E" w14:textId="77777777" w:rsidR="00B82D90" w:rsidRPr="00BF629E" w:rsidRDefault="00B82D90" w:rsidP="00B82D9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BF629E">
        <w:rPr>
          <w:rFonts w:hint="eastAsia"/>
          <w:sz w:val="28"/>
          <w:szCs w:val="28"/>
        </w:rPr>
        <w:t>定义与范围</w:t>
      </w:r>
    </w:p>
    <w:p w14:paraId="0C36ADA5" w14:textId="73FA9A0B" w:rsidR="00B82D90" w:rsidRDefault="005F281A" w:rsidP="00B82D90">
      <w:pPr>
        <w:ind w:firstLineChars="200" w:firstLine="560"/>
        <w:rPr>
          <w:sz w:val="28"/>
        </w:rPr>
      </w:pPr>
      <w:ins w:id="1404" w:author="wangxu" w:date="2022-02-23T11:32:00Z">
        <w:r>
          <w:rPr>
            <w:rFonts w:hint="eastAsia"/>
            <w:sz w:val="28"/>
            <w:szCs w:val="28"/>
          </w:rPr>
          <w:t>使用外部传入的</w:t>
        </w:r>
        <w:r>
          <w:rPr>
            <w:rFonts w:hint="eastAsia"/>
            <w:sz w:val="28"/>
            <w:szCs w:val="28"/>
          </w:rPr>
          <w:t>SM</w:t>
        </w:r>
        <w:r>
          <w:rPr>
            <w:sz w:val="28"/>
            <w:szCs w:val="28"/>
          </w:rPr>
          <w:t>2</w:t>
        </w:r>
      </w:ins>
      <w:ins w:id="1405" w:author="wangxu" w:date="2022-02-23T11:33:00Z">
        <w:r>
          <w:rPr>
            <w:rFonts w:hint="eastAsia"/>
            <w:sz w:val="28"/>
            <w:szCs w:val="28"/>
          </w:rPr>
          <w:t>公钥对输入数据做加密运算并输出结果</w:t>
        </w:r>
      </w:ins>
      <w:del w:id="1406" w:author="wangxu" w:date="2022-02-23T11:32:00Z">
        <w:r w:rsidR="00B82D90" w:rsidDel="005F281A">
          <w:rPr>
            <w:sz w:val="28"/>
            <w:szCs w:val="28"/>
          </w:rPr>
          <w:delText>无</w:delText>
        </w:r>
      </w:del>
      <w:r w:rsidR="00B82D90">
        <w:rPr>
          <w:sz w:val="28"/>
          <w:szCs w:val="28"/>
        </w:rPr>
        <w:t>。</w:t>
      </w:r>
    </w:p>
    <w:p w14:paraId="28B0490B" w14:textId="77777777" w:rsidR="00B82D90" w:rsidRDefault="00B82D90" w:rsidP="00B82D9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Pr="00BF629E">
        <w:rPr>
          <w:rFonts w:hint="eastAsia"/>
          <w:sz w:val="28"/>
          <w:szCs w:val="28"/>
        </w:rPr>
        <w:t>指令与响应报文</w:t>
      </w:r>
    </w:p>
    <w:p w14:paraId="0DEEE405" w14:textId="6D237939" w:rsidR="00B82D90" w:rsidRPr="009B3BBF" w:rsidRDefault="00B82D90" w:rsidP="00B82D90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ins w:id="1407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44</w:t>
        </w:r>
      </w:ins>
      <w:del w:id="1408" w:author="wangxu" w:date="2022-02-23T11:53:00Z">
        <w:r w:rsidDel="00000064">
          <w:rPr>
            <w:rFonts w:asciiTheme="minorEastAsia" w:eastAsiaTheme="minorEastAsia" w:hAnsiTheme="minorEastAsia"/>
            <w:noProof/>
            <w:sz w:val="28"/>
            <w:szCs w:val="28"/>
          </w:rPr>
          <w:delText>41</w:delText>
        </w:r>
      </w:del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ins w:id="1409" w:author="wangxu" w:date="2022-02-23T11:33:00Z">
        <w:r w:rsidR="005F281A">
          <w:rPr>
            <w:rFonts w:asciiTheme="minorEastAsia" w:eastAsiaTheme="minorEastAsia" w:hAnsiTheme="minorEastAsia" w:hint="eastAsia"/>
            <w:sz w:val="28"/>
            <w:szCs w:val="28"/>
          </w:rPr>
          <w:t>SM</w:t>
        </w:r>
        <w:r w:rsidR="005F281A">
          <w:rPr>
            <w:rFonts w:asciiTheme="minorEastAsia" w:eastAsiaTheme="minorEastAsia" w:hAnsiTheme="minorEastAsia"/>
            <w:sz w:val="28"/>
            <w:szCs w:val="28"/>
          </w:rPr>
          <w:t>2</w:t>
        </w:r>
      </w:ins>
      <w:r>
        <w:rPr>
          <w:rFonts w:asciiTheme="minorEastAsia" w:eastAsiaTheme="minorEastAsia" w:hAnsiTheme="minorEastAsia" w:hint="eastAsia"/>
          <w:sz w:val="28"/>
          <w:szCs w:val="28"/>
        </w:rPr>
        <w:t>外来公钥加密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1"/>
        <w:gridCol w:w="1244"/>
        <w:gridCol w:w="5768"/>
      </w:tblGrid>
      <w:tr w:rsidR="00B82D90" w:rsidRPr="00AB0F5E" w14:paraId="69F8DFC9" w14:textId="77777777" w:rsidTr="00B82D90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E5010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2AC9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t>代码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4AF8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B82D90" w:rsidRPr="00AB0F5E" w14:paraId="46E63390" w14:textId="77777777" w:rsidTr="00B82D90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AE1E1B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59D7E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C0A5" w14:textId="0DC2CA22" w:rsidR="00B82D90" w:rsidRPr="001842A8" w:rsidRDefault="00B82D90" w:rsidP="00B82D90">
            <w:pPr>
              <w:pStyle w:val="af6"/>
              <w:jc w:val="left"/>
            </w:pPr>
            <w:r w:rsidRPr="001842A8">
              <w:t>0xB</w:t>
            </w:r>
            <w:ins w:id="1410" w:author="wangxu" w:date="2022-02-23T11:33:00Z">
              <w:r w:rsidR="005F281A">
                <w:t>0</w:t>
              </w:r>
            </w:ins>
            <w:del w:id="1411" w:author="wangxu" w:date="2022-02-23T11:33:00Z">
              <w:r w:rsidRPr="001842A8" w:rsidDel="005F281A">
                <w:rPr>
                  <w:rFonts w:hint="eastAsia"/>
                </w:rPr>
                <w:delText>4</w:delText>
              </w:r>
            </w:del>
          </w:p>
        </w:tc>
      </w:tr>
      <w:tr w:rsidR="00B82D90" w:rsidRPr="00AB0F5E" w14:paraId="28EA6C50" w14:textId="77777777" w:rsidTr="00B82D90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854E8F1" w14:textId="77777777" w:rsidR="00B82D90" w:rsidRPr="001842A8" w:rsidRDefault="00B82D90" w:rsidP="00B82D90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91FEC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6752" w14:textId="04D125F7" w:rsidR="00B82D90" w:rsidRPr="001842A8" w:rsidRDefault="00B82D90" w:rsidP="00B82D90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7</w:t>
            </w:r>
            <w:ins w:id="1412" w:author="wangxu" w:date="2022-02-23T11:33:00Z">
              <w:r w:rsidR="005F281A">
                <w:rPr>
                  <w:rFonts w:hint="eastAsia"/>
                </w:rPr>
                <w:t>A</w:t>
              </w:r>
            </w:ins>
            <w:del w:id="1413" w:author="wangxu" w:date="2022-02-23T11:33:00Z">
              <w:r w:rsidRPr="001842A8" w:rsidDel="005F281A">
                <w:rPr>
                  <w:rFonts w:hint="eastAsia"/>
                </w:rPr>
                <w:delText>3</w:delText>
              </w:r>
            </w:del>
          </w:p>
        </w:tc>
      </w:tr>
      <w:tr w:rsidR="00B82D90" w:rsidRPr="00AB0F5E" w14:paraId="48143824" w14:textId="77777777" w:rsidTr="00B82D90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4A0364" w14:textId="77777777" w:rsidR="00B82D90" w:rsidRPr="001842A8" w:rsidRDefault="00B82D90" w:rsidP="00B82D90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0F45C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B4FE1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t>0x00</w:t>
            </w:r>
          </w:p>
        </w:tc>
      </w:tr>
      <w:tr w:rsidR="00B82D90" w:rsidRPr="00AB0F5E" w14:paraId="10AC306D" w14:textId="77777777" w:rsidTr="00B82D90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BA88E8" w14:textId="77777777" w:rsidR="00B82D90" w:rsidRPr="001842A8" w:rsidRDefault="00B82D90" w:rsidP="00B82D90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FF39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30D4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t>0x00</w:t>
            </w:r>
          </w:p>
        </w:tc>
      </w:tr>
      <w:tr w:rsidR="00B82D90" w:rsidRPr="00AB0F5E" w14:paraId="611F71CD" w14:textId="77777777" w:rsidTr="00B82D90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CA7F4B" w14:textId="77777777" w:rsidR="00B82D90" w:rsidRPr="001842A8" w:rsidRDefault="00B82D90" w:rsidP="00B82D90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234D7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1F8B7" w14:textId="71A4A0E2" w:rsidR="00B82D90" w:rsidRPr="001842A8" w:rsidRDefault="007F2CC5" w:rsidP="00B82D90">
            <w:pPr>
              <w:pStyle w:val="af6"/>
              <w:jc w:val="left"/>
            </w:pPr>
            <w:ins w:id="1414" w:author="wangxu" w:date="2022-02-24T11:34:00Z">
              <w:r>
                <w:rPr>
                  <w:rFonts w:hint="eastAsia"/>
                </w:rPr>
                <w:t>大于</w:t>
              </w:r>
            </w:ins>
            <w:r w:rsidR="00B82D90" w:rsidRPr="001842A8">
              <w:rPr>
                <w:rFonts w:hint="eastAsia"/>
              </w:rPr>
              <w:t>0x00</w:t>
            </w:r>
            <w:ins w:id="1415" w:author="wangxu" w:date="2022-02-24T11:34:00Z">
              <w:r>
                <w:t>48</w:t>
              </w:r>
            </w:ins>
            <w:del w:id="1416" w:author="wangxu" w:date="2022-02-24T11:34:00Z">
              <w:r w:rsidR="00B82D90" w:rsidRPr="001842A8" w:rsidDel="007F2CC5">
                <w:rPr>
                  <w:rFonts w:hint="eastAsia"/>
                </w:rPr>
                <w:delText>34</w:delText>
              </w:r>
            </w:del>
            <w:ins w:id="1417" w:author="wangxu" w:date="2022-02-24T11:34:00Z">
              <w:r>
                <w:rPr>
                  <w:rFonts w:hint="eastAsia"/>
                </w:rPr>
                <w:t>，不大于</w:t>
              </w:r>
              <w:r>
                <w:rPr>
                  <w:rFonts w:hint="eastAsia"/>
                </w:rPr>
                <w:t>0x</w:t>
              </w:r>
              <w:r>
                <w:t>00</w:t>
              </w:r>
            </w:ins>
            <w:ins w:id="1418" w:author="wangxu" w:date="2022-02-24T11:35:00Z">
              <w:r>
                <w:rPr>
                  <w:rFonts w:hint="eastAsia"/>
                </w:rPr>
                <w:t>C8</w:t>
              </w:r>
            </w:ins>
          </w:p>
        </w:tc>
      </w:tr>
      <w:tr w:rsidR="00B82D90" w:rsidRPr="00AB0F5E" w14:paraId="687E0994" w14:textId="77777777" w:rsidTr="00B82D90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5D9FD7" w14:textId="77777777" w:rsidR="00B82D90" w:rsidRPr="001842A8" w:rsidRDefault="00B82D90" w:rsidP="00B82D90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B0D4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97EC" w14:textId="4969F568" w:rsidR="00B82D90" w:rsidRPr="001842A8" w:rsidRDefault="007F2CC5" w:rsidP="00B82D90">
            <w:pPr>
              <w:pStyle w:val="af6"/>
              <w:jc w:val="left"/>
            </w:pPr>
            <w:ins w:id="1419" w:author="wangxu" w:date="2022-02-24T11:35:00Z">
              <w:r>
                <w:rPr>
                  <w:rFonts w:hint="eastAsia"/>
                </w:rPr>
                <w:t>不大于</w:t>
              </w:r>
            </w:ins>
            <w:r w:rsidR="00B82D90" w:rsidRPr="001842A8">
              <w:rPr>
                <w:rFonts w:hint="eastAsia"/>
              </w:rPr>
              <w:t>0x00</w:t>
            </w:r>
            <w:ins w:id="1420" w:author="wangxu" w:date="2022-02-24T11:36:00Z">
              <w:r>
                <w:rPr>
                  <w:rFonts w:hint="eastAsia"/>
                </w:rPr>
                <w:t>E</w:t>
              </w:r>
              <w:r>
                <w:t>0</w:t>
              </w:r>
            </w:ins>
            <w:del w:id="1421" w:author="wangxu" w:date="2022-02-24T11:35:00Z">
              <w:r w:rsidR="00B82D90" w:rsidRPr="001842A8" w:rsidDel="007F2CC5">
                <w:rPr>
                  <w:rFonts w:hint="eastAsia"/>
                </w:rPr>
                <w:delText>40</w:delText>
              </w:r>
            </w:del>
          </w:p>
        </w:tc>
      </w:tr>
      <w:tr w:rsidR="00B82D90" w:rsidRPr="00AB0F5E" w14:paraId="7135A96D" w14:textId="77777777" w:rsidTr="00B82D90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7298" w14:textId="77777777" w:rsidR="00B82D90" w:rsidRPr="001842A8" w:rsidRDefault="00B82D90" w:rsidP="00B82D90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30669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9D825" w14:textId="15E4D497" w:rsidR="00B82D90" w:rsidRPr="001842A8" w:rsidRDefault="005004A8" w:rsidP="00B82D90">
            <w:pPr>
              <w:pStyle w:val="af6"/>
              <w:jc w:val="left"/>
            </w:pPr>
            <w:ins w:id="1422" w:author="wangxu" w:date="2022-02-23T11:48:00Z">
              <w:r>
                <w:rPr>
                  <w:rFonts w:hint="eastAsia"/>
                </w:rPr>
                <w:t>外部公钥的</w:t>
              </w:r>
              <w:r>
                <w:t>密钥位长度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字节，</w:t>
              </w:r>
              <w:proofErr w:type="spellStart"/>
              <w:r>
                <w:rPr>
                  <w:rFonts w:hint="eastAsia"/>
                </w:rPr>
                <w:t>bitLen</w:t>
              </w:r>
              <w:proofErr w:type="spellEnd"/>
              <w:r>
                <w:rPr>
                  <w:rFonts w:hint="eastAsia"/>
                </w:rPr>
                <w:t>）</w:t>
              </w:r>
              <w:r>
                <w:rPr>
                  <w:rFonts w:hint="eastAsia"/>
                </w:rPr>
                <w:t>|</w:t>
              </w:r>
              <w:r>
                <w:t>|</w:t>
              </w:r>
              <w:r>
                <w:rPr>
                  <w:rFonts w:hint="eastAsia"/>
                </w:rPr>
                <w:t>外部公钥</w:t>
              </w:r>
              <w:r>
                <w:rPr>
                  <w:rFonts w:hint="eastAsia"/>
                </w:rPr>
                <w:t>X</w:t>
              </w:r>
              <w:r>
                <w:rPr>
                  <w:rFonts w:hint="eastAsia"/>
                </w:rPr>
                <w:t>（</w:t>
              </w:r>
              <w:proofErr w:type="spellStart"/>
              <w:r>
                <w:rPr>
                  <w:rFonts w:hint="eastAsia"/>
                </w:rPr>
                <w:t>bitLen</w:t>
              </w:r>
              <w:proofErr w:type="spellEnd"/>
              <w:r>
                <w:t>/8</w:t>
              </w:r>
              <w:r>
                <w:t>字节</w:t>
              </w:r>
              <w:r>
                <w:rPr>
                  <w:rFonts w:hint="eastAsia"/>
                </w:rPr>
                <w:t>）</w:t>
              </w:r>
              <w:r>
                <w:rPr>
                  <w:rFonts w:hint="eastAsia"/>
                </w:rPr>
                <w:t>|</w:t>
              </w:r>
              <w:r>
                <w:t>|</w:t>
              </w:r>
              <w:r>
                <w:rPr>
                  <w:rFonts w:hint="eastAsia"/>
                </w:rPr>
                <w:t>外部公钥</w:t>
              </w:r>
              <w:r>
                <w:t>Y</w:t>
              </w:r>
              <w:r>
                <w:rPr>
                  <w:rFonts w:hint="eastAsia"/>
                </w:rPr>
                <w:t>（</w:t>
              </w:r>
              <w:proofErr w:type="spellStart"/>
              <w:r>
                <w:rPr>
                  <w:rFonts w:hint="eastAsia"/>
                </w:rPr>
                <w:t>bitLen</w:t>
              </w:r>
              <w:proofErr w:type="spellEnd"/>
              <w:r>
                <w:t>/8</w:t>
              </w:r>
              <w:r>
                <w:t>字节</w:t>
              </w:r>
              <w:r>
                <w:rPr>
                  <w:rFonts w:hint="eastAsia"/>
                </w:rPr>
                <w:t>）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待加密的数据</w:t>
              </w:r>
              <w:r>
                <w:t>长度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字节，</w:t>
              </w:r>
              <w:proofErr w:type="spellStart"/>
              <w:r>
                <w:rPr>
                  <w:rFonts w:hint="eastAsia"/>
                </w:rPr>
                <w:t>dataLen</w:t>
              </w:r>
              <w:proofErr w:type="spellEnd"/>
              <w:r>
                <w:rPr>
                  <w:rFonts w:hint="eastAsia"/>
                </w:rPr>
                <w:t>）</w:t>
              </w:r>
            </w:ins>
            <w:del w:id="1423" w:author="wangxu" w:date="2022-02-23T11:41:00Z">
              <w:r w:rsidR="00B82D90" w:rsidRPr="001842A8" w:rsidDel="005F281A">
                <w:rPr>
                  <w:rFonts w:hint="eastAsia"/>
                </w:rPr>
                <w:delText>授权码（</w:delText>
              </w:r>
              <w:r w:rsidR="00B82D90" w:rsidRPr="001842A8" w:rsidDel="005F281A">
                <w:rPr>
                  <w:rFonts w:hint="eastAsia"/>
                </w:rPr>
                <w:delText>16</w:delText>
              </w:r>
              <w:r w:rsidR="00B82D90" w:rsidRPr="001842A8" w:rsidDel="005F281A">
                <w:rPr>
                  <w:rFonts w:hint="eastAsia"/>
                </w:rPr>
                <w:delText>字节）</w:delText>
              </w:r>
              <w:r w:rsidR="00B82D90" w:rsidRPr="001842A8" w:rsidDel="005F281A">
                <w:rPr>
                  <w:rFonts w:hint="eastAsia"/>
                </w:rPr>
                <w:delText>||</w:delText>
              </w:r>
              <w:r w:rsidR="00B82D90" w:rsidRPr="001842A8" w:rsidDel="005F281A">
                <w:rPr>
                  <w:rFonts w:hint="eastAsia"/>
                </w:rPr>
                <w:delText>应用</w:delText>
              </w:r>
              <w:r w:rsidR="00B82D90" w:rsidRPr="001842A8" w:rsidDel="005F281A">
                <w:rPr>
                  <w:rFonts w:hint="eastAsia"/>
                </w:rPr>
                <w:delText>ID</w:delText>
              </w:r>
              <w:r w:rsidR="00B82D90" w:rsidRPr="001842A8" w:rsidDel="005F281A">
                <w:rPr>
                  <w:rFonts w:hint="eastAsia"/>
                </w:rPr>
                <w:delText>（</w:delText>
              </w:r>
              <w:r w:rsidR="00B82D90" w:rsidRPr="001842A8" w:rsidDel="005F281A">
                <w:rPr>
                  <w:rFonts w:hint="eastAsia"/>
                </w:rPr>
                <w:delText>2</w:delText>
              </w:r>
              <w:r w:rsidR="00B82D90" w:rsidRPr="001842A8" w:rsidDel="005F281A">
                <w:rPr>
                  <w:rFonts w:hint="eastAsia"/>
                </w:rPr>
                <w:delText>字节）</w:delText>
              </w:r>
              <w:r w:rsidR="00B82D90" w:rsidRPr="001842A8" w:rsidDel="005F281A">
                <w:rPr>
                  <w:rFonts w:hint="eastAsia"/>
                </w:rPr>
                <w:delText>||</w:delText>
              </w:r>
              <w:r w:rsidR="00B82D90" w:rsidRPr="001842A8" w:rsidDel="005F281A">
                <w:rPr>
                  <w:rFonts w:hint="eastAsia"/>
                </w:rPr>
                <w:delText>容器密钥</w:delText>
              </w:r>
              <w:r w:rsidR="00B82D90" w:rsidRPr="001842A8" w:rsidDel="005F281A">
                <w:rPr>
                  <w:rFonts w:hint="eastAsia"/>
                </w:rPr>
                <w:delText>/</w:delText>
              </w:r>
              <w:r w:rsidR="00B82D90" w:rsidRPr="001842A8" w:rsidDel="005F281A">
                <w:rPr>
                  <w:rFonts w:hint="eastAsia"/>
                </w:rPr>
                <w:delText>证书</w:delText>
              </w:r>
              <w:r w:rsidR="00B82D90" w:rsidRPr="001842A8" w:rsidDel="005F281A">
                <w:rPr>
                  <w:rFonts w:hint="eastAsia"/>
                </w:rPr>
                <w:delText>ID</w:delText>
              </w:r>
              <w:r w:rsidR="00B82D90" w:rsidRPr="001842A8" w:rsidDel="005F281A">
                <w:rPr>
                  <w:rFonts w:hint="eastAsia"/>
                </w:rPr>
                <w:delText>（</w:delText>
              </w:r>
              <w:r w:rsidR="00B82D90" w:rsidRPr="001842A8" w:rsidDel="005F281A">
                <w:rPr>
                  <w:rFonts w:hint="eastAsia"/>
                </w:rPr>
                <w:delText>2</w:delText>
              </w:r>
              <w:r w:rsidR="00B82D90" w:rsidRPr="001842A8" w:rsidDel="005F281A">
                <w:rPr>
                  <w:rFonts w:hint="eastAsia"/>
                </w:rPr>
                <w:delText>字节）</w:delText>
              </w:r>
              <w:r w:rsidR="00B82D90" w:rsidRPr="001842A8" w:rsidDel="005F281A">
                <w:rPr>
                  <w:rFonts w:hint="eastAsia"/>
                </w:rPr>
                <w:delText>||</w:delText>
              </w:r>
              <w:r w:rsidR="00B82D90" w:rsidRPr="001842A8" w:rsidDel="005F281A">
                <w:rPr>
                  <w:rFonts w:hint="eastAsia"/>
                </w:rPr>
                <w:delText>哈希值（</w:delText>
              </w:r>
              <w:r w:rsidR="00B82D90" w:rsidRPr="001842A8" w:rsidDel="005F281A">
                <w:rPr>
                  <w:rFonts w:hint="eastAsia"/>
                </w:rPr>
                <w:delText>32</w:delText>
              </w:r>
              <w:r w:rsidR="00B82D90" w:rsidRPr="001842A8" w:rsidDel="005F281A">
                <w:rPr>
                  <w:rFonts w:hint="eastAsia"/>
                </w:rPr>
                <w:delText>字节）</w:delText>
              </w:r>
            </w:del>
            <w:ins w:id="1424" w:author="wangxu" w:date="2022-02-23T11:48:00Z"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待加密数据（</w:t>
              </w:r>
              <w:proofErr w:type="spellStart"/>
              <w:r>
                <w:rPr>
                  <w:rFonts w:hint="eastAsia"/>
                </w:rPr>
                <w:t>dataLen</w:t>
              </w:r>
              <w:proofErr w:type="spellEnd"/>
              <w:r>
                <w:rPr>
                  <w:rFonts w:hint="eastAsia"/>
                </w:rPr>
                <w:t>字节）</w:t>
              </w:r>
            </w:ins>
          </w:p>
        </w:tc>
      </w:tr>
      <w:tr w:rsidR="00B82D90" w:rsidRPr="00AB0F5E" w14:paraId="3BD675E3" w14:textId="77777777" w:rsidTr="00B82D90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B1BE53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7DF3637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C16E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96EB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t>成功</w:t>
            </w:r>
          </w:p>
        </w:tc>
      </w:tr>
      <w:tr w:rsidR="00B82D90" w:rsidRPr="00AB0F5E" w14:paraId="49D9DB9F" w14:textId="77777777" w:rsidTr="00B82D90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754801" w14:textId="77777777" w:rsidR="00B82D90" w:rsidRPr="001842A8" w:rsidRDefault="00B82D90" w:rsidP="00B82D90">
            <w:pPr>
              <w:pStyle w:val="af6"/>
              <w:jc w:val="left"/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580D3B" w14:textId="77777777" w:rsidR="00B82D90" w:rsidRPr="001842A8" w:rsidRDefault="00B82D90" w:rsidP="00B82D90">
            <w:pPr>
              <w:pStyle w:val="af6"/>
              <w:jc w:val="left"/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531E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9911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B82D90" w:rsidRPr="00AB0F5E" w14:paraId="0888595C" w14:textId="77777777" w:rsidTr="00B82D90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CB3050" w14:textId="77777777" w:rsidR="00B82D90" w:rsidRPr="001842A8" w:rsidRDefault="00B82D90" w:rsidP="00B82D90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46D4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FDB8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rPr>
                <w:rFonts w:hint="eastAsia"/>
              </w:rPr>
              <w:t>成功时，值为</w:t>
            </w:r>
            <w:r w:rsidRPr="001842A8">
              <w:t>Le</w:t>
            </w:r>
            <w:r w:rsidRPr="001842A8">
              <w:rPr>
                <w:rFonts w:hint="eastAsia"/>
              </w:rPr>
              <w:t>；其它情况时，值为</w:t>
            </w:r>
            <w:r w:rsidRPr="001842A8">
              <w:rPr>
                <w:rFonts w:hint="eastAsia"/>
              </w:rPr>
              <w:t>0x0000</w:t>
            </w:r>
          </w:p>
        </w:tc>
      </w:tr>
      <w:tr w:rsidR="00B82D90" w:rsidRPr="00AB0F5E" w14:paraId="2C4AA465" w14:textId="77777777" w:rsidTr="00B82D90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D8C5E8" w14:textId="77777777" w:rsidR="00B82D90" w:rsidRPr="001842A8" w:rsidRDefault="00B82D90" w:rsidP="00B82D90">
            <w:pPr>
              <w:pStyle w:val="af6"/>
              <w:jc w:val="left"/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4AEC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FA1A" w14:textId="41D4582A" w:rsidR="00B82D90" w:rsidRPr="001842A8" w:rsidRDefault="005004A8" w:rsidP="00B82D90">
            <w:pPr>
              <w:pStyle w:val="af6"/>
              <w:jc w:val="left"/>
            </w:pPr>
            <w:ins w:id="1425" w:author="wangxu" w:date="2022-02-23T11:49:00Z">
              <w:r>
                <w:t>密钥位长度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字节，</w:t>
              </w:r>
              <w:proofErr w:type="spellStart"/>
              <w:r>
                <w:rPr>
                  <w:rFonts w:hint="eastAsia"/>
                </w:rPr>
                <w:t>bitLen</w:t>
              </w:r>
              <w:proofErr w:type="spellEnd"/>
              <w:r>
                <w:rPr>
                  <w:rFonts w:hint="eastAsia"/>
                </w:rPr>
                <w:t>）</w:t>
              </w:r>
              <w:r>
                <w:rPr>
                  <w:rFonts w:hint="eastAsia"/>
                </w:rPr>
                <w:t>||</w:t>
              </w:r>
            </w:ins>
            <w:ins w:id="1426" w:author="wangxu" w:date="2022-02-23T11:50:00Z">
              <w:r>
                <w:rPr>
                  <w:rFonts w:hint="eastAsia"/>
                </w:rPr>
                <w:t>密文</w:t>
              </w:r>
              <w:r>
                <w:rPr>
                  <w:rFonts w:hint="eastAsia"/>
                </w:rPr>
                <w:t>C</w:t>
              </w:r>
              <w:r>
                <w:t>1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X</w:t>
              </w:r>
              <w:r>
                <w:rPr>
                  <w:rFonts w:hint="eastAsia"/>
                </w:rPr>
                <w:t>（</w:t>
              </w:r>
              <w:proofErr w:type="spellStart"/>
              <w:r>
                <w:rPr>
                  <w:rFonts w:hint="eastAsia"/>
                </w:rPr>
                <w:t>bitLen</w:t>
              </w:r>
              <w:proofErr w:type="spellEnd"/>
              <w:r>
                <w:t>/8</w:t>
              </w:r>
              <w:r>
                <w:t>字节</w:t>
              </w:r>
              <w:r>
                <w:rPr>
                  <w:rFonts w:hint="eastAsia"/>
                </w:rPr>
                <w:t>）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密文</w:t>
              </w:r>
              <w:r>
                <w:rPr>
                  <w:rFonts w:hint="eastAsia"/>
                </w:rPr>
                <w:t>C</w:t>
              </w:r>
              <w:r>
                <w:t>1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Y</w:t>
              </w:r>
              <w:r>
                <w:rPr>
                  <w:rFonts w:hint="eastAsia"/>
                </w:rPr>
                <w:t>（</w:t>
              </w:r>
              <w:proofErr w:type="spellStart"/>
              <w:r>
                <w:rPr>
                  <w:rFonts w:hint="eastAsia"/>
                </w:rPr>
                <w:t>bitLen</w:t>
              </w:r>
              <w:proofErr w:type="spellEnd"/>
              <w:r>
                <w:t>/8</w:t>
              </w:r>
              <w:r>
                <w:t>字节</w:t>
              </w:r>
              <w:r>
                <w:rPr>
                  <w:rFonts w:hint="eastAsia"/>
                </w:rPr>
                <w:t>）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密文</w:t>
              </w:r>
              <w:r>
                <w:rPr>
                  <w:rFonts w:hint="eastAsia"/>
                </w:rPr>
                <w:t>C</w:t>
              </w:r>
              <w:r>
                <w:t>3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3</w:t>
              </w:r>
              <w:r>
                <w:t>2</w:t>
              </w:r>
              <w:r>
                <w:rPr>
                  <w:rFonts w:hint="eastAsia"/>
                </w:rPr>
                <w:t>字节）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密文</w:t>
              </w:r>
              <w:r>
                <w:rPr>
                  <w:rFonts w:hint="eastAsia"/>
                </w:rPr>
                <w:t>C</w:t>
              </w:r>
              <w:r>
                <w:t>2</w:t>
              </w:r>
              <w:r>
                <w:rPr>
                  <w:rFonts w:hint="eastAsia"/>
                </w:rPr>
                <w:t>数据长度（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字节）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密文</w:t>
              </w:r>
              <w:r>
                <w:rPr>
                  <w:rFonts w:hint="eastAsia"/>
                </w:rPr>
                <w:t>C2</w:t>
              </w:r>
              <w:r>
                <w:rPr>
                  <w:rFonts w:hint="eastAsia"/>
                </w:rPr>
                <w:t>数据</w:t>
              </w:r>
            </w:ins>
            <w:del w:id="1427" w:author="wangxu" w:date="2022-02-23T11:49:00Z">
              <w:r w:rsidR="00B82D90" w:rsidRPr="001842A8" w:rsidDel="005004A8">
                <w:rPr>
                  <w:rFonts w:hint="eastAsia"/>
                </w:rPr>
                <w:delText>长度由</w:delText>
              </w:r>
              <w:r w:rsidR="00B82D90" w:rsidRPr="001842A8" w:rsidDel="005004A8">
                <w:rPr>
                  <w:rFonts w:hint="eastAsia"/>
                </w:rPr>
                <w:delText>Len</w:delText>
              </w:r>
              <w:r w:rsidR="00B82D90" w:rsidRPr="001842A8" w:rsidDel="005004A8">
                <w:rPr>
                  <w:rFonts w:hint="eastAsia"/>
                </w:rPr>
                <w:delText>决定</w:delText>
              </w:r>
            </w:del>
          </w:p>
        </w:tc>
      </w:tr>
      <w:tr w:rsidR="00B82D90" w:rsidRPr="00AB0F5E" w14:paraId="45DED183" w14:textId="77777777" w:rsidTr="00B82D90"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</w:tcPr>
          <w:p w14:paraId="46916E5D" w14:textId="77777777" w:rsidR="00B82D90" w:rsidRPr="001842A8" w:rsidRDefault="00B82D90" w:rsidP="00B82D90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2B8D655" w14:textId="15BD54B5" w:rsidR="00B82D90" w:rsidRDefault="005004A8">
            <w:pPr>
              <w:pStyle w:val="af6"/>
              <w:keepNext/>
              <w:jc w:val="left"/>
              <w:rPr>
                <w:ins w:id="1428" w:author="wangxu" w:date="2022-02-23T11:50:00Z"/>
              </w:rPr>
            </w:pPr>
            <w:ins w:id="1429" w:author="wangxu" w:date="2022-02-23T11:41:00Z">
              <w:r w:rsidRPr="005004A8">
                <w:rPr>
                  <w:rFonts w:hint="eastAsia"/>
                </w:rPr>
                <w:t>（</w:t>
              </w:r>
              <w:r w:rsidRPr="005004A8">
                <w:t>1</w:t>
              </w:r>
            </w:ins>
            <w:ins w:id="1430" w:author="wangxu" w:date="2022-02-23T11:50:00Z">
              <w:r>
                <w:rPr>
                  <w:rFonts w:hint="eastAsia"/>
                </w:rPr>
                <w:t>）</w:t>
              </w:r>
            </w:ins>
            <w:ins w:id="1431" w:author="wangxu" w:date="2022-02-23T11:41:00Z">
              <w:r w:rsidR="005F281A">
                <w:rPr>
                  <w:rFonts w:hint="eastAsia"/>
                </w:rPr>
                <w:t>任何时候都可以执行此命令</w:t>
              </w:r>
            </w:ins>
            <w:del w:id="1432" w:author="wangxu" w:date="2022-02-23T11:41:00Z">
              <w:r w:rsidR="00B82D90" w:rsidRPr="001842A8" w:rsidDel="005F281A">
                <w:rPr>
                  <w:rFonts w:hint="eastAsia"/>
                </w:rPr>
                <w:delText>容器密钥</w:delText>
              </w:r>
              <w:r w:rsidR="00B82D90" w:rsidRPr="001842A8" w:rsidDel="005F281A">
                <w:rPr>
                  <w:rFonts w:hint="eastAsia"/>
                </w:rPr>
                <w:delText>/</w:delText>
              </w:r>
              <w:r w:rsidR="00B82D90" w:rsidRPr="001842A8" w:rsidDel="005F281A">
                <w:rPr>
                  <w:rFonts w:hint="eastAsia"/>
                </w:rPr>
                <w:delText>证书</w:delText>
              </w:r>
              <w:r w:rsidR="00B82D90" w:rsidRPr="001842A8" w:rsidDel="005F281A">
                <w:rPr>
                  <w:rFonts w:hint="eastAsia"/>
                </w:rPr>
                <w:delText>ID=</w:delText>
              </w:r>
              <w:r w:rsidR="00B82D90" w:rsidRPr="001842A8" w:rsidDel="005F281A">
                <w:rPr>
                  <w:rFonts w:hint="eastAsia"/>
                </w:rPr>
                <w:delText>容器文件</w:delText>
              </w:r>
              <w:r w:rsidR="00B82D90" w:rsidRPr="001842A8" w:rsidDel="005F281A">
                <w:rPr>
                  <w:rFonts w:hint="eastAsia"/>
                </w:rPr>
                <w:delText>ID +</w:delText>
              </w:r>
              <w:r w:rsidR="00B82D90" w:rsidRPr="001842A8" w:rsidDel="005F281A">
                <w:rPr>
                  <w:rFonts w:hint="eastAsia"/>
                </w:rPr>
                <w:delText>密钥</w:delText>
              </w:r>
              <w:r w:rsidR="00B82D90" w:rsidRPr="001842A8" w:rsidDel="005F281A">
                <w:rPr>
                  <w:rFonts w:hint="eastAsia"/>
                </w:rPr>
                <w:delText>/</w:delText>
              </w:r>
              <w:r w:rsidR="00B82D90" w:rsidRPr="001842A8" w:rsidDel="005F281A">
                <w:rPr>
                  <w:rFonts w:hint="eastAsia"/>
                </w:rPr>
                <w:delText>证书标</w:delText>
              </w:r>
              <w:r w:rsidR="00B82D90" w:rsidRPr="001842A8" w:rsidDel="005F281A">
                <w:rPr>
                  <w:rFonts w:hint="eastAsia"/>
                </w:rPr>
                <w:lastRenderedPageBreak/>
                <w:delText>识（</w:delText>
              </w:r>
              <w:r w:rsidR="00B82D90" w:rsidRPr="001842A8" w:rsidDel="005F281A">
                <w:rPr>
                  <w:rFonts w:hint="eastAsia"/>
                </w:rPr>
                <w:delText>0x01</w:delText>
              </w:r>
              <w:r w:rsidR="00B82D90" w:rsidRPr="001842A8" w:rsidDel="005F281A">
                <w:rPr>
                  <w:rFonts w:hint="eastAsia"/>
                </w:rPr>
                <w:delText>表示</w:delText>
              </w:r>
              <w:r w:rsidR="00B82D90" w:rsidRPr="001842A8" w:rsidDel="005F281A">
                <w:delText>E</w:delText>
              </w:r>
              <w:r w:rsidR="00B82D90" w:rsidRPr="001842A8" w:rsidDel="005F281A">
                <w:rPr>
                  <w:rFonts w:hint="eastAsia"/>
                </w:rPr>
                <w:delText>xchg</w:delText>
              </w:r>
              <w:r w:rsidR="00B82D90" w:rsidRPr="001842A8" w:rsidDel="005F281A">
                <w:delText>K</w:delText>
              </w:r>
              <w:r w:rsidR="00B82D90" w:rsidRPr="001842A8" w:rsidDel="005F281A">
                <w:rPr>
                  <w:rFonts w:hint="eastAsia"/>
                </w:rPr>
                <w:delText>ey/</w:delText>
              </w:r>
              <w:r w:rsidR="00B82D90" w:rsidRPr="001842A8" w:rsidDel="005F281A">
                <w:delText>E</w:delText>
              </w:r>
              <w:r w:rsidR="00B82D90" w:rsidRPr="001842A8" w:rsidDel="005F281A">
                <w:rPr>
                  <w:rFonts w:hint="eastAsia"/>
                </w:rPr>
                <w:delText>xchgCert</w:delText>
              </w:r>
              <w:r w:rsidR="00B82D90" w:rsidRPr="001842A8" w:rsidDel="005F281A">
                <w:rPr>
                  <w:rFonts w:hint="eastAsia"/>
                </w:rPr>
                <w:delText>，</w:delText>
              </w:r>
              <w:r w:rsidR="00B82D90" w:rsidRPr="001842A8" w:rsidDel="005F281A">
                <w:rPr>
                  <w:rFonts w:hint="eastAsia"/>
                </w:rPr>
                <w:delText>0x02</w:delText>
              </w:r>
              <w:r w:rsidR="00B82D90" w:rsidRPr="001842A8" w:rsidDel="005F281A">
                <w:rPr>
                  <w:rFonts w:hint="eastAsia"/>
                </w:rPr>
                <w:delText>表示</w:delText>
              </w:r>
              <w:r w:rsidR="00B82D90" w:rsidRPr="001842A8" w:rsidDel="005F281A">
                <w:rPr>
                  <w:rFonts w:hint="eastAsia"/>
                </w:rPr>
                <w:delText>SignKey/SignCert</w:delText>
              </w:r>
              <w:r w:rsidR="00B82D90" w:rsidRPr="001842A8" w:rsidDel="005F281A">
                <w:rPr>
                  <w:rFonts w:hint="eastAsia"/>
                </w:rPr>
                <w:delText>）。容器密钥</w:delText>
              </w:r>
              <w:r w:rsidR="00B82D90" w:rsidRPr="001842A8" w:rsidDel="005F281A">
                <w:rPr>
                  <w:rFonts w:hint="eastAsia"/>
                </w:rPr>
                <w:delText>/</w:delText>
              </w:r>
              <w:r w:rsidR="00B82D90" w:rsidRPr="001842A8" w:rsidDel="005F281A">
                <w:rPr>
                  <w:rFonts w:hint="eastAsia"/>
                </w:rPr>
                <w:delText>证书</w:delText>
              </w:r>
              <w:r w:rsidR="00B82D90" w:rsidRPr="001842A8" w:rsidDel="005F281A">
                <w:rPr>
                  <w:rFonts w:hint="eastAsia"/>
                </w:rPr>
                <w:delText>ID</w:delText>
              </w:r>
              <w:r w:rsidR="00B82D90" w:rsidDel="005F281A">
                <w:rPr>
                  <w:rFonts w:hint="eastAsia"/>
                </w:rPr>
                <w:delText>为大端序</w:delText>
              </w:r>
            </w:del>
            <w:r w:rsidR="00B82D90">
              <w:rPr>
                <w:rFonts w:hint="eastAsia"/>
              </w:rPr>
              <w:t>。</w:t>
            </w:r>
          </w:p>
          <w:p w14:paraId="277AD895" w14:textId="77777777" w:rsidR="005004A8" w:rsidRDefault="005004A8">
            <w:pPr>
              <w:pStyle w:val="af6"/>
              <w:keepNext/>
              <w:jc w:val="left"/>
              <w:rPr>
                <w:ins w:id="1433" w:author="wangxu" w:date="2022-02-24T11:49:00Z"/>
              </w:rPr>
            </w:pPr>
            <w:ins w:id="1434" w:author="wangxu" w:date="2022-02-23T11:50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）待加密原文长度最大为</w:t>
              </w:r>
            </w:ins>
            <w:ins w:id="1435" w:author="wangxu" w:date="2022-02-23T11:51:00Z">
              <w:r>
                <w:rPr>
                  <w:rFonts w:hint="eastAsia"/>
                </w:rPr>
                <w:t>1</w:t>
              </w:r>
              <w:r>
                <w:t>28</w:t>
              </w:r>
              <w:r>
                <w:rPr>
                  <w:rFonts w:hint="eastAsia"/>
                </w:rPr>
                <w:t>字节</w:t>
              </w:r>
            </w:ins>
            <w:ins w:id="1436" w:author="wangxu" w:date="2022-02-23T11:58:00Z">
              <w:r w:rsidR="00000064">
                <w:rPr>
                  <w:rFonts w:hint="eastAsia"/>
                </w:rPr>
                <w:t>，</w:t>
              </w:r>
              <w:r w:rsidR="00000064" w:rsidRPr="001842A8">
                <w:rPr>
                  <w:rFonts w:hint="eastAsia"/>
                </w:rPr>
                <w:t>因此加密数据长度</w:t>
              </w:r>
              <w:r w:rsidR="00000064">
                <w:rPr>
                  <w:rFonts w:hint="eastAsia"/>
                </w:rPr>
                <w:t>最大为</w:t>
              </w:r>
              <w:r w:rsidR="00000064" w:rsidRPr="001842A8">
                <w:rPr>
                  <w:rFonts w:hint="eastAsia"/>
                </w:rPr>
                <w:t>128+96=22</w:t>
              </w:r>
              <w:r w:rsidR="00000064">
                <w:t>4</w:t>
              </w:r>
              <w:r w:rsidR="00000064" w:rsidRPr="001842A8">
                <w:rPr>
                  <w:rFonts w:hint="eastAsia"/>
                </w:rPr>
                <w:t>字节</w:t>
              </w:r>
            </w:ins>
            <w:ins w:id="1437" w:author="wangxu" w:date="2022-02-23T11:51:00Z">
              <w:r>
                <w:rPr>
                  <w:rFonts w:hint="eastAsia"/>
                </w:rPr>
                <w:t>。</w:t>
              </w:r>
            </w:ins>
          </w:p>
          <w:p w14:paraId="5443BE0D" w14:textId="2F9A74A7" w:rsidR="00127AF7" w:rsidRPr="001842A8" w:rsidRDefault="00127AF7">
            <w:pPr>
              <w:pStyle w:val="af6"/>
              <w:keepNext/>
              <w:jc w:val="left"/>
            </w:pPr>
            <w:ins w:id="1438" w:author="wangxu" w:date="2022-02-24T11:49:00Z">
              <w:r>
                <w:rPr>
                  <w:rFonts w:asciiTheme="minorEastAsia" w:eastAsiaTheme="minorEastAsia" w:hAnsiTheme="minorEastAsia" w:hint="eastAsia"/>
                </w:rPr>
                <w:t>（3）仅限于</w:t>
              </w:r>
            </w:ins>
            <w:proofErr w:type="spellStart"/>
            <w:ins w:id="1439" w:author="wangxu" w:date="2022-07-06T10:48:00Z">
              <w:r w:rsidR="002A376C">
                <w:rPr>
                  <w:rFonts w:asciiTheme="minorEastAsia" w:eastAsiaTheme="minorEastAsia" w:hAnsiTheme="minorEastAsia" w:hint="eastAsia"/>
                </w:rPr>
                <w:t>U</w:t>
              </w:r>
              <w:r w:rsidR="002A376C">
                <w:rPr>
                  <w:rFonts w:asciiTheme="minorEastAsia" w:eastAsiaTheme="minorEastAsia" w:hAnsiTheme="minorEastAsia"/>
                </w:rPr>
                <w:t>tap</w:t>
              </w:r>
              <w:proofErr w:type="spellEnd"/>
              <w:r w:rsidR="002A376C">
                <w:rPr>
                  <w:rFonts w:asciiTheme="minorEastAsia" w:eastAsiaTheme="minorEastAsia" w:hAnsiTheme="minorEastAsia"/>
                </w:rPr>
                <w:t xml:space="preserve"> v6.1.6.1</w:t>
              </w:r>
              <w:r w:rsidR="002A376C">
                <w:rPr>
                  <w:rFonts w:asciiTheme="minorEastAsia" w:eastAsiaTheme="minorEastAsia" w:hAnsiTheme="minorEastAsia" w:hint="eastAsia"/>
                </w:rPr>
                <w:t>（含）和</w:t>
              </w:r>
            </w:ins>
            <w:ins w:id="1440" w:author="wangxu" w:date="2022-02-24T11:49:00Z">
              <w:r>
                <w:rPr>
                  <w:rFonts w:asciiTheme="minorEastAsia" w:eastAsiaTheme="minorEastAsia" w:hAnsiTheme="minorEastAsia" w:hint="eastAsia"/>
                </w:rPr>
                <w:t>UYEE</w:t>
              </w:r>
              <w:r>
                <w:rPr>
                  <w:rFonts w:asciiTheme="minorEastAsia" w:eastAsiaTheme="minorEastAsia" w:hAnsiTheme="minorEastAsia"/>
                </w:rPr>
                <w:t xml:space="preserve"> </w:t>
              </w:r>
              <w:r>
                <w:rPr>
                  <w:rFonts w:asciiTheme="minorEastAsia" w:eastAsiaTheme="minorEastAsia" w:hAnsiTheme="minorEastAsia" w:hint="eastAsia"/>
                </w:rPr>
                <w:t>v</w:t>
              </w:r>
              <w:r>
                <w:rPr>
                  <w:rFonts w:asciiTheme="minorEastAsia" w:eastAsiaTheme="minorEastAsia" w:hAnsiTheme="minorEastAsia"/>
                </w:rPr>
                <w:t>7.1.1.1</w:t>
              </w:r>
              <w:r>
                <w:rPr>
                  <w:rFonts w:asciiTheme="minorEastAsia" w:eastAsiaTheme="minorEastAsia" w:hAnsiTheme="minorEastAsia" w:hint="eastAsia"/>
                </w:rPr>
                <w:t>（含）以后版本支持此接口。</w:t>
              </w:r>
            </w:ins>
          </w:p>
        </w:tc>
      </w:tr>
    </w:tbl>
    <w:p w14:paraId="101871CC" w14:textId="7810E2D5" w:rsidR="00B82D90" w:rsidDel="006F533B" w:rsidRDefault="00B82D90" w:rsidP="006F533B">
      <w:pPr>
        <w:pStyle w:val="a0"/>
        <w:ind w:firstLineChars="0" w:firstLine="0"/>
        <w:rPr>
          <w:del w:id="1441" w:author="wangxu" w:date="2022-02-22T16:58:00Z"/>
        </w:rPr>
      </w:pPr>
      <w:del w:id="1442" w:author="wangxu" w:date="2022-02-22T17:00:00Z">
        <w:r w:rsidDel="006F533B">
          <w:lastRenderedPageBreak/>
          <w:br w:type="page"/>
        </w:r>
      </w:del>
    </w:p>
    <w:p w14:paraId="5CC6091B" w14:textId="135EBD52" w:rsidR="006F533B" w:rsidRDefault="006F533B">
      <w:pPr>
        <w:widowControl/>
        <w:jc w:val="left"/>
        <w:rPr>
          <w:sz w:val="28"/>
          <w:szCs w:val="28"/>
        </w:rPr>
      </w:pPr>
      <w:ins w:id="1443" w:author="wangxu" w:date="2022-02-22T17:00:00Z">
        <w:r>
          <w:lastRenderedPageBreak/>
          <w:br w:type="page"/>
        </w:r>
      </w:ins>
      <w:del w:id="1444" w:author="wangxu" w:date="2022-02-22T17:00:00Z">
        <w:r w:rsidR="00B82D90" w:rsidDel="006F533B">
          <w:lastRenderedPageBreak/>
          <w:br w:type="page"/>
        </w:r>
      </w:del>
    </w:p>
    <w:p w14:paraId="668B7592" w14:textId="77777777" w:rsidR="00B82D90" w:rsidRDefault="00B82D90" w:rsidP="00B82D90">
      <w:pPr>
        <w:pStyle w:val="3"/>
      </w:pPr>
      <w:bookmarkStart w:id="1445" w:name="_Toc96509715"/>
      <w:r>
        <w:lastRenderedPageBreak/>
        <w:t>SM2</w:t>
      </w:r>
      <w:r>
        <w:rPr>
          <w:rFonts w:hint="eastAsia"/>
        </w:rPr>
        <w:t>外来私钥解密（</w:t>
      </w:r>
      <w:r>
        <w:rPr>
          <w:rFonts w:hint="eastAsia"/>
        </w:rPr>
        <w:t>0x</w:t>
      </w:r>
      <w:r>
        <w:t>7</w:t>
      </w:r>
      <w:r>
        <w:rPr>
          <w:rFonts w:hint="eastAsia"/>
        </w:rPr>
        <w:t>C</w:t>
      </w:r>
      <w:r>
        <w:rPr>
          <w:rFonts w:hint="eastAsia"/>
        </w:rPr>
        <w:t>）</w:t>
      </w:r>
      <w:del w:id="1446" w:author="wangxu" w:date="2022-02-24T11:52:00Z">
        <w:r w:rsidDel="004517E9">
          <w:rPr>
            <w:rFonts w:hint="eastAsia"/>
          </w:rPr>
          <w:delText>*</w:delText>
        </w:r>
      </w:del>
      <w:bookmarkEnd w:id="1445"/>
    </w:p>
    <w:p w14:paraId="7F5D2C8C" w14:textId="77777777" w:rsidR="006F533B" w:rsidRPr="00BF629E" w:rsidRDefault="006F533B" w:rsidP="006F533B">
      <w:pPr>
        <w:ind w:firstLineChars="200" w:firstLine="560"/>
        <w:rPr>
          <w:ins w:id="1447" w:author="wangxu" w:date="2022-02-22T17:01:00Z"/>
          <w:sz w:val="28"/>
          <w:szCs w:val="28"/>
        </w:rPr>
      </w:pPr>
      <w:ins w:id="1448" w:author="wangxu" w:date="2022-02-22T17:01:00Z">
        <w:r>
          <w:rPr>
            <w:rFonts w:hint="eastAsia"/>
            <w:sz w:val="28"/>
            <w:szCs w:val="28"/>
          </w:rPr>
          <w:t>（</w:t>
        </w:r>
        <w:r>
          <w:rPr>
            <w:rFonts w:hint="eastAsia"/>
            <w:sz w:val="28"/>
            <w:szCs w:val="28"/>
          </w:rPr>
          <w:t>1</w:t>
        </w:r>
        <w:r>
          <w:rPr>
            <w:rFonts w:hint="eastAsia"/>
            <w:sz w:val="28"/>
            <w:szCs w:val="28"/>
          </w:rPr>
          <w:t>）</w:t>
        </w:r>
        <w:r w:rsidRPr="00BF629E">
          <w:rPr>
            <w:rFonts w:hint="eastAsia"/>
            <w:sz w:val="28"/>
            <w:szCs w:val="28"/>
          </w:rPr>
          <w:t>定义与范围</w:t>
        </w:r>
      </w:ins>
    </w:p>
    <w:p w14:paraId="3482E9BA" w14:textId="7CF29132" w:rsidR="006F533B" w:rsidRDefault="005F281A" w:rsidP="006F533B">
      <w:pPr>
        <w:ind w:firstLineChars="200" w:firstLine="560"/>
        <w:rPr>
          <w:ins w:id="1449" w:author="wangxu" w:date="2022-02-22T17:01:00Z"/>
          <w:sz w:val="28"/>
        </w:rPr>
      </w:pPr>
      <w:ins w:id="1450" w:author="wangxu" w:date="2022-02-23T11:33:00Z">
        <w:r>
          <w:rPr>
            <w:rFonts w:hint="eastAsia"/>
            <w:sz w:val="28"/>
            <w:szCs w:val="28"/>
          </w:rPr>
          <w:t>使用外部传入的</w:t>
        </w:r>
        <w:r>
          <w:rPr>
            <w:rFonts w:hint="eastAsia"/>
            <w:sz w:val="28"/>
            <w:szCs w:val="28"/>
          </w:rPr>
          <w:t>SM</w:t>
        </w:r>
        <w:r>
          <w:rPr>
            <w:sz w:val="28"/>
            <w:szCs w:val="28"/>
          </w:rPr>
          <w:t>2</w:t>
        </w:r>
        <w:r>
          <w:rPr>
            <w:rFonts w:hint="eastAsia"/>
            <w:sz w:val="28"/>
            <w:szCs w:val="28"/>
          </w:rPr>
          <w:t>私钥对输入</w:t>
        </w:r>
      </w:ins>
      <w:ins w:id="1451" w:author="wangxu" w:date="2022-02-23T11:34:00Z">
        <w:r>
          <w:rPr>
            <w:rFonts w:hint="eastAsia"/>
            <w:sz w:val="28"/>
            <w:szCs w:val="28"/>
          </w:rPr>
          <w:t>数据做解密运算并输出结果</w:t>
        </w:r>
      </w:ins>
      <w:ins w:id="1452" w:author="wangxu" w:date="2022-02-22T17:01:00Z">
        <w:r w:rsidR="006F533B">
          <w:rPr>
            <w:sz w:val="28"/>
            <w:szCs w:val="28"/>
          </w:rPr>
          <w:t>。</w:t>
        </w:r>
      </w:ins>
    </w:p>
    <w:p w14:paraId="1D4D4995" w14:textId="77777777" w:rsidR="006F533B" w:rsidRDefault="006F533B" w:rsidP="006F533B">
      <w:pPr>
        <w:ind w:firstLineChars="200" w:firstLine="560"/>
        <w:rPr>
          <w:ins w:id="1453" w:author="wangxu" w:date="2022-02-22T17:01:00Z"/>
          <w:sz w:val="28"/>
          <w:szCs w:val="28"/>
        </w:rPr>
      </w:pPr>
      <w:ins w:id="1454" w:author="wangxu" w:date="2022-02-22T17:01:00Z">
        <w:r>
          <w:rPr>
            <w:rFonts w:hint="eastAsia"/>
            <w:sz w:val="28"/>
          </w:rPr>
          <w:t>（</w:t>
        </w:r>
        <w:r>
          <w:rPr>
            <w:rFonts w:hint="eastAsia"/>
            <w:sz w:val="28"/>
          </w:rPr>
          <w:t>2</w:t>
        </w:r>
        <w:r>
          <w:rPr>
            <w:rFonts w:hint="eastAsia"/>
            <w:sz w:val="28"/>
          </w:rPr>
          <w:t>）</w:t>
        </w:r>
        <w:r w:rsidRPr="00BF629E">
          <w:rPr>
            <w:rFonts w:hint="eastAsia"/>
            <w:sz w:val="28"/>
            <w:szCs w:val="28"/>
          </w:rPr>
          <w:t>指令与响应报文</w:t>
        </w:r>
      </w:ins>
    </w:p>
    <w:p w14:paraId="390C97C5" w14:textId="1A51018C" w:rsidR="006F533B" w:rsidRPr="009B3BBF" w:rsidRDefault="006F533B" w:rsidP="006F533B">
      <w:pPr>
        <w:pStyle w:val="af3"/>
        <w:rPr>
          <w:ins w:id="1455" w:author="wangxu" w:date="2022-02-22T17:01:00Z"/>
          <w:rFonts w:asciiTheme="minorEastAsia" w:eastAsiaTheme="minorEastAsia" w:hAnsiTheme="minorEastAsia"/>
          <w:sz w:val="28"/>
          <w:szCs w:val="28"/>
        </w:rPr>
      </w:pPr>
      <w:ins w:id="1456" w:author="wangxu" w:date="2022-02-22T17:01:00Z"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t>表格</w: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instrText>STYLEREF 1 \s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</w:ins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ins w:id="1457" w:author="wangxu" w:date="2022-02-22T17:01:00Z"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noBreakHyphen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instrText>SEQ 表格 \* ARABIC \s 1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</w:ins>
      <w:ins w:id="1458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45</w:t>
        </w:r>
      </w:ins>
      <w:ins w:id="1459" w:author="wangxu" w:date="2022-02-22T17:01:00Z"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>
          <w:rPr>
            <w:rFonts w:asciiTheme="minorEastAsia" w:eastAsiaTheme="minorEastAsia" w:hAnsiTheme="minorEastAsia" w:hint="eastAsia"/>
            <w:sz w:val="28"/>
            <w:szCs w:val="28"/>
          </w:rPr>
          <w:t xml:space="preserve"> </w:t>
        </w:r>
      </w:ins>
      <w:ins w:id="1460" w:author="wangxu" w:date="2022-02-23T11:40:00Z">
        <w:r w:rsidR="005F281A">
          <w:rPr>
            <w:rFonts w:asciiTheme="minorEastAsia" w:eastAsiaTheme="minorEastAsia" w:hAnsiTheme="minorEastAsia" w:hint="eastAsia"/>
            <w:sz w:val="28"/>
            <w:szCs w:val="28"/>
          </w:rPr>
          <w:t>SM</w:t>
        </w:r>
        <w:r w:rsidR="005F281A">
          <w:rPr>
            <w:rFonts w:asciiTheme="minorEastAsia" w:eastAsiaTheme="minorEastAsia" w:hAnsiTheme="minorEastAsia"/>
            <w:sz w:val="28"/>
            <w:szCs w:val="28"/>
          </w:rPr>
          <w:t>2</w:t>
        </w:r>
      </w:ins>
      <w:ins w:id="1461" w:author="wangxu" w:date="2022-02-22T17:01:00Z">
        <w:r>
          <w:rPr>
            <w:rFonts w:asciiTheme="minorEastAsia" w:eastAsiaTheme="minorEastAsia" w:hAnsiTheme="minorEastAsia" w:hint="eastAsia"/>
            <w:sz w:val="28"/>
            <w:szCs w:val="28"/>
          </w:rPr>
          <w:t>外来</w:t>
        </w:r>
      </w:ins>
      <w:ins w:id="1462" w:author="wangxu" w:date="2022-02-23T11:40:00Z">
        <w:r w:rsidR="005F281A">
          <w:rPr>
            <w:rFonts w:asciiTheme="minorEastAsia" w:eastAsiaTheme="minorEastAsia" w:hAnsiTheme="minorEastAsia" w:hint="eastAsia"/>
            <w:sz w:val="28"/>
            <w:szCs w:val="28"/>
          </w:rPr>
          <w:t>私钥解</w:t>
        </w:r>
      </w:ins>
      <w:ins w:id="1463" w:author="wangxu" w:date="2022-02-22T17:01:00Z">
        <w:r>
          <w:rPr>
            <w:rFonts w:asciiTheme="minorEastAsia" w:eastAsiaTheme="minorEastAsia" w:hAnsiTheme="minorEastAsia" w:hint="eastAsia"/>
            <w:sz w:val="28"/>
            <w:szCs w:val="28"/>
          </w:rPr>
          <w:t>密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1"/>
        <w:gridCol w:w="1244"/>
        <w:gridCol w:w="5768"/>
      </w:tblGrid>
      <w:tr w:rsidR="006F533B" w:rsidRPr="00AB0F5E" w14:paraId="04A2D03A" w14:textId="77777777" w:rsidTr="0015691F">
        <w:trPr>
          <w:ins w:id="1464" w:author="wangxu" w:date="2022-02-22T17:01:00Z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34B6" w14:textId="77777777" w:rsidR="006F533B" w:rsidRPr="001842A8" w:rsidRDefault="006F533B" w:rsidP="0015691F">
            <w:pPr>
              <w:pStyle w:val="af6"/>
              <w:jc w:val="left"/>
              <w:rPr>
                <w:ins w:id="1465" w:author="wangxu" w:date="2022-02-22T17:01:00Z"/>
              </w:rPr>
            </w:pPr>
            <w:ins w:id="1466" w:author="wangxu" w:date="2022-02-22T17:01:00Z">
              <w:r w:rsidRPr="001842A8">
                <w:rPr>
                  <w:rFonts w:hint="eastAsia"/>
                </w:rPr>
                <w:t>类型</w:t>
              </w:r>
            </w:ins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E0349" w14:textId="77777777" w:rsidR="006F533B" w:rsidRPr="001842A8" w:rsidRDefault="006F533B" w:rsidP="0015691F">
            <w:pPr>
              <w:pStyle w:val="af6"/>
              <w:jc w:val="left"/>
              <w:rPr>
                <w:ins w:id="1467" w:author="wangxu" w:date="2022-02-22T17:01:00Z"/>
              </w:rPr>
            </w:pPr>
            <w:ins w:id="1468" w:author="wangxu" w:date="2022-02-22T17:01:00Z">
              <w:r w:rsidRPr="001842A8">
                <w:t>代码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C0D7" w14:textId="77777777" w:rsidR="006F533B" w:rsidRPr="001842A8" w:rsidRDefault="006F533B" w:rsidP="0015691F">
            <w:pPr>
              <w:pStyle w:val="af6"/>
              <w:jc w:val="left"/>
              <w:rPr>
                <w:ins w:id="1469" w:author="wangxu" w:date="2022-02-22T17:01:00Z"/>
              </w:rPr>
            </w:pPr>
            <w:ins w:id="1470" w:author="wangxu" w:date="2022-02-22T17:01:00Z">
              <w:r w:rsidRPr="001842A8">
                <w:rPr>
                  <w:rFonts w:hint="eastAsia"/>
                </w:rPr>
                <w:t>赋值与描述</w:t>
              </w:r>
            </w:ins>
          </w:p>
        </w:tc>
      </w:tr>
      <w:tr w:rsidR="006F533B" w:rsidRPr="00AB0F5E" w14:paraId="2F0DC7E7" w14:textId="77777777" w:rsidTr="0015691F">
        <w:trPr>
          <w:ins w:id="1471" w:author="wangxu" w:date="2022-02-22T17:01:00Z"/>
        </w:trPr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1AFC8F" w14:textId="77777777" w:rsidR="006F533B" w:rsidRPr="001842A8" w:rsidRDefault="006F533B" w:rsidP="0015691F">
            <w:pPr>
              <w:pStyle w:val="af6"/>
              <w:jc w:val="left"/>
              <w:rPr>
                <w:ins w:id="1472" w:author="wangxu" w:date="2022-02-22T17:01:00Z"/>
              </w:rPr>
            </w:pPr>
            <w:ins w:id="1473" w:author="wangxu" w:date="2022-02-22T17:01:00Z">
              <w:r w:rsidRPr="001842A8">
                <w:rPr>
                  <w:rFonts w:hint="eastAsia"/>
                </w:rPr>
                <w:t>指令</w:t>
              </w:r>
            </w:ins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802B2" w14:textId="77777777" w:rsidR="006F533B" w:rsidRPr="001842A8" w:rsidRDefault="006F533B" w:rsidP="0015691F">
            <w:pPr>
              <w:pStyle w:val="af6"/>
              <w:jc w:val="left"/>
              <w:rPr>
                <w:ins w:id="1474" w:author="wangxu" w:date="2022-02-22T17:01:00Z"/>
              </w:rPr>
            </w:pPr>
            <w:ins w:id="1475" w:author="wangxu" w:date="2022-02-22T17:01:00Z">
              <w:r w:rsidRPr="001842A8">
                <w:t>CLA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2D2B" w14:textId="77777777" w:rsidR="006F533B" w:rsidRPr="001842A8" w:rsidRDefault="006F533B" w:rsidP="0015691F">
            <w:pPr>
              <w:pStyle w:val="af6"/>
              <w:jc w:val="left"/>
              <w:rPr>
                <w:ins w:id="1476" w:author="wangxu" w:date="2022-02-22T17:01:00Z"/>
              </w:rPr>
            </w:pPr>
            <w:ins w:id="1477" w:author="wangxu" w:date="2022-02-22T17:01:00Z">
              <w:r w:rsidRPr="001842A8">
                <w:t>0xB</w:t>
              </w:r>
              <w:r w:rsidRPr="001842A8">
                <w:rPr>
                  <w:rFonts w:hint="eastAsia"/>
                </w:rPr>
                <w:t>4</w:t>
              </w:r>
            </w:ins>
          </w:p>
        </w:tc>
      </w:tr>
      <w:tr w:rsidR="006F533B" w:rsidRPr="00AB0F5E" w14:paraId="2090FA92" w14:textId="77777777" w:rsidTr="0015691F">
        <w:trPr>
          <w:ins w:id="1478" w:author="wangxu" w:date="2022-02-22T17:01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BAB75E" w14:textId="77777777" w:rsidR="006F533B" w:rsidRPr="001842A8" w:rsidRDefault="006F533B" w:rsidP="0015691F">
            <w:pPr>
              <w:pStyle w:val="af6"/>
              <w:jc w:val="left"/>
              <w:rPr>
                <w:ins w:id="1479" w:author="wangxu" w:date="2022-02-22T17:01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71CF" w14:textId="77777777" w:rsidR="006F533B" w:rsidRPr="001842A8" w:rsidRDefault="006F533B" w:rsidP="0015691F">
            <w:pPr>
              <w:pStyle w:val="af6"/>
              <w:jc w:val="left"/>
              <w:rPr>
                <w:ins w:id="1480" w:author="wangxu" w:date="2022-02-22T17:01:00Z"/>
              </w:rPr>
            </w:pPr>
            <w:ins w:id="1481" w:author="wangxu" w:date="2022-02-22T17:01:00Z">
              <w:r w:rsidRPr="001842A8">
                <w:t>INS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D1D1" w14:textId="5B5FB6C9" w:rsidR="006F533B" w:rsidRPr="001842A8" w:rsidRDefault="006F533B" w:rsidP="0015691F">
            <w:pPr>
              <w:pStyle w:val="af6"/>
              <w:jc w:val="left"/>
              <w:rPr>
                <w:ins w:id="1482" w:author="wangxu" w:date="2022-02-22T17:01:00Z"/>
              </w:rPr>
            </w:pPr>
            <w:ins w:id="1483" w:author="wangxu" w:date="2022-02-22T17:01:00Z">
              <w:r w:rsidRPr="001842A8">
                <w:t>0x</w:t>
              </w:r>
              <w:r w:rsidRPr="001842A8">
                <w:rPr>
                  <w:rFonts w:hint="eastAsia"/>
                </w:rPr>
                <w:t>7</w:t>
              </w:r>
            </w:ins>
            <w:ins w:id="1484" w:author="wangxu" w:date="2022-02-23T11:34:00Z">
              <w:r w:rsidR="005F281A">
                <w:rPr>
                  <w:rFonts w:hint="eastAsia"/>
                </w:rPr>
                <w:t>C</w:t>
              </w:r>
            </w:ins>
          </w:p>
        </w:tc>
      </w:tr>
      <w:tr w:rsidR="006F533B" w:rsidRPr="00AB0F5E" w14:paraId="031318C1" w14:textId="77777777" w:rsidTr="0015691F">
        <w:trPr>
          <w:ins w:id="1485" w:author="wangxu" w:date="2022-02-22T17:01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E97CFE" w14:textId="77777777" w:rsidR="006F533B" w:rsidRPr="001842A8" w:rsidRDefault="006F533B" w:rsidP="0015691F">
            <w:pPr>
              <w:pStyle w:val="af6"/>
              <w:jc w:val="left"/>
              <w:rPr>
                <w:ins w:id="1486" w:author="wangxu" w:date="2022-02-22T17:01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D00D4" w14:textId="77777777" w:rsidR="006F533B" w:rsidRPr="001842A8" w:rsidRDefault="006F533B" w:rsidP="0015691F">
            <w:pPr>
              <w:pStyle w:val="af6"/>
              <w:jc w:val="left"/>
              <w:rPr>
                <w:ins w:id="1487" w:author="wangxu" w:date="2022-02-22T17:01:00Z"/>
              </w:rPr>
            </w:pPr>
            <w:ins w:id="1488" w:author="wangxu" w:date="2022-02-22T17:01:00Z">
              <w:r w:rsidRPr="001842A8">
                <w:t>P1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5DD" w14:textId="77777777" w:rsidR="006F533B" w:rsidRPr="001842A8" w:rsidRDefault="006F533B" w:rsidP="0015691F">
            <w:pPr>
              <w:pStyle w:val="af6"/>
              <w:jc w:val="left"/>
              <w:rPr>
                <w:ins w:id="1489" w:author="wangxu" w:date="2022-02-22T17:01:00Z"/>
              </w:rPr>
            </w:pPr>
            <w:ins w:id="1490" w:author="wangxu" w:date="2022-02-22T17:01:00Z">
              <w:r w:rsidRPr="001842A8">
                <w:t>0x00</w:t>
              </w:r>
            </w:ins>
          </w:p>
        </w:tc>
      </w:tr>
      <w:tr w:rsidR="006F533B" w:rsidRPr="00AB0F5E" w14:paraId="6855F546" w14:textId="77777777" w:rsidTr="0015691F">
        <w:trPr>
          <w:ins w:id="1491" w:author="wangxu" w:date="2022-02-22T17:01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A952F2" w14:textId="77777777" w:rsidR="006F533B" w:rsidRPr="001842A8" w:rsidRDefault="006F533B" w:rsidP="0015691F">
            <w:pPr>
              <w:pStyle w:val="af6"/>
              <w:jc w:val="left"/>
              <w:rPr>
                <w:ins w:id="1492" w:author="wangxu" w:date="2022-02-22T17:01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FD58D" w14:textId="77777777" w:rsidR="006F533B" w:rsidRPr="001842A8" w:rsidRDefault="006F533B" w:rsidP="0015691F">
            <w:pPr>
              <w:pStyle w:val="af6"/>
              <w:jc w:val="left"/>
              <w:rPr>
                <w:ins w:id="1493" w:author="wangxu" w:date="2022-02-22T17:01:00Z"/>
              </w:rPr>
            </w:pPr>
            <w:ins w:id="1494" w:author="wangxu" w:date="2022-02-22T17:01:00Z">
              <w:r w:rsidRPr="001842A8">
                <w:t>P2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3F36" w14:textId="77777777" w:rsidR="006F533B" w:rsidRPr="001842A8" w:rsidRDefault="006F533B" w:rsidP="0015691F">
            <w:pPr>
              <w:pStyle w:val="af6"/>
              <w:jc w:val="left"/>
              <w:rPr>
                <w:ins w:id="1495" w:author="wangxu" w:date="2022-02-22T17:01:00Z"/>
              </w:rPr>
            </w:pPr>
            <w:ins w:id="1496" w:author="wangxu" w:date="2022-02-22T17:01:00Z">
              <w:r w:rsidRPr="001842A8">
                <w:t>0x00</w:t>
              </w:r>
            </w:ins>
          </w:p>
        </w:tc>
      </w:tr>
      <w:tr w:rsidR="006F533B" w:rsidRPr="00AB0F5E" w14:paraId="727EA10A" w14:textId="77777777" w:rsidTr="0015691F">
        <w:trPr>
          <w:ins w:id="1497" w:author="wangxu" w:date="2022-02-22T17:01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AF659B" w14:textId="77777777" w:rsidR="006F533B" w:rsidRPr="001842A8" w:rsidRDefault="006F533B" w:rsidP="0015691F">
            <w:pPr>
              <w:pStyle w:val="af6"/>
              <w:jc w:val="left"/>
              <w:rPr>
                <w:ins w:id="1498" w:author="wangxu" w:date="2022-02-22T17:01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9C9B9" w14:textId="77777777" w:rsidR="006F533B" w:rsidRPr="001842A8" w:rsidRDefault="006F533B" w:rsidP="0015691F">
            <w:pPr>
              <w:pStyle w:val="af6"/>
              <w:jc w:val="left"/>
              <w:rPr>
                <w:ins w:id="1499" w:author="wangxu" w:date="2022-02-22T17:01:00Z"/>
              </w:rPr>
            </w:pPr>
            <w:ins w:id="1500" w:author="wangxu" w:date="2022-02-22T17:01:00Z">
              <w:r w:rsidRPr="001842A8">
                <w:t>Lc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6C97" w14:textId="4D986D27" w:rsidR="006F533B" w:rsidRPr="001842A8" w:rsidRDefault="007F2CC5" w:rsidP="0015691F">
            <w:pPr>
              <w:pStyle w:val="af6"/>
              <w:jc w:val="left"/>
              <w:rPr>
                <w:ins w:id="1501" w:author="wangxu" w:date="2022-02-22T17:01:00Z"/>
              </w:rPr>
            </w:pPr>
            <w:ins w:id="1502" w:author="wangxu" w:date="2022-02-24T11:37:00Z">
              <w:r>
                <w:rPr>
                  <w:rFonts w:hint="eastAsia"/>
                </w:rPr>
                <w:t>大于</w:t>
              </w:r>
            </w:ins>
            <w:ins w:id="1503" w:author="wangxu" w:date="2022-02-22T17:01:00Z">
              <w:r w:rsidR="006F533B" w:rsidRPr="001842A8">
                <w:rPr>
                  <w:rFonts w:hint="eastAsia"/>
                </w:rPr>
                <w:t>0x00</w:t>
              </w:r>
            </w:ins>
            <w:ins w:id="1504" w:author="wangxu" w:date="2022-02-24T11:42:00Z">
              <w:r>
                <w:t>88</w:t>
              </w:r>
            </w:ins>
            <w:ins w:id="1505" w:author="wangxu" w:date="2022-02-24T11:37:00Z">
              <w:r>
                <w:rPr>
                  <w:rFonts w:hint="eastAsia"/>
                </w:rPr>
                <w:t>，不大于</w:t>
              </w:r>
            </w:ins>
            <w:ins w:id="1506" w:author="wangxu" w:date="2022-02-24T11:38:00Z">
              <w:r>
                <w:rPr>
                  <w:rFonts w:hint="eastAsia"/>
                </w:rPr>
                <w:t>0</w:t>
              </w:r>
              <w:r>
                <w:t>x0</w:t>
              </w:r>
            </w:ins>
            <w:ins w:id="1507" w:author="wangxu" w:date="2022-02-24T11:39:00Z">
              <w:r>
                <w:t>1</w:t>
              </w:r>
            </w:ins>
            <w:ins w:id="1508" w:author="wangxu" w:date="2022-02-24T11:42:00Z">
              <w:r>
                <w:t>08</w:t>
              </w:r>
            </w:ins>
          </w:p>
        </w:tc>
      </w:tr>
      <w:tr w:rsidR="006F533B" w:rsidRPr="00AB0F5E" w14:paraId="673F3C23" w14:textId="77777777" w:rsidTr="0015691F">
        <w:trPr>
          <w:ins w:id="1509" w:author="wangxu" w:date="2022-02-22T17:01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F4E1B5" w14:textId="77777777" w:rsidR="006F533B" w:rsidRPr="001842A8" w:rsidRDefault="006F533B" w:rsidP="0015691F">
            <w:pPr>
              <w:pStyle w:val="af6"/>
              <w:jc w:val="left"/>
              <w:rPr>
                <w:ins w:id="1510" w:author="wangxu" w:date="2022-02-22T17:01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DE4F" w14:textId="77777777" w:rsidR="006F533B" w:rsidRPr="001842A8" w:rsidRDefault="006F533B" w:rsidP="0015691F">
            <w:pPr>
              <w:pStyle w:val="af6"/>
              <w:jc w:val="left"/>
              <w:rPr>
                <w:ins w:id="1511" w:author="wangxu" w:date="2022-02-22T17:01:00Z"/>
              </w:rPr>
            </w:pPr>
            <w:ins w:id="1512" w:author="wangxu" w:date="2022-02-22T17:01:00Z">
              <w:r w:rsidRPr="001842A8">
                <w:t>Le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326C" w14:textId="483F0B5B" w:rsidR="006F533B" w:rsidRPr="001842A8" w:rsidRDefault="007F2CC5" w:rsidP="0015691F">
            <w:pPr>
              <w:pStyle w:val="af6"/>
              <w:jc w:val="left"/>
              <w:rPr>
                <w:ins w:id="1513" w:author="wangxu" w:date="2022-02-22T17:01:00Z"/>
              </w:rPr>
            </w:pPr>
            <w:ins w:id="1514" w:author="wangxu" w:date="2022-02-24T11:44:00Z">
              <w:r>
                <w:rPr>
                  <w:rFonts w:hint="eastAsia"/>
                </w:rPr>
                <w:t>不大于</w:t>
              </w:r>
            </w:ins>
            <w:ins w:id="1515" w:author="wangxu" w:date="2022-02-22T17:01:00Z">
              <w:r w:rsidR="006F533B" w:rsidRPr="001842A8">
                <w:rPr>
                  <w:rFonts w:hint="eastAsia"/>
                </w:rPr>
                <w:t>0x00</w:t>
              </w:r>
            </w:ins>
            <w:ins w:id="1516" w:author="wangxu" w:date="2022-02-24T11:44:00Z">
              <w:r>
                <w:t>84</w:t>
              </w:r>
            </w:ins>
          </w:p>
        </w:tc>
      </w:tr>
      <w:tr w:rsidR="006F533B" w:rsidRPr="00AB0F5E" w14:paraId="2E65319A" w14:textId="77777777" w:rsidTr="0015691F">
        <w:trPr>
          <w:ins w:id="1517" w:author="wangxu" w:date="2022-02-22T17:01:00Z"/>
        </w:trPr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01EC" w14:textId="77777777" w:rsidR="006F533B" w:rsidRPr="001842A8" w:rsidRDefault="006F533B" w:rsidP="0015691F">
            <w:pPr>
              <w:pStyle w:val="af6"/>
              <w:jc w:val="left"/>
              <w:rPr>
                <w:ins w:id="1518" w:author="wangxu" w:date="2022-02-22T17:01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DBA90" w14:textId="77777777" w:rsidR="006F533B" w:rsidRPr="001842A8" w:rsidRDefault="006F533B" w:rsidP="0015691F">
            <w:pPr>
              <w:pStyle w:val="af6"/>
              <w:jc w:val="left"/>
              <w:rPr>
                <w:ins w:id="1519" w:author="wangxu" w:date="2022-02-22T17:01:00Z"/>
              </w:rPr>
            </w:pPr>
            <w:ins w:id="1520" w:author="wangxu" w:date="2022-02-22T17:01:00Z">
              <w:r w:rsidRPr="001842A8">
                <w:t>Data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AFBA8" w14:textId="1577D479" w:rsidR="006F533B" w:rsidRPr="001842A8" w:rsidRDefault="005004A8" w:rsidP="0015691F">
            <w:pPr>
              <w:pStyle w:val="af6"/>
              <w:jc w:val="left"/>
              <w:rPr>
                <w:ins w:id="1521" w:author="wangxu" w:date="2022-02-22T17:01:00Z"/>
              </w:rPr>
            </w:pPr>
            <w:ins w:id="1522" w:author="wangxu" w:date="2022-02-23T11:51:00Z">
              <w:r>
                <w:t>密钥位长度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字节，</w:t>
              </w:r>
              <w:proofErr w:type="spellStart"/>
              <w:r>
                <w:rPr>
                  <w:rFonts w:hint="eastAsia"/>
                </w:rPr>
                <w:t>bitLen</w:t>
              </w:r>
              <w:proofErr w:type="spellEnd"/>
              <w:r>
                <w:rPr>
                  <w:rFonts w:hint="eastAsia"/>
                </w:rPr>
                <w:t>）</w:t>
              </w:r>
              <w:r>
                <w:rPr>
                  <w:rFonts w:hint="eastAsia"/>
                </w:rPr>
                <w:t>||</w:t>
              </w:r>
            </w:ins>
            <w:ins w:id="1523" w:author="wangxu" w:date="2022-02-23T11:52:00Z">
              <w:r>
                <w:rPr>
                  <w:rFonts w:hint="eastAsia"/>
                </w:rPr>
                <w:t>外部</w:t>
              </w:r>
            </w:ins>
            <w:ins w:id="1524" w:author="wangxu" w:date="2022-02-23T11:51:00Z">
              <w:r>
                <w:rPr>
                  <w:rFonts w:hint="eastAsia"/>
                </w:rPr>
                <w:t>私钥（</w:t>
              </w:r>
            </w:ins>
            <w:proofErr w:type="spellStart"/>
            <w:ins w:id="1525" w:author="wangxu" w:date="2022-02-23T11:52:00Z">
              <w:r>
                <w:rPr>
                  <w:rFonts w:hint="eastAsia"/>
                </w:rPr>
                <w:t>bitLen</w:t>
              </w:r>
              <w:proofErr w:type="spellEnd"/>
              <w:r>
                <w:t>/8</w:t>
              </w:r>
              <w:r>
                <w:t>字节</w:t>
              </w:r>
            </w:ins>
            <w:ins w:id="1526" w:author="wangxu" w:date="2022-02-23T11:51:00Z">
              <w:r>
                <w:rPr>
                  <w:rFonts w:hint="eastAsia"/>
                </w:rPr>
                <w:t>）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密文</w:t>
              </w:r>
              <w:r>
                <w:rPr>
                  <w:rFonts w:hint="eastAsia"/>
                </w:rPr>
                <w:t>C</w:t>
              </w:r>
              <w:r>
                <w:t>1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X</w:t>
              </w:r>
              <w:r>
                <w:rPr>
                  <w:rFonts w:hint="eastAsia"/>
                </w:rPr>
                <w:t>（</w:t>
              </w:r>
              <w:proofErr w:type="spellStart"/>
              <w:r>
                <w:rPr>
                  <w:rFonts w:hint="eastAsia"/>
                </w:rPr>
                <w:t>bitLen</w:t>
              </w:r>
              <w:proofErr w:type="spellEnd"/>
              <w:r>
                <w:t>/8</w:t>
              </w:r>
              <w:r>
                <w:t>字节</w:t>
              </w:r>
              <w:r>
                <w:rPr>
                  <w:rFonts w:hint="eastAsia"/>
                </w:rPr>
                <w:t>）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密文</w:t>
              </w:r>
              <w:r>
                <w:rPr>
                  <w:rFonts w:hint="eastAsia"/>
                </w:rPr>
                <w:t>C</w:t>
              </w:r>
              <w:r>
                <w:t>1</w:t>
              </w:r>
              <w:r>
                <w:rPr>
                  <w:rFonts w:hint="eastAsia"/>
                </w:rPr>
                <w:t>的</w:t>
              </w:r>
              <w:r>
                <w:rPr>
                  <w:rFonts w:hint="eastAsia"/>
                </w:rPr>
                <w:t>Y</w:t>
              </w:r>
              <w:r>
                <w:rPr>
                  <w:rFonts w:hint="eastAsia"/>
                </w:rPr>
                <w:t>（</w:t>
              </w:r>
              <w:proofErr w:type="spellStart"/>
              <w:r>
                <w:rPr>
                  <w:rFonts w:hint="eastAsia"/>
                </w:rPr>
                <w:t>bitLen</w:t>
              </w:r>
              <w:proofErr w:type="spellEnd"/>
              <w:r>
                <w:t>/8</w:t>
              </w:r>
              <w:r>
                <w:t>字节</w:t>
              </w:r>
              <w:r>
                <w:rPr>
                  <w:rFonts w:hint="eastAsia"/>
                </w:rPr>
                <w:t>）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密文</w:t>
              </w:r>
              <w:r>
                <w:rPr>
                  <w:rFonts w:hint="eastAsia"/>
                </w:rPr>
                <w:t>C</w:t>
              </w:r>
              <w:r>
                <w:t>3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3</w:t>
              </w:r>
              <w:r>
                <w:t>2</w:t>
              </w:r>
              <w:r>
                <w:rPr>
                  <w:rFonts w:hint="eastAsia"/>
                </w:rPr>
                <w:t>字节）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密文</w:t>
              </w:r>
              <w:r>
                <w:rPr>
                  <w:rFonts w:hint="eastAsia"/>
                </w:rPr>
                <w:t>C</w:t>
              </w:r>
              <w:r>
                <w:t>2</w:t>
              </w:r>
              <w:r>
                <w:rPr>
                  <w:rFonts w:hint="eastAsia"/>
                </w:rPr>
                <w:t>数据长度（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字节）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密文</w:t>
              </w:r>
              <w:r>
                <w:rPr>
                  <w:rFonts w:hint="eastAsia"/>
                </w:rPr>
                <w:t>C2</w:t>
              </w:r>
              <w:r>
                <w:rPr>
                  <w:rFonts w:hint="eastAsia"/>
                </w:rPr>
                <w:t>数据</w:t>
              </w:r>
            </w:ins>
          </w:p>
        </w:tc>
      </w:tr>
      <w:tr w:rsidR="006F533B" w:rsidRPr="00AB0F5E" w14:paraId="426E92BC" w14:textId="77777777" w:rsidTr="0015691F">
        <w:trPr>
          <w:ins w:id="1527" w:author="wangxu" w:date="2022-02-22T17:01:00Z"/>
        </w:trPr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2CA50D" w14:textId="77777777" w:rsidR="006F533B" w:rsidRPr="001842A8" w:rsidRDefault="006F533B" w:rsidP="0015691F">
            <w:pPr>
              <w:pStyle w:val="af6"/>
              <w:jc w:val="left"/>
              <w:rPr>
                <w:ins w:id="1528" w:author="wangxu" w:date="2022-02-22T17:01:00Z"/>
              </w:rPr>
            </w:pPr>
            <w:ins w:id="1529" w:author="wangxu" w:date="2022-02-22T17:01:00Z">
              <w:r w:rsidRPr="001842A8">
                <w:rPr>
                  <w:rFonts w:hint="eastAsia"/>
                </w:rPr>
                <w:t>响应</w:t>
              </w:r>
            </w:ins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AC4E831" w14:textId="77777777" w:rsidR="006F533B" w:rsidRPr="001842A8" w:rsidRDefault="006F533B" w:rsidP="0015691F">
            <w:pPr>
              <w:pStyle w:val="af6"/>
              <w:jc w:val="left"/>
              <w:rPr>
                <w:ins w:id="1530" w:author="wangxu" w:date="2022-02-22T17:01:00Z"/>
              </w:rPr>
            </w:pPr>
            <w:ins w:id="1531" w:author="wangxu" w:date="2022-02-22T17:01:00Z">
              <w:r w:rsidRPr="001842A8">
                <w:rPr>
                  <w:rFonts w:hint="eastAsia"/>
                </w:rPr>
                <w:t>SW1SW2</w:t>
              </w:r>
            </w:ins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A565" w14:textId="77777777" w:rsidR="006F533B" w:rsidRPr="001842A8" w:rsidRDefault="006F533B" w:rsidP="0015691F">
            <w:pPr>
              <w:pStyle w:val="af6"/>
              <w:jc w:val="left"/>
              <w:rPr>
                <w:ins w:id="1532" w:author="wangxu" w:date="2022-02-22T17:01:00Z"/>
              </w:rPr>
            </w:pPr>
            <w:ins w:id="1533" w:author="wangxu" w:date="2022-02-22T17:01:00Z">
              <w:r w:rsidRPr="001842A8">
                <w:t>0x9000</w:t>
              </w:r>
            </w:ins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0ECC" w14:textId="77777777" w:rsidR="006F533B" w:rsidRPr="001842A8" w:rsidRDefault="006F533B" w:rsidP="0015691F">
            <w:pPr>
              <w:pStyle w:val="af6"/>
              <w:jc w:val="left"/>
              <w:rPr>
                <w:ins w:id="1534" w:author="wangxu" w:date="2022-02-22T17:01:00Z"/>
              </w:rPr>
            </w:pPr>
            <w:ins w:id="1535" w:author="wangxu" w:date="2022-02-22T17:01:00Z">
              <w:r w:rsidRPr="001842A8">
                <w:t>成功</w:t>
              </w:r>
            </w:ins>
          </w:p>
        </w:tc>
      </w:tr>
      <w:tr w:rsidR="006F533B" w:rsidRPr="00AB0F5E" w14:paraId="64BD4203" w14:textId="77777777" w:rsidTr="0015691F">
        <w:trPr>
          <w:ins w:id="1536" w:author="wangxu" w:date="2022-02-22T17:01:00Z"/>
        </w:trPr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FFFBFB" w14:textId="77777777" w:rsidR="006F533B" w:rsidRPr="001842A8" w:rsidRDefault="006F533B" w:rsidP="0015691F">
            <w:pPr>
              <w:pStyle w:val="af6"/>
              <w:jc w:val="left"/>
              <w:rPr>
                <w:ins w:id="1537" w:author="wangxu" w:date="2022-02-22T17:01:00Z"/>
              </w:rPr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72A32D" w14:textId="77777777" w:rsidR="006F533B" w:rsidRPr="001842A8" w:rsidRDefault="006F533B" w:rsidP="0015691F">
            <w:pPr>
              <w:pStyle w:val="af6"/>
              <w:jc w:val="left"/>
              <w:rPr>
                <w:ins w:id="1538" w:author="wangxu" w:date="2022-02-22T17:01:00Z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CAC4" w14:textId="77777777" w:rsidR="006F533B" w:rsidRPr="001842A8" w:rsidRDefault="006F533B" w:rsidP="0015691F">
            <w:pPr>
              <w:pStyle w:val="af6"/>
              <w:jc w:val="left"/>
              <w:rPr>
                <w:ins w:id="1539" w:author="wangxu" w:date="2022-02-22T17:01:00Z"/>
              </w:rPr>
            </w:pPr>
            <w:ins w:id="1540" w:author="wangxu" w:date="2022-02-22T17:01:00Z">
              <w:r w:rsidRPr="001842A8">
                <w:rPr>
                  <w:rFonts w:hint="eastAsia"/>
                </w:rPr>
                <w:t>其它值</w:t>
              </w:r>
            </w:ins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9DBE" w14:textId="77777777" w:rsidR="006F533B" w:rsidRPr="001842A8" w:rsidRDefault="006F533B" w:rsidP="0015691F">
            <w:pPr>
              <w:pStyle w:val="af6"/>
              <w:jc w:val="left"/>
              <w:rPr>
                <w:ins w:id="1541" w:author="wangxu" w:date="2022-02-22T17:01:00Z"/>
              </w:rPr>
            </w:pPr>
            <w:ins w:id="1542" w:author="wangxu" w:date="2022-02-22T17:01:00Z">
              <w:r w:rsidRPr="001842A8">
                <w:rPr>
                  <w:rFonts w:hint="eastAsia"/>
                </w:rPr>
                <w:t>见状态码表</w:t>
              </w:r>
            </w:ins>
          </w:p>
        </w:tc>
      </w:tr>
      <w:tr w:rsidR="006F533B" w:rsidRPr="00AB0F5E" w14:paraId="423FFAE5" w14:textId="77777777" w:rsidTr="0015691F">
        <w:trPr>
          <w:ins w:id="1543" w:author="wangxu" w:date="2022-02-22T17:01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9A4B93" w14:textId="77777777" w:rsidR="006F533B" w:rsidRPr="001842A8" w:rsidRDefault="006F533B" w:rsidP="0015691F">
            <w:pPr>
              <w:pStyle w:val="af6"/>
              <w:jc w:val="left"/>
              <w:rPr>
                <w:ins w:id="1544" w:author="wangxu" w:date="2022-02-22T17:01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221D" w14:textId="77777777" w:rsidR="006F533B" w:rsidRPr="001842A8" w:rsidRDefault="006F533B" w:rsidP="0015691F">
            <w:pPr>
              <w:pStyle w:val="af6"/>
              <w:jc w:val="left"/>
              <w:rPr>
                <w:ins w:id="1545" w:author="wangxu" w:date="2022-02-22T17:01:00Z"/>
              </w:rPr>
            </w:pPr>
            <w:ins w:id="1546" w:author="wangxu" w:date="2022-02-22T17:01:00Z">
              <w:r w:rsidRPr="001842A8">
                <w:t>L</w:t>
              </w:r>
              <w:r w:rsidRPr="001842A8">
                <w:rPr>
                  <w:rFonts w:hint="eastAsia"/>
                </w:rPr>
                <w:t>en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98F6" w14:textId="77777777" w:rsidR="006F533B" w:rsidRPr="001842A8" w:rsidRDefault="006F533B" w:rsidP="0015691F">
            <w:pPr>
              <w:pStyle w:val="af6"/>
              <w:jc w:val="left"/>
              <w:rPr>
                <w:ins w:id="1547" w:author="wangxu" w:date="2022-02-22T17:01:00Z"/>
              </w:rPr>
            </w:pPr>
            <w:ins w:id="1548" w:author="wangxu" w:date="2022-02-22T17:01:00Z">
              <w:r w:rsidRPr="001842A8">
                <w:rPr>
                  <w:rFonts w:hint="eastAsia"/>
                </w:rPr>
                <w:t>成功时，值为</w:t>
              </w:r>
              <w:r w:rsidRPr="001842A8">
                <w:t>Le</w:t>
              </w:r>
              <w:r w:rsidRPr="001842A8">
                <w:rPr>
                  <w:rFonts w:hint="eastAsia"/>
                </w:rPr>
                <w:t>；其它情况时，值为</w:t>
              </w:r>
              <w:r w:rsidRPr="001842A8">
                <w:rPr>
                  <w:rFonts w:hint="eastAsia"/>
                </w:rPr>
                <w:t>0x0000</w:t>
              </w:r>
            </w:ins>
          </w:p>
        </w:tc>
      </w:tr>
      <w:tr w:rsidR="006F533B" w:rsidRPr="00AB0F5E" w14:paraId="72E82987" w14:textId="77777777" w:rsidTr="0015691F">
        <w:trPr>
          <w:ins w:id="1549" w:author="wangxu" w:date="2022-02-22T17:01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8901C1" w14:textId="77777777" w:rsidR="006F533B" w:rsidRPr="001842A8" w:rsidRDefault="006F533B" w:rsidP="0015691F">
            <w:pPr>
              <w:pStyle w:val="af6"/>
              <w:jc w:val="left"/>
              <w:rPr>
                <w:ins w:id="1550" w:author="wangxu" w:date="2022-02-22T17:01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056E" w14:textId="77777777" w:rsidR="006F533B" w:rsidRPr="001842A8" w:rsidRDefault="006F533B" w:rsidP="0015691F">
            <w:pPr>
              <w:pStyle w:val="af6"/>
              <w:jc w:val="left"/>
              <w:rPr>
                <w:ins w:id="1551" w:author="wangxu" w:date="2022-02-22T17:01:00Z"/>
              </w:rPr>
            </w:pPr>
            <w:ins w:id="1552" w:author="wangxu" w:date="2022-02-22T17:01:00Z">
              <w:r w:rsidRPr="001842A8">
                <w:t>D</w:t>
              </w:r>
              <w:r w:rsidRPr="001842A8">
                <w:rPr>
                  <w:rFonts w:hint="eastAsia"/>
                </w:rPr>
                <w:t>ata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2F44" w14:textId="1A4187E9" w:rsidR="006F533B" w:rsidRPr="001842A8" w:rsidRDefault="007F2CC5" w:rsidP="0015691F">
            <w:pPr>
              <w:pStyle w:val="af6"/>
              <w:jc w:val="left"/>
              <w:rPr>
                <w:ins w:id="1553" w:author="wangxu" w:date="2022-02-22T17:01:00Z"/>
              </w:rPr>
            </w:pPr>
            <w:ins w:id="1554" w:author="wangxu" w:date="2022-02-24T11:43:00Z">
              <w:r>
                <w:rPr>
                  <w:rFonts w:hint="eastAsia"/>
                </w:rPr>
                <w:t>解密后的明文数据长度（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字节）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明文数据</w:t>
              </w:r>
            </w:ins>
          </w:p>
        </w:tc>
      </w:tr>
      <w:tr w:rsidR="006F533B" w:rsidRPr="00AB0F5E" w14:paraId="5913477F" w14:textId="77777777" w:rsidTr="0015691F">
        <w:trPr>
          <w:ins w:id="1555" w:author="wangxu" w:date="2022-02-22T17:01:00Z"/>
        </w:trPr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</w:tcPr>
          <w:p w14:paraId="4F8E1A7A" w14:textId="77777777" w:rsidR="006F533B" w:rsidRPr="001842A8" w:rsidRDefault="006F533B" w:rsidP="0015691F">
            <w:pPr>
              <w:pStyle w:val="af6"/>
              <w:jc w:val="left"/>
              <w:rPr>
                <w:ins w:id="1556" w:author="wangxu" w:date="2022-02-22T17:01:00Z"/>
              </w:rPr>
            </w:pPr>
            <w:ins w:id="1557" w:author="wangxu" w:date="2022-02-22T17:01:00Z">
              <w:r w:rsidRPr="001842A8">
                <w:rPr>
                  <w:rFonts w:hint="eastAsia"/>
                </w:rPr>
                <w:t>说明</w:t>
              </w:r>
            </w:ins>
          </w:p>
        </w:tc>
        <w:tc>
          <w:tcPr>
            <w:tcW w:w="4514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3078E4B" w14:textId="7B95D02A" w:rsidR="006F533B" w:rsidRDefault="005004A8">
            <w:pPr>
              <w:pStyle w:val="af6"/>
              <w:keepNext/>
              <w:jc w:val="left"/>
              <w:rPr>
                <w:ins w:id="1558" w:author="wangxu" w:date="2022-02-23T11:52:00Z"/>
              </w:rPr>
            </w:pPr>
            <w:ins w:id="1559" w:author="wangxu" w:date="2022-02-23T11:40:00Z">
              <w:r w:rsidRPr="005004A8">
                <w:rPr>
                  <w:rFonts w:hint="eastAsia"/>
                </w:rPr>
                <w:t>（</w:t>
              </w:r>
              <w:r w:rsidRPr="005004A8">
                <w:t>1</w:t>
              </w:r>
            </w:ins>
            <w:ins w:id="1560" w:author="wangxu" w:date="2022-02-23T11:52:00Z">
              <w:r>
                <w:rPr>
                  <w:rFonts w:hint="eastAsia"/>
                </w:rPr>
                <w:t>）</w:t>
              </w:r>
            </w:ins>
            <w:ins w:id="1561" w:author="wangxu" w:date="2022-02-23T11:40:00Z">
              <w:r w:rsidR="005F281A">
                <w:rPr>
                  <w:rFonts w:hint="eastAsia"/>
                </w:rPr>
                <w:t>任何时候都可以执行此命令。</w:t>
              </w:r>
            </w:ins>
          </w:p>
          <w:p w14:paraId="10266DB5" w14:textId="77777777" w:rsidR="005004A8" w:rsidRDefault="005004A8">
            <w:pPr>
              <w:pStyle w:val="af6"/>
              <w:keepNext/>
              <w:jc w:val="left"/>
              <w:rPr>
                <w:ins w:id="1562" w:author="wangxu" w:date="2022-02-24T11:49:00Z"/>
              </w:rPr>
            </w:pPr>
            <w:ins w:id="1563" w:author="wangxu" w:date="2022-02-23T11:52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）</w:t>
              </w:r>
              <w:r w:rsidR="00960D1E">
                <w:rPr>
                  <w:rFonts w:hint="eastAsia"/>
                </w:rPr>
                <w:t>支持</w:t>
              </w:r>
              <w:r>
                <w:rPr>
                  <w:rFonts w:hint="eastAsia"/>
                </w:rPr>
                <w:t>原文长度最大为</w:t>
              </w:r>
              <w:r>
                <w:rPr>
                  <w:rFonts w:hint="eastAsia"/>
                </w:rPr>
                <w:t>1</w:t>
              </w:r>
              <w:r>
                <w:t>28</w:t>
              </w:r>
              <w:r>
                <w:rPr>
                  <w:rFonts w:hint="eastAsia"/>
                </w:rPr>
                <w:t>字节</w:t>
              </w:r>
            </w:ins>
            <w:ins w:id="1564" w:author="wangxu" w:date="2022-02-23T11:59:00Z">
              <w:r w:rsidR="00000064">
                <w:rPr>
                  <w:rFonts w:hint="eastAsia"/>
                </w:rPr>
                <w:t>，因此密文</w:t>
              </w:r>
              <w:r w:rsidR="00000064" w:rsidRPr="001842A8">
                <w:rPr>
                  <w:rFonts w:hint="eastAsia"/>
                </w:rPr>
                <w:t>数据长度</w:t>
              </w:r>
              <w:r w:rsidR="00000064">
                <w:rPr>
                  <w:rFonts w:hint="eastAsia"/>
                </w:rPr>
                <w:t>最大为</w:t>
              </w:r>
              <w:r w:rsidR="00000064" w:rsidRPr="001842A8">
                <w:rPr>
                  <w:rFonts w:hint="eastAsia"/>
                </w:rPr>
                <w:t>128+96=22</w:t>
              </w:r>
              <w:r w:rsidR="00000064">
                <w:t>4</w:t>
              </w:r>
              <w:r w:rsidR="00000064" w:rsidRPr="001842A8">
                <w:rPr>
                  <w:rFonts w:hint="eastAsia"/>
                </w:rPr>
                <w:t>字节</w:t>
              </w:r>
            </w:ins>
            <w:ins w:id="1565" w:author="wangxu" w:date="2022-02-23T11:52:00Z">
              <w:r w:rsidR="00960D1E">
                <w:rPr>
                  <w:rFonts w:hint="eastAsia"/>
                </w:rPr>
                <w:t>。</w:t>
              </w:r>
            </w:ins>
          </w:p>
          <w:p w14:paraId="199A8CAB" w14:textId="5379EFFA" w:rsidR="00127AF7" w:rsidRPr="001842A8" w:rsidRDefault="00127AF7">
            <w:pPr>
              <w:pStyle w:val="af6"/>
              <w:keepNext/>
              <w:jc w:val="left"/>
              <w:rPr>
                <w:ins w:id="1566" w:author="wangxu" w:date="2022-02-22T17:01:00Z"/>
              </w:rPr>
            </w:pPr>
            <w:ins w:id="1567" w:author="wangxu" w:date="2022-02-24T11:49:00Z">
              <w:r>
                <w:rPr>
                  <w:rFonts w:asciiTheme="minorEastAsia" w:eastAsiaTheme="minorEastAsia" w:hAnsiTheme="minorEastAsia" w:hint="eastAsia"/>
                </w:rPr>
                <w:t>（3）仅限于</w:t>
              </w:r>
            </w:ins>
            <w:proofErr w:type="spellStart"/>
            <w:ins w:id="1568" w:author="wangxu" w:date="2022-07-06T10:48:00Z">
              <w:r w:rsidR="002A376C">
                <w:rPr>
                  <w:rFonts w:asciiTheme="minorEastAsia" w:eastAsiaTheme="minorEastAsia" w:hAnsiTheme="minorEastAsia" w:hint="eastAsia"/>
                </w:rPr>
                <w:t>U</w:t>
              </w:r>
              <w:r w:rsidR="002A376C">
                <w:rPr>
                  <w:rFonts w:asciiTheme="minorEastAsia" w:eastAsiaTheme="minorEastAsia" w:hAnsiTheme="minorEastAsia"/>
                </w:rPr>
                <w:t>tap</w:t>
              </w:r>
              <w:proofErr w:type="spellEnd"/>
              <w:r w:rsidR="002A376C">
                <w:rPr>
                  <w:rFonts w:asciiTheme="minorEastAsia" w:eastAsiaTheme="minorEastAsia" w:hAnsiTheme="minorEastAsia"/>
                </w:rPr>
                <w:t xml:space="preserve"> v6.1.6.1</w:t>
              </w:r>
              <w:r w:rsidR="002A376C">
                <w:rPr>
                  <w:rFonts w:asciiTheme="minorEastAsia" w:eastAsiaTheme="minorEastAsia" w:hAnsiTheme="minorEastAsia" w:hint="eastAsia"/>
                </w:rPr>
                <w:t>（含）和</w:t>
              </w:r>
            </w:ins>
            <w:ins w:id="1569" w:author="wangxu" w:date="2022-02-24T11:49:00Z">
              <w:r>
                <w:rPr>
                  <w:rFonts w:asciiTheme="minorEastAsia" w:eastAsiaTheme="minorEastAsia" w:hAnsiTheme="minorEastAsia" w:hint="eastAsia"/>
                </w:rPr>
                <w:t>UYEE</w:t>
              </w:r>
              <w:r>
                <w:rPr>
                  <w:rFonts w:asciiTheme="minorEastAsia" w:eastAsiaTheme="minorEastAsia" w:hAnsiTheme="minorEastAsia"/>
                </w:rPr>
                <w:t xml:space="preserve"> </w:t>
              </w:r>
              <w:r>
                <w:rPr>
                  <w:rFonts w:asciiTheme="minorEastAsia" w:eastAsiaTheme="minorEastAsia" w:hAnsiTheme="minorEastAsia" w:hint="eastAsia"/>
                </w:rPr>
                <w:t>v</w:t>
              </w:r>
              <w:r>
                <w:rPr>
                  <w:rFonts w:asciiTheme="minorEastAsia" w:eastAsiaTheme="minorEastAsia" w:hAnsiTheme="minorEastAsia"/>
                </w:rPr>
                <w:t>7.1.1.1</w:t>
              </w:r>
              <w:r>
                <w:rPr>
                  <w:rFonts w:asciiTheme="minorEastAsia" w:eastAsiaTheme="minorEastAsia" w:hAnsiTheme="minorEastAsia" w:hint="eastAsia"/>
                </w:rPr>
                <w:t>（含）以后版本支持此接口。</w:t>
              </w:r>
            </w:ins>
          </w:p>
        </w:tc>
      </w:tr>
    </w:tbl>
    <w:p w14:paraId="4FDB82D9" w14:textId="77777777" w:rsidR="006F533B" w:rsidRDefault="006F533B" w:rsidP="00B82D90">
      <w:pPr>
        <w:pStyle w:val="a0"/>
        <w:ind w:firstLine="560"/>
      </w:pPr>
    </w:p>
    <w:p w14:paraId="678EFBA0" w14:textId="77777777" w:rsidR="00B82D90" w:rsidRDefault="00B82D90" w:rsidP="00B82D90">
      <w:pPr>
        <w:widowControl/>
        <w:jc w:val="left"/>
        <w:rPr>
          <w:sz w:val="28"/>
          <w:szCs w:val="28"/>
        </w:rPr>
      </w:pPr>
      <w:r>
        <w:br w:type="page"/>
      </w:r>
    </w:p>
    <w:p w14:paraId="73581625" w14:textId="77777777" w:rsidR="00B82D90" w:rsidRDefault="00B82D90" w:rsidP="00B82D90">
      <w:pPr>
        <w:pStyle w:val="3"/>
      </w:pPr>
      <w:bookmarkStart w:id="1570" w:name="_Toc96509716"/>
      <w:r>
        <w:lastRenderedPageBreak/>
        <w:t>SM2</w:t>
      </w:r>
      <w:r>
        <w:rPr>
          <w:rFonts w:hint="eastAsia"/>
        </w:rPr>
        <w:t>外来私钥签名（</w:t>
      </w:r>
      <w:r>
        <w:rPr>
          <w:rFonts w:hint="eastAsia"/>
        </w:rPr>
        <w:t>0x</w:t>
      </w:r>
      <w:r>
        <w:t>7</w:t>
      </w:r>
      <w:r>
        <w:rPr>
          <w:rFonts w:hint="eastAsia"/>
        </w:rPr>
        <w:t>E</w:t>
      </w:r>
      <w:r>
        <w:rPr>
          <w:rFonts w:hint="eastAsia"/>
        </w:rPr>
        <w:t>）</w:t>
      </w:r>
      <w:del w:id="1571" w:author="wangxu" w:date="2022-02-24T11:52:00Z">
        <w:r w:rsidDel="004517E9">
          <w:rPr>
            <w:rFonts w:hint="eastAsia"/>
          </w:rPr>
          <w:delText>*</w:delText>
        </w:r>
      </w:del>
      <w:bookmarkEnd w:id="1570"/>
    </w:p>
    <w:p w14:paraId="59EDD41F" w14:textId="77777777" w:rsidR="006F533B" w:rsidRPr="00BF629E" w:rsidRDefault="006F533B" w:rsidP="006F533B">
      <w:pPr>
        <w:ind w:firstLineChars="200" w:firstLine="560"/>
        <w:rPr>
          <w:ins w:id="1572" w:author="wangxu" w:date="2022-02-22T17:01:00Z"/>
          <w:sz w:val="28"/>
          <w:szCs w:val="28"/>
        </w:rPr>
      </w:pPr>
      <w:ins w:id="1573" w:author="wangxu" w:date="2022-02-22T17:01:00Z">
        <w:r>
          <w:rPr>
            <w:rFonts w:hint="eastAsia"/>
            <w:sz w:val="28"/>
            <w:szCs w:val="28"/>
          </w:rPr>
          <w:t>（</w:t>
        </w:r>
        <w:r>
          <w:rPr>
            <w:rFonts w:hint="eastAsia"/>
            <w:sz w:val="28"/>
            <w:szCs w:val="28"/>
          </w:rPr>
          <w:t>1</w:t>
        </w:r>
        <w:r>
          <w:rPr>
            <w:rFonts w:hint="eastAsia"/>
            <w:sz w:val="28"/>
            <w:szCs w:val="28"/>
          </w:rPr>
          <w:t>）</w:t>
        </w:r>
        <w:r w:rsidRPr="00BF629E">
          <w:rPr>
            <w:rFonts w:hint="eastAsia"/>
            <w:sz w:val="28"/>
            <w:szCs w:val="28"/>
          </w:rPr>
          <w:t>定义与范围</w:t>
        </w:r>
      </w:ins>
    </w:p>
    <w:p w14:paraId="13EFA246" w14:textId="08CEC2A3" w:rsidR="006F533B" w:rsidRDefault="005F281A" w:rsidP="006F533B">
      <w:pPr>
        <w:ind w:firstLineChars="200" w:firstLine="560"/>
        <w:rPr>
          <w:ins w:id="1574" w:author="wangxu" w:date="2022-02-22T17:01:00Z"/>
          <w:sz w:val="28"/>
        </w:rPr>
      </w:pPr>
      <w:ins w:id="1575" w:author="wangxu" w:date="2022-02-23T11:34:00Z">
        <w:r>
          <w:rPr>
            <w:rFonts w:hint="eastAsia"/>
            <w:sz w:val="28"/>
            <w:szCs w:val="28"/>
          </w:rPr>
          <w:t>使用外部传入的</w:t>
        </w:r>
        <w:r>
          <w:rPr>
            <w:rFonts w:hint="eastAsia"/>
            <w:sz w:val="28"/>
            <w:szCs w:val="28"/>
          </w:rPr>
          <w:t>SM</w:t>
        </w:r>
        <w:r>
          <w:rPr>
            <w:sz w:val="28"/>
            <w:szCs w:val="28"/>
          </w:rPr>
          <w:t>2</w:t>
        </w:r>
        <w:r>
          <w:rPr>
            <w:rFonts w:hint="eastAsia"/>
            <w:sz w:val="28"/>
            <w:szCs w:val="28"/>
          </w:rPr>
          <w:t>私钥对输入数据做签名运算并输出结果</w:t>
        </w:r>
      </w:ins>
      <w:ins w:id="1576" w:author="wangxu" w:date="2022-02-22T17:01:00Z">
        <w:r w:rsidR="006F533B">
          <w:rPr>
            <w:sz w:val="28"/>
            <w:szCs w:val="28"/>
          </w:rPr>
          <w:t>。</w:t>
        </w:r>
      </w:ins>
    </w:p>
    <w:p w14:paraId="6B311851" w14:textId="77777777" w:rsidR="006F533B" w:rsidRDefault="006F533B" w:rsidP="006F533B">
      <w:pPr>
        <w:ind w:firstLineChars="200" w:firstLine="560"/>
        <w:rPr>
          <w:ins w:id="1577" w:author="wangxu" w:date="2022-02-22T17:01:00Z"/>
          <w:sz w:val="28"/>
          <w:szCs w:val="28"/>
        </w:rPr>
      </w:pPr>
      <w:ins w:id="1578" w:author="wangxu" w:date="2022-02-22T17:01:00Z">
        <w:r>
          <w:rPr>
            <w:rFonts w:hint="eastAsia"/>
            <w:sz w:val="28"/>
          </w:rPr>
          <w:t>（</w:t>
        </w:r>
        <w:r>
          <w:rPr>
            <w:rFonts w:hint="eastAsia"/>
            <w:sz w:val="28"/>
          </w:rPr>
          <w:t>2</w:t>
        </w:r>
        <w:r>
          <w:rPr>
            <w:rFonts w:hint="eastAsia"/>
            <w:sz w:val="28"/>
          </w:rPr>
          <w:t>）</w:t>
        </w:r>
        <w:r w:rsidRPr="00BF629E">
          <w:rPr>
            <w:rFonts w:hint="eastAsia"/>
            <w:sz w:val="28"/>
            <w:szCs w:val="28"/>
          </w:rPr>
          <w:t>指令与响应报文</w:t>
        </w:r>
      </w:ins>
    </w:p>
    <w:p w14:paraId="557EC0CE" w14:textId="4B0BF61E" w:rsidR="006F533B" w:rsidRPr="009B3BBF" w:rsidRDefault="006F533B" w:rsidP="006F533B">
      <w:pPr>
        <w:pStyle w:val="af3"/>
        <w:rPr>
          <w:ins w:id="1579" w:author="wangxu" w:date="2022-02-22T17:01:00Z"/>
          <w:rFonts w:asciiTheme="minorEastAsia" w:eastAsiaTheme="minorEastAsia" w:hAnsiTheme="minorEastAsia"/>
          <w:sz w:val="28"/>
          <w:szCs w:val="28"/>
        </w:rPr>
      </w:pPr>
      <w:ins w:id="1580" w:author="wangxu" w:date="2022-02-22T17:01:00Z"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t>表格</w: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instrText>STYLEREF 1 \s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</w:ins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ins w:id="1581" w:author="wangxu" w:date="2022-02-22T17:01:00Z"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noBreakHyphen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instrText>SEQ 表格 \* ARABIC \s 1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</w:ins>
      <w:ins w:id="1582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46</w:t>
        </w:r>
      </w:ins>
      <w:ins w:id="1583" w:author="wangxu" w:date="2022-02-22T17:01:00Z"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>
          <w:rPr>
            <w:rFonts w:asciiTheme="minorEastAsia" w:eastAsiaTheme="minorEastAsia" w:hAnsiTheme="minorEastAsia" w:hint="eastAsia"/>
            <w:sz w:val="28"/>
            <w:szCs w:val="28"/>
          </w:rPr>
          <w:t xml:space="preserve"> 外来</w:t>
        </w:r>
      </w:ins>
      <w:ins w:id="1584" w:author="wangxu" w:date="2022-02-24T16:51:00Z">
        <w:r w:rsidR="006062FE">
          <w:rPr>
            <w:rFonts w:asciiTheme="minorEastAsia" w:eastAsiaTheme="minorEastAsia" w:hAnsiTheme="minorEastAsia" w:hint="eastAsia"/>
            <w:sz w:val="28"/>
            <w:szCs w:val="28"/>
          </w:rPr>
          <w:t>私钥签名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71"/>
        <w:gridCol w:w="1244"/>
        <w:gridCol w:w="5768"/>
      </w:tblGrid>
      <w:tr w:rsidR="006F533B" w:rsidRPr="00AB0F5E" w14:paraId="1242863F" w14:textId="77777777" w:rsidTr="0015691F">
        <w:trPr>
          <w:ins w:id="1585" w:author="wangxu" w:date="2022-02-22T17:01:00Z"/>
        </w:trPr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6F88" w14:textId="77777777" w:rsidR="006F533B" w:rsidRPr="001842A8" w:rsidRDefault="006F533B" w:rsidP="0015691F">
            <w:pPr>
              <w:pStyle w:val="af6"/>
              <w:jc w:val="left"/>
              <w:rPr>
                <w:ins w:id="1586" w:author="wangxu" w:date="2022-02-22T17:01:00Z"/>
              </w:rPr>
            </w:pPr>
            <w:ins w:id="1587" w:author="wangxu" w:date="2022-02-22T17:01:00Z">
              <w:r w:rsidRPr="001842A8">
                <w:rPr>
                  <w:rFonts w:hint="eastAsia"/>
                </w:rPr>
                <w:t>类型</w:t>
              </w:r>
            </w:ins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EA64C" w14:textId="77777777" w:rsidR="006F533B" w:rsidRPr="001842A8" w:rsidRDefault="006F533B" w:rsidP="0015691F">
            <w:pPr>
              <w:pStyle w:val="af6"/>
              <w:jc w:val="left"/>
              <w:rPr>
                <w:ins w:id="1588" w:author="wangxu" w:date="2022-02-22T17:01:00Z"/>
              </w:rPr>
            </w:pPr>
            <w:ins w:id="1589" w:author="wangxu" w:date="2022-02-22T17:01:00Z">
              <w:r w:rsidRPr="001842A8">
                <w:t>代码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E8F0D" w14:textId="77777777" w:rsidR="006F533B" w:rsidRPr="001842A8" w:rsidRDefault="006F533B" w:rsidP="0015691F">
            <w:pPr>
              <w:pStyle w:val="af6"/>
              <w:jc w:val="left"/>
              <w:rPr>
                <w:ins w:id="1590" w:author="wangxu" w:date="2022-02-22T17:01:00Z"/>
              </w:rPr>
            </w:pPr>
            <w:ins w:id="1591" w:author="wangxu" w:date="2022-02-22T17:01:00Z">
              <w:r w:rsidRPr="001842A8">
                <w:rPr>
                  <w:rFonts w:hint="eastAsia"/>
                </w:rPr>
                <w:t>赋值与描述</w:t>
              </w:r>
            </w:ins>
          </w:p>
        </w:tc>
      </w:tr>
      <w:tr w:rsidR="006F533B" w:rsidRPr="00AB0F5E" w14:paraId="6E7A8C31" w14:textId="77777777" w:rsidTr="0015691F">
        <w:trPr>
          <w:ins w:id="1592" w:author="wangxu" w:date="2022-02-22T17:01:00Z"/>
        </w:trPr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24CBEC" w14:textId="77777777" w:rsidR="006F533B" w:rsidRPr="001842A8" w:rsidRDefault="006F533B" w:rsidP="0015691F">
            <w:pPr>
              <w:pStyle w:val="af6"/>
              <w:jc w:val="left"/>
              <w:rPr>
                <w:ins w:id="1593" w:author="wangxu" w:date="2022-02-22T17:01:00Z"/>
              </w:rPr>
            </w:pPr>
            <w:ins w:id="1594" w:author="wangxu" w:date="2022-02-22T17:01:00Z">
              <w:r w:rsidRPr="001842A8">
                <w:rPr>
                  <w:rFonts w:hint="eastAsia"/>
                </w:rPr>
                <w:t>指令</w:t>
              </w:r>
            </w:ins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FE215" w14:textId="77777777" w:rsidR="006F533B" w:rsidRPr="001842A8" w:rsidRDefault="006F533B" w:rsidP="0015691F">
            <w:pPr>
              <w:pStyle w:val="af6"/>
              <w:jc w:val="left"/>
              <w:rPr>
                <w:ins w:id="1595" w:author="wangxu" w:date="2022-02-22T17:01:00Z"/>
              </w:rPr>
            </w:pPr>
            <w:ins w:id="1596" w:author="wangxu" w:date="2022-02-22T17:01:00Z">
              <w:r w:rsidRPr="001842A8">
                <w:t>CLA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10A72" w14:textId="77777777" w:rsidR="006F533B" w:rsidRPr="001842A8" w:rsidRDefault="006F533B" w:rsidP="0015691F">
            <w:pPr>
              <w:pStyle w:val="af6"/>
              <w:jc w:val="left"/>
              <w:rPr>
                <w:ins w:id="1597" w:author="wangxu" w:date="2022-02-22T17:01:00Z"/>
              </w:rPr>
            </w:pPr>
            <w:ins w:id="1598" w:author="wangxu" w:date="2022-02-22T17:01:00Z">
              <w:r w:rsidRPr="001842A8">
                <w:t>0xB</w:t>
              </w:r>
              <w:r w:rsidRPr="001842A8">
                <w:rPr>
                  <w:rFonts w:hint="eastAsia"/>
                </w:rPr>
                <w:t>4</w:t>
              </w:r>
            </w:ins>
          </w:p>
        </w:tc>
      </w:tr>
      <w:tr w:rsidR="006F533B" w:rsidRPr="00AB0F5E" w14:paraId="6979C110" w14:textId="77777777" w:rsidTr="0015691F">
        <w:trPr>
          <w:ins w:id="1599" w:author="wangxu" w:date="2022-02-22T17:01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613503" w14:textId="77777777" w:rsidR="006F533B" w:rsidRPr="001842A8" w:rsidRDefault="006F533B" w:rsidP="0015691F">
            <w:pPr>
              <w:pStyle w:val="af6"/>
              <w:jc w:val="left"/>
              <w:rPr>
                <w:ins w:id="1600" w:author="wangxu" w:date="2022-02-22T17:01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BAA67" w14:textId="77777777" w:rsidR="006F533B" w:rsidRPr="001842A8" w:rsidRDefault="006F533B" w:rsidP="0015691F">
            <w:pPr>
              <w:pStyle w:val="af6"/>
              <w:jc w:val="left"/>
              <w:rPr>
                <w:ins w:id="1601" w:author="wangxu" w:date="2022-02-22T17:01:00Z"/>
              </w:rPr>
            </w:pPr>
            <w:ins w:id="1602" w:author="wangxu" w:date="2022-02-22T17:01:00Z">
              <w:r w:rsidRPr="001842A8">
                <w:t>INS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0410" w14:textId="4567C754" w:rsidR="006F533B" w:rsidRPr="001842A8" w:rsidRDefault="006F533B" w:rsidP="0015691F">
            <w:pPr>
              <w:pStyle w:val="af6"/>
              <w:jc w:val="left"/>
              <w:rPr>
                <w:ins w:id="1603" w:author="wangxu" w:date="2022-02-22T17:01:00Z"/>
              </w:rPr>
            </w:pPr>
            <w:ins w:id="1604" w:author="wangxu" w:date="2022-02-22T17:01:00Z">
              <w:r w:rsidRPr="001842A8">
                <w:t>0x</w:t>
              </w:r>
              <w:r w:rsidRPr="001842A8">
                <w:rPr>
                  <w:rFonts w:hint="eastAsia"/>
                </w:rPr>
                <w:t>7</w:t>
              </w:r>
            </w:ins>
            <w:ins w:id="1605" w:author="wangxu" w:date="2022-02-23T11:34:00Z">
              <w:r w:rsidR="005F281A">
                <w:rPr>
                  <w:rFonts w:hint="eastAsia"/>
                </w:rPr>
                <w:t>E</w:t>
              </w:r>
            </w:ins>
          </w:p>
        </w:tc>
      </w:tr>
      <w:tr w:rsidR="006F533B" w:rsidRPr="00AB0F5E" w14:paraId="46CEC216" w14:textId="77777777" w:rsidTr="0015691F">
        <w:trPr>
          <w:ins w:id="1606" w:author="wangxu" w:date="2022-02-22T17:01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F06830" w14:textId="77777777" w:rsidR="006F533B" w:rsidRPr="001842A8" w:rsidRDefault="006F533B" w:rsidP="0015691F">
            <w:pPr>
              <w:pStyle w:val="af6"/>
              <w:jc w:val="left"/>
              <w:rPr>
                <w:ins w:id="1607" w:author="wangxu" w:date="2022-02-22T17:01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9F06C" w14:textId="77777777" w:rsidR="006F533B" w:rsidRPr="001842A8" w:rsidRDefault="006F533B" w:rsidP="0015691F">
            <w:pPr>
              <w:pStyle w:val="af6"/>
              <w:jc w:val="left"/>
              <w:rPr>
                <w:ins w:id="1608" w:author="wangxu" w:date="2022-02-22T17:01:00Z"/>
              </w:rPr>
            </w:pPr>
            <w:ins w:id="1609" w:author="wangxu" w:date="2022-02-22T17:01:00Z">
              <w:r w:rsidRPr="001842A8">
                <w:t>P1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4A29" w14:textId="77777777" w:rsidR="006F533B" w:rsidRPr="001842A8" w:rsidRDefault="006F533B" w:rsidP="0015691F">
            <w:pPr>
              <w:pStyle w:val="af6"/>
              <w:jc w:val="left"/>
              <w:rPr>
                <w:ins w:id="1610" w:author="wangxu" w:date="2022-02-22T17:01:00Z"/>
              </w:rPr>
            </w:pPr>
            <w:ins w:id="1611" w:author="wangxu" w:date="2022-02-22T17:01:00Z">
              <w:r w:rsidRPr="001842A8">
                <w:t>0x00</w:t>
              </w:r>
            </w:ins>
          </w:p>
        </w:tc>
      </w:tr>
      <w:tr w:rsidR="006F533B" w:rsidRPr="00AB0F5E" w14:paraId="2A2D5644" w14:textId="77777777" w:rsidTr="0015691F">
        <w:trPr>
          <w:ins w:id="1612" w:author="wangxu" w:date="2022-02-22T17:01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F8B2DE" w14:textId="77777777" w:rsidR="006F533B" w:rsidRPr="001842A8" w:rsidRDefault="006F533B" w:rsidP="0015691F">
            <w:pPr>
              <w:pStyle w:val="af6"/>
              <w:jc w:val="left"/>
              <w:rPr>
                <w:ins w:id="1613" w:author="wangxu" w:date="2022-02-22T17:01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29F33" w14:textId="77777777" w:rsidR="006F533B" w:rsidRPr="001842A8" w:rsidRDefault="006F533B" w:rsidP="0015691F">
            <w:pPr>
              <w:pStyle w:val="af6"/>
              <w:jc w:val="left"/>
              <w:rPr>
                <w:ins w:id="1614" w:author="wangxu" w:date="2022-02-22T17:01:00Z"/>
              </w:rPr>
            </w:pPr>
            <w:ins w:id="1615" w:author="wangxu" w:date="2022-02-22T17:01:00Z">
              <w:r w:rsidRPr="001842A8">
                <w:t>P2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5C58" w14:textId="77777777" w:rsidR="006F533B" w:rsidRPr="001842A8" w:rsidRDefault="006F533B" w:rsidP="0015691F">
            <w:pPr>
              <w:pStyle w:val="af6"/>
              <w:jc w:val="left"/>
              <w:rPr>
                <w:ins w:id="1616" w:author="wangxu" w:date="2022-02-22T17:01:00Z"/>
              </w:rPr>
            </w:pPr>
            <w:ins w:id="1617" w:author="wangxu" w:date="2022-02-22T17:01:00Z">
              <w:r w:rsidRPr="001842A8">
                <w:t>0x00</w:t>
              </w:r>
            </w:ins>
          </w:p>
        </w:tc>
      </w:tr>
      <w:tr w:rsidR="006F533B" w:rsidRPr="00AB0F5E" w14:paraId="7CB59758" w14:textId="77777777" w:rsidTr="0015691F">
        <w:trPr>
          <w:ins w:id="1618" w:author="wangxu" w:date="2022-02-22T17:01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532E52" w14:textId="77777777" w:rsidR="006F533B" w:rsidRPr="001842A8" w:rsidRDefault="006F533B" w:rsidP="0015691F">
            <w:pPr>
              <w:pStyle w:val="af6"/>
              <w:jc w:val="left"/>
              <w:rPr>
                <w:ins w:id="1619" w:author="wangxu" w:date="2022-02-22T17:01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4BB6F" w14:textId="77777777" w:rsidR="006F533B" w:rsidRPr="001842A8" w:rsidRDefault="006F533B" w:rsidP="0015691F">
            <w:pPr>
              <w:pStyle w:val="af6"/>
              <w:jc w:val="left"/>
              <w:rPr>
                <w:ins w:id="1620" w:author="wangxu" w:date="2022-02-22T17:01:00Z"/>
              </w:rPr>
            </w:pPr>
            <w:ins w:id="1621" w:author="wangxu" w:date="2022-02-22T17:01:00Z">
              <w:r w:rsidRPr="001842A8">
                <w:t>Lc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5B48" w14:textId="14D64DF8" w:rsidR="006F533B" w:rsidRPr="001842A8" w:rsidRDefault="006F533B" w:rsidP="0015691F">
            <w:pPr>
              <w:pStyle w:val="af6"/>
              <w:jc w:val="left"/>
              <w:rPr>
                <w:ins w:id="1622" w:author="wangxu" w:date="2022-02-22T17:01:00Z"/>
              </w:rPr>
            </w:pPr>
            <w:ins w:id="1623" w:author="wangxu" w:date="2022-02-22T17:01:00Z">
              <w:r w:rsidRPr="001842A8">
                <w:rPr>
                  <w:rFonts w:hint="eastAsia"/>
                </w:rPr>
                <w:t>0x00</w:t>
              </w:r>
            </w:ins>
            <w:ins w:id="1624" w:author="wangxu" w:date="2022-02-24T11:46:00Z">
              <w:r w:rsidR="00127AF7">
                <w:t>48</w:t>
              </w:r>
            </w:ins>
          </w:p>
        </w:tc>
      </w:tr>
      <w:tr w:rsidR="006F533B" w:rsidRPr="00AB0F5E" w14:paraId="3380049D" w14:textId="77777777" w:rsidTr="0015691F">
        <w:trPr>
          <w:ins w:id="1625" w:author="wangxu" w:date="2022-02-22T17:01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7C0207" w14:textId="77777777" w:rsidR="006F533B" w:rsidRPr="001842A8" w:rsidRDefault="006F533B" w:rsidP="0015691F">
            <w:pPr>
              <w:pStyle w:val="af6"/>
              <w:jc w:val="left"/>
              <w:rPr>
                <w:ins w:id="1626" w:author="wangxu" w:date="2022-02-22T17:01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B881" w14:textId="77777777" w:rsidR="006F533B" w:rsidRPr="001842A8" w:rsidRDefault="006F533B" w:rsidP="0015691F">
            <w:pPr>
              <w:pStyle w:val="af6"/>
              <w:jc w:val="left"/>
              <w:rPr>
                <w:ins w:id="1627" w:author="wangxu" w:date="2022-02-22T17:01:00Z"/>
              </w:rPr>
            </w:pPr>
            <w:ins w:id="1628" w:author="wangxu" w:date="2022-02-22T17:01:00Z">
              <w:r w:rsidRPr="001842A8">
                <w:t>Le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37A1" w14:textId="6BCFD230" w:rsidR="006F533B" w:rsidRPr="001842A8" w:rsidRDefault="006F533B" w:rsidP="0015691F">
            <w:pPr>
              <w:pStyle w:val="af6"/>
              <w:jc w:val="left"/>
              <w:rPr>
                <w:ins w:id="1629" w:author="wangxu" w:date="2022-02-22T17:01:00Z"/>
              </w:rPr>
            </w:pPr>
            <w:ins w:id="1630" w:author="wangxu" w:date="2022-02-22T17:01:00Z">
              <w:r w:rsidRPr="001842A8">
                <w:rPr>
                  <w:rFonts w:hint="eastAsia"/>
                </w:rPr>
                <w:t>0x00</w:t>
              </w:r>
            </w:ins>
            <w:ins w:id="1631" w:author="wangxu" w:date="2022-02-24T11:47:00Z">
              <w:r w:rsidR="00127AF7">
                <w:t>40</w:t>
              </w:r>
            </w:ins>
          </w:p>
        </w:tc>
      </w:tr>
      <w:tr w:rsidR="006F533B" w:rsidRPr="00AB0F5E" w14:paraId="277853C1" w14:textId="77777777" w:rsidTr="0015691F">
        <w:trPr>
          <w:ins w:id="1632" w:author="wangxu" w:date="2022-02-22T17:01:00Z"/>
        </w:trPr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CEE1" w14:textId="77777777" w:rsidR="006F533B" w:rsidRPr="001842A8" w:rsidRDefault="006F533B" w:rsidP="0015691F">
            <w:pPr>
              <w:pStyle w:val="af6"/>
              <w:jc w:val="left"/>
              <w:rPr>
                <w:ins w:id="1633" w:author="wangxu" w:date="2022-02-22T17:01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7164" w14:textId="77777777" w:rsidR="006F533B" w:rsidRPr="001842A8" w:rsidRDefault="006F533B" w:rsidP="0015691F">
            <w:pPr>
              <w:pStyle w:val="af6"/>
              <w:jc w:val="left"/>
              <w:rPr>
                <w:ins w:id="1634" w:author="wangxu" w:date="2022-02-22T17:01:00Z"/>
              </w:rPr>
            </w:pPr>
            <w:ins w:id="1635" w:author="wangxu" w:date="2022-02-22T17:01:00Z">
              <w:r w:rsidRPr="001842A8">
                <w:t>Data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8F980" w14:textId="23388776" w:rsidR="006F533B" w:rsidRPr="001842A8" w:rsidRDefault="00127AF7" w:rsidP="0015691F">
            <w:pPr>
              <w:pStyle w:val="af6"/>
              <w:jc w:val="left"/>
              <w:rPr>
                <w:ins w:id="1636" w:author="wangxu" w:date="2022-02-22T17:01:00Z"/>
              </w:rPr>
            </w:pPr>
            <w:ins w:id="1637" w:author="wangxu" w:date="2022-02-24T11:45:00Z">
              <w:r>
                <w:t>密钥位长度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字节，</w:t>
              </w:r>
              <w:proofErr w:type="spellStart"/>
              <w:r>
                <w:rPr>
                  <w:rFonts w:hint="eastAsia"/>
                </w:rPr>
                <w:t>bitLen</w:t>
              </w:r>
              <w:proofErr w:type="spellEnd"/>
              <w:r>
                <w:rPr>
                  <w:rFonts w:hint="eastAsia"/>
                </w:rPr>
                <w:t>）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外部私钥（</w:t>
              </w:r>
              <w:proofErr w:type="spellStart"/>
              <w:r>
                <w:rPr>
                  <w:rFonts w:hint="eastAsia"/>
                </w:rPr>
                <w:t>bitLen</w:t>
              </w:r>
              <w:proofErr w:type="spellEnd"/>
              <w:r>
                <w:t>/8</w:t>
              </w:r>
              <w:r>
                <w:t>字节</w:t>
              </w:r>
              <w:r>
                <w:rPr>
                  <w:rFonts w:hint="eastAsia"/>
                </w:rPr>
                <w:t>）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待签名数据长度（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字节）</w:t>
              </w:r>
              <w:r>
                <w:rPr>
                  <w:rFonts w:hint="eastAsia"/>
                </w:rPr>
                <w:t>||</w:t>
              </w:r>
            </w:ins>
            <w:ins w:id="1638" w:author="wangxu" w:date="2022-02-24T11:46:00Z">
              <w:r>
                <w:rPr>
                  <w:rFonts w:hint="eastAsia"/>
                </w:rPr>
                <w:t>待签名</w:t>
              </w:r>
            </w:ins>
            <w:ins w:id="1639" w:author="wangxu" w:date="2022-02-24T11:45:00Z">
              <w:r>
                <w:rPr>
                  <w:rFonts w:hint="eastAsia"/>
                </w:rPr>
                <w:t>数据</w:t>
              </w:r>
            </w:ins>
          </w:p>
        </w:tc>
      </w:tr>
      <w:tr w:rsidR="006F533B" w:rsidRPr="00AB0F5E" w14:paraId="2AE703CC" w14:textId="77777777" w:rsidTr="0015691F">
        <w:trPr>
          <w:ins w:id="1640" w:author="wangxu" w:date="2022-02-22T17:01:00Z"/>
        </w:trPr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31EC0E" w14:textId="77777777" w:rsidR="006F533B" w:rsidRPr="001842A8" w:rsidRDefault="006F533B" w:rsidP="0015691F">
            <w:pPr>
              <w:pStyle w:val="af6"/>
              <w:jc w:val="left"/>
              <w:rPr>
                <w:ins w:id="1641" w:author="wangxu" w:date="2022-02-22T17:01:00Z"/>
              </w:rPr>
            </w:pPr>
            <w:ins w:id="1642" w:author="wangxu" w:date="2022-02-22T17:01:00Z">
              <w:r w:rsidRPr="001842A8">
                <w:rPr>
                  <w:rFonts w:hint="eastAsia"/>
                </w:rPr>
                <w:t>响应</w:t>
              </w:r>
            </w:ins>
          </w:p>
        </w:tc>
        <w:tc>
          <w:tcPr>
            <w:tcW w:w="73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C39B6DD" w14:textId="77777777" w:rsidR="006F533B" w:rsidRPr="001842A8" w:rsidRDefault="006F533B" w:rsidP="0015691F">
            <w:pPr>
              <w:pStyle w:val="af6"/>
              <w:jc w:val="left"/>
              <w:rPr>
                <w:ins w:id="1643" w:author="wangxu" w:date="2022-02-22T17:01:00Z"/>
              </w:rPr>
            </w:pPr>
            <w:ins w:id="1644" w:author="wangxu" w:date="2022-02-22T17:01:00Z">
              <w:r w:rsidRPr="001842A8">
                <w:rPr>
                  <w:rFonts w:hint="eastAsia"/>
                </w:rPr>
                <w:t>SW1SW2</w:t>
              </w:r>
            </w:ins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3E0F" w14:textId="77777777" w:rsidR="006F533B" w:rsidRPr="001842A8" w:rsidRDefault="006F533B" w:rsidP="0015691F">
            <w:pPr>
              <w:pStyle w:val="af6"/>
              <w:jc w:val="left"/>
              <w:rPr>
                <w:ins w:id="1645" w:author="wangxu" w:date="2022-02-22T17:01:00Z"/>
              </w:rPr>
            </w:pPr>
            <w:ins w:id="1646" w:author="wangxu" w:date="2022-02-22T17:01:00Z">
              <w:r w:rsidRPr="001842A8">
                <w:t>0x9000</w:t>
              </w:r>
            </w:ins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B65E" w14:textId="77777777" w:rsidR="006F533B" w:rsidRPr="001842A8" w:rsidRDefault="006F533B" w:rsidP="0015691F">
            <w:pPr>
              <w:pStyle w:val="af6"/>
              <w:jc w:val="left"/>
              <w:rPr>
                <w:ins w:id="1647" w:author="wangxu" w:date="2022-02-22T17:01:00Z"/>
              </w:rPr>
            </w:pPr>
            <w:ins w:id="1648" w:author="wangxu" w:date="2022-02-22T17:01:00Z">
              <w:r w:rsidRPr="001842A8">
                <w:t>成功</w:t>
              </w:r>
            </w:ins>
          </w:p>
        </w:tc>
      </w:tr>
      <w:tr w:rsidR="006F533B" w:rsidRPr="00AB0F5E" w14:paraId="7A7292D7" w14:textId="77777777" w:rsidTr="0015691F">
        <w:trPr>
          <w:ins w:id="1649" w:author="wangxu" w:date="2022-02-22T17:01:00Z"/>
        </w:trPr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89862B" w14:textId="77777777" w:rsidR="006F533B" w:rsidRPr="001842A8" w:rsidRDefault="006F533B" w:rsidP="0015691F">
            <w:pPr>
              <w:pStyle w:val="af6"/>
              <w:jc w:val="left"/>
              <w:rPr>
                <w:ins w:id="1650" w:author="wangxu" w:date="2022-02-22T17:01:00Z"/>
              </w:rPr>
            </w:pPr>
          </w:p>
        </w:tc>
        <w:tc>
          <w:tcPr>
            <w:tcW w:w="73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ED1063" w14:textId="77777777" w:rsidR="006F533B" w:rsidRPr="001842A8" w:rsidRDefault="006F533B" w:rsidP="0015691F">
            <w:pPr>
              <w:pStyle w:val="af6"/>
              <w:jc w:val="left"/>
              <w:rPr>
                <w:ins w:id="1651" w:author="wangxu" w:date="2022-02-22T17:01:00Z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8E0A" w14:textId="77777777" w:rsidR="006F533B" w:rsidRPr="001842A8" w:rsidRDefault="006F533B" w:rsidP="0015691F">
            <w:pPr>
              <w:pStyle w:val="af6"/>
              <w:jc w:val="left"/>
              <w:rPr>
                <w:ins w:id="1652" w:author="wangxu" w:date="2022-02-22T17:01:00Z"/>
              </w:rPr>
            </w:pPr>
            <w:ins w:id="1653" w:author="wangxu" w:date="2022-02-22T17:01:00Z">
              <w:r w:rsidRPr="001842A8">
                <w:rPr>
                  <w:rFonts w:hint="eastAsia"/>
                </w:rPr>
                <w:t>其它值</w:t>
              </w:r>
            </w:ins>
          </w:p>
        </w:tc>
        <w:tc>
          <w:tcPr>
            <w:tcW w:w="3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FAF0" w14:textId="77777777" w:rsidR="006F533B" w:rsidRPr="001842A8" w:rsidRDefault="006F533B" w:rsidP="0015691F">
            <w:pPr>
              <w:pStyle w:val="af6"/>
              <w:jc w:val="left"/>
              <w:rPr>
                <w:ins w:id="1654" w:author="wangxu" w:date="2022-02-22T17:01:00Z"/>
              </w:rPr>
            </w:pPr>
            <w:ins w:id="1655" w:author="wangxu" w:date="2022-02-22T17:01:00Z">
              <w:r w:rsidRPr="001842A8">
                <w:rPr>
                  <w:rFonts w:hint="eastAsia"/>
                </w:rPr>
                <w:t>见状态码表</w:t>
              </w:r>
            </w:ins>
          </w:p>
        </w:tc>
      </w:tr>
      <w:tr w:rsidR="006F533B" w:rsidRPr="00AB0F5E" w14:paraId="08BA547F" w14:textId="77777777" w:rsidTr="0015691F">
        <w:trPr>
          <w:ins w:id="1656" w:author="wangxu" w:date="2022-02-22T17:01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783127" w14:textId="77777777" w:rsidR="006F533B" w:rsidRPr="001842A8" w:rsidRDefault="006F533B" w:rsidP="0015691F">
            <w:pPr>
              <w:pStyle w:val="af6"/>
              <w:jc w:val="left"/>
              <w:rPr>
                <w:ins w:id="1657" w:author="wangxu" w:date="2022-02-22T17:01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6023" w14:textId="77777777" w:rsidR="006F533B" w:rsidRPr="001842A8" w:rsidRDefault="006F533B" w:rsidP="0015691F">
            <w:pPr>
              <w:pStyle w:val="af6"/>
              <w:jc w:val="left"/>
              <w:rPr>
                <w:ins w:id="1658" w:author="wangxu" w:date="2022-02-22T17:01:00Z"/>
              </w:rPr>
            </w:pPr>
            <w:ins w:id="1659" w:author="wangxu" w:date="2022-02-22T17:01:00Z">
              <w:r w:rsidRPr="001842A8">
                <w:t>L</w:t>
              </w:r>
              <w:r w:rsidRPr="001842A8">
                <w:rPr>
                  <w:rFonts w:hint="eastAsia"/>
                </w:rPr>
                <w:t>en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EF6AF" w14:textId="77777777" w:rsidR="006F533B" w:rsidRPr="001842A8" w:rsidRDefault="006F533B" w:rsidP="0015691F">
            <w:pPr>
              <w:pStyle w:val="af6"/>
              <w:jc w:val="left"/>
              <w:rPr>
                <w:ins w:id="1660" w:author="wangxu" w:date="2022-02-22T17:01:00Z"/>
              </w:rPr>
            </w:pPr>
            <w:ins w:id="1661" w:author="wangxu" w:date="2022-02-22T17:01:00Z">
              <w:r w:rsidRPr="001842A8">
                <w:rPr>
                  <w:rFonts w:hint="eastAsia"/>
                </w:rPr>
                <w:t>成功时，值为</w:t>
              </w:r>
              <w:r w:rsidRPr="001842A8">
                <w:t>Le</w:t>
              </w:r>
              <w:r w:rsidRPr="001842A8">
                <w:rPr>
                  <w:rFonts w:hint="eastAsia"/>
                </w:rPr>
                <w:t>；其它情况时，值为</w:t>
              </w:r>
              <w:r w:rsidRPr="001842A8">
                <w:rPr>
                  <w:rFonts w:hint="eastAsia"/>
                </w:rPr>
                <w:t>0x0000</w:t>
              </w:r>
            </w:ins>
          </w:p>
        </w:tc>
      </w:tr>
      <w:tr w:rsidR="006F533B" w:rsidRPr="00AB0F5E" w14:paraId="17EAAFAE" w14:textId="77777777" w:rsidTr="0015691F">
        <w:trPr>
          <w:ins w:id="1662" w:author="wangxu" w:date="2022-02-22T17:01:00Z"/>
        </w:trPr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483319" w14:textId="77777777" w:rsidR="006F533B" w:rsidRPr="001842A8" w:rsidRDefault="006F533B" w:rsidP="0015691F">
            <w:pPr>
              <w:pStyle w:val="af6"/>
              <w:jc w:val="left"/>
              <w:rPr>
                <w:ins w:id="1663" w:author="wangxu" w:date="2022-02-22T17:01:00Z"/>
              </w:rPr>
            </w:pPr>
          </w:p>
        </w:tc>
        <w:tc>
          <w:tcPr>
            <w:tcW w:w="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314E" w14:textId="77777777" w:rsidR="006F533B" w:rsidRPr="001842A8" w:rsidRDefault="006F533B" w:rsidP="0015691F">
            <w:pPr>
              <w:pStyle w:val="af6"/>
              <w:jc w:val="left"/>
              <w:rPr>
                <w:ins w:id="1664" w:author="wangxu" w:date="2022-02-22T17:01:00Z"/>
              </w:rPr>
            </w:pPr>
            <w:ins w:id="1665" w:author="wangxu" w:date="2022-02-22T17:01:00Z">
              <w:r w:rsidRPr="001842A8">
                <w:t>D</w:t>
              </w:r>
              <w:r w:rsidRPr="001842A8">
                <w:rPr>
                  <w:rFonts w:hint="eastAsia"/>
                </w:rPr>
                <w:t>ata</w:t>
              </w:r>
            </w:ins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547B" w14:textId="20E3300A" w:rsidR="006F533B" w:rsidRPr="001842A8" w:rsidRDefault="00127AF7" w:rsidP="0015691F">
            <w:pPr>
              <w:pStyle w:val="af6"/>
              <w:jc w:val="left"/>
              <w:rPr>
                <w:ins w:id="1666" w:author="wangxu" w:date="2022-02-22T17:01:00Z"/>
              </w:rPr>
            </w:pPr>
            <w:ins w:id="1667" w:author="wangxu" w:date="2022-02-24T11:47:00Z">
              <w:r>
                <w:rPr>
                  <w:rFonts w:hint="eastAsia"/>
                </w:rPr>
                <w:t>签名结果</w:t>
              </w:r>
              <w:r>
                <w:rPr>
                  <w:rFonts w:hint="eastAsia"/>
                </w:rPr>
                <w:t>R||S</w:t>
              </w:r>
            </w:ins>
          </w:p>
        </w:tc>
      </w:tr>
      <w:tr w:rsidR="006F533B" w:rsidRPr="00AB0F5E" w14:paraId="22394C28" w14:textId="77777777" w:rsidTr="0015691F">
        <w:trPr>
          <w:ins w:id="1668" w:author="wangxu" w:date="2022-02-22T17:01:00Z"/>
        </w:trPr>
        <w:tc>
          <w:tcPr>
            <w:tcW w:w="486" w:type="pct"/>
            <w:tcBorders>
              <w:left w:val="single" w:sz="4" w:space="0" w:color="auto"/>
              <w:right w:val="single" w:sz="4" w:space="0" w:color="auto"/>
            </w:tcBorders>
          </w:tcPr>
          <w:p w14:paraId="21625425" w14:textId="77777777" w:rsidR="006F533B" w:rsidRPr="001842A8" w:rsidRDefault="006F533B" w:rsidP="0015691F">
            <w:pPr>
              <w:pStyle w:val="af6"/>
              <w:jc w:val="left"/>
              <w:rPr>
                <w:ins w:id="1669" w:author="wangxu" w:date="2022-02-22T17:01:00Z"/>
              </w:rPr>
            </w:pPr>
            <w:ins w:id="1670" w:author="wangxu" w:date="2022-02-22T17:01:00Z">
              <w:r w:rsidRPr="001842A8">
                <w:rPr>
                  <w:rFonts w:hint="eastAsia"/>
                </w:rPr>
                <w:t>说明</w:t>
              </w:r>
            </w:ins>
          </w:p>
        </w:tc>
        <w:tc>
          <w:tcPr>
            <w:tcW w:w="4514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2F97DE" w14:textId="0A020ED0" w:rsidR="005F281A" w:rsidRDefault="005F281A">
            <w:pPr>
              <w:pStyle w:val="af6"/>
              <w:keepNext/>
              <w:jc w:val="left"/>
              <w:rPr>
                <w:ins w:id="1671" w:author="wangxu" w:date="2022-02-23T11:38:00Z"/>
              </w:rPr>
            </w:pPr>
            <w:ins w:id="1672" w:author="wangxu" w:date="2022-02-23T11:37:00Z">
              <w:r w:rsidRPr="005F281A">
                <w:rPr>
                  <w:rFonts w:hint="eastAsia"/>
                </w:rPr>
                <w:t>（</w:t>
              </w:r>
            </w:ins>
            <w:ins w:id="1673" w:author="wangxu" w:date="2022-02-23T11:38:00Z">
              <w:r w:rsidRPr="005F281A">
                <w:t>1</w:t>
              </w:r>
              <w:r>
                <w:rPr>
                  <w:rFonts w:hint="eastAsia"/>
                </w:rPr>
                <w:t>）任何时候都可以执行此命令</w:t>
              </w:r>
            </w:ins>
            <w:ins w:id="1674" w:author="wangxu" w:date="2022-02-22T17:01:00Z">
              <w:r w:rsidR="006F533B">
                <w:rPr>
                  <w:rFonts w:hint="eastAsia"/>
                </w:rPr>
                <w:t>。</w:t>
              </w:r>
            </w:ins>
          </w:p>
          <w:p w14:paraId="158C76C8" w14:textId="77777777" w:rsidR="005F281A" w:rsidRDefault="005F281A">
            <w:pPr>
              <w:pStyle w:val="af6"/>
              <w:keepNext/>
              <w:jc w:val="left"/>
              <w:rPr>
                <w:ins w:id="1675" w:author="wangxu" w:date="2022-02-24T11:49:00Z"/>
              </w:rPr>
            </w:pPr>
            <w:ins w:id="1676" w:author="wangxu" w:date="2022-02-23T11:38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）输入的待签名数据</w:t>
              </w:r>
            </w:ins>
            <w:ins w:id="1677" w:author="wangxu" w:date="2022-02-23T11:39:00Z">
              <w:r>
                <w:rPr>
                  <w:rFonts w:hint="eastAsia"/>
                </w:rPr>
                <w:t>为待签原始数据经过预处理的杂凑值。</w:t>
              </w:r>
            </w:ins>
          </w:p>
          <w:p w14:paraId="5442D02E" w14:textId="07F82456" w:rsidR="00127AF7" w:rsidRPr="005F281A" w:rsidRDefault="00127AF7">
            <w:pPr>
              <w:pStyle w:val="af6"/>
              <w:keepNext/>
              <w:jc w:val="left"/>
              <w:rPr>
                <w:ins w:id="1678" w:author="wangxu" w:date="2022-02-22T17:01:00Z"/>
              </w:rPr>
            </w:pPr>
            <w:ins w:id="1679" w:author="wangxu" w:date="2022-02-24T11:49:00Z">
              <w:r>
                <w:rPr>
                  <w:rFonts w:asciiTheme="minorEastAsia" w:eastAsiaTheme="minorEastAsia" w:hAnsiTheme="minorEastAsia" w:hint="eastAsia"/>
                </w:rPr>
                <w:t>（3）仅限于</w:t>
              </w:r>
            </w:ins>
            <w:proofErr w:type="spellStart"/>
            <w:ins w:id="1680" w:author="wangxu" w:date="2022-07-06T10:48:00Z">
              <w:r w:rsidR="002A376C">
                <w:rPr>
                  <w:rFonts w:asciiTheme="minorEastAsia" w:eastAsiaTheme="minorEastAsia" w:hAnsiTheme="minorEastAsia" w:hint="eastAsia"/>
                </w:rPr>
                <w:t>U</w:t>
              </w:r>
              <w:r w:rsidR="002A376C">
                <w:rPr>
                  <w:rFonts w:asciiTheme="minorEastAsia" w:eastAsiaTheme="minorEastAsia" w:hAnsiTheme="minorEastAsia"/>
                </w:rPr>
                <w:t>tap</w:t>
              </w:r>
              <w:proofErr w:type="spellEnd"/>
              <w:r w:rsidR="002A376C">
                <w:rPr>
                  <w:rFonts w:asciiTheme="minorEastAsia" w:eastAsiaTheme="minorEastAsia" w:hAnsiTheme="minorEastAsia"/>
                </w:rPr>
                <w:t xml:space="preserve"> v6.1.6.1</w:t>
              </w:r>
              <w:r w:rsidR="002A376C">
                <w:rPr>
                  <w:rFonts w:asciiTheme="minorEastAsia" w:eastAsiaTheme="minorEastAsia" w:hAnsiTheme="minorEastAsia" w:hint="eastAsia"/>
                </w:rPr>
                <w:t>（含）和</w:t>
              </w:r>
            </w:ins>
            <w:ins w:id="1681" w:author="wangxu" w:date="2022-02-24T11:49:00Z">
              <w:r>
                <w:rPr>
                  <w:rFonts w:asciiTheme="minorEastAsia" w:eastAsiaTheme="minorEastAsia" w:hAnsiTheme="minorEastAsia" w:hint="eastAsia"/>
                </w:rPr>
                <w:t>UYEE</w:t>
              </w:r>
              <w:r>
                <w:rPr>
                  <w:rFonts w:asciiTheme="minorEastAsia" w:eastAsiaTheme="minorEastAsia" w:hAnsiTheme="minorEastAsia"/>
                </w:rPr>
                <w:t xml:space="preserve"> </w:t>
              </w:r>
              <w:r>
                <w:rPr>
                  <w:rFonts w:asciiTheme="minorEastAsia" w:eastAsiaTheme="minorEastAsia" w:hAnsiTheme="minorEastAsia" w:hint="eastAsia"/>
                </w:rPr>
                <w:t>v</w:t>
              </w:r>
              <w:r>
                <w:rPr>
                  <w:rFonts w:asciiTheme="minorEastAsia" w:eastAsiaTheme="minorEastAsia" w:hAnsiTheme="minorEastAsia"/>
                </w:rPr>
                <w:t>7.1.1.1</w:t>
              </w:r>
              <w:r>
                <w:rPr>
                  <w:rFonts w:asciiTheme="minorEastAsia" w:eastAsiaTheme="minorEastAsia" w:hAnsiTheme="minorEastAsia" w:hint="eastAsia"/>
                </w:rPr>
                <w:t>（含）以后版本支持此接口。</w:t>
              </w:r>
            </w:ins>
          </w:p>
        </w:tc>
      </w:tr>
    </w:tbl>
    <w:p w14:paraId="70567DFB" w14:textId="77777777" w:rsidR="006F533B" w:rsidRDefault="006F533B" w:rsidP="00B82D90">
      <w:pPr>
        <w:pStyle w:val="a0"/>
        <w:ind w:firstLine="560"/>
      </w:pPr>
    </w:p>
    <w:p w14:paraId="2FD21FF8" w14:textId="77777777" w:rsidR="00B82D90" w:rsidRDefault="00B82D90" w:rsidP="00B82D90">
      <w:pPr>
        <w:widowControl/>
        <w:jc w:val="left"/>
        <w:rPr>
          <w:sz w:val="28"/>
          <w:szCs w:val="28"/>
        </w:rPr>
      </w:pPr>
      <w:r>
        <w:br w:type="page"/>
      </w:r>
    </w:p>
    <w:p w14:paraId="2B213613" w14:textId="77777777" w:rsidR="00572162" w:rsidRDefault="00572162" w:rsidP="004645D2">
      <w:pPr>
        <w:pStyle w:val="3"/>
      </w:pPr>
      <w:bookmarkStart w:id="1682" w:name="_Toc96509717"/>
      <w:r>
        <w:lastRenderedPageBreak/>
        <w:t>SM2</w:t>
      </w:r>
      <w:r>
        <w:t>生成密钥协商参数</w:t>
      </w:r>
      <w:r>
        <w:rPr>
          <w:rFonts w:hint="eastAsia"/>
        </w:rPr>
        <w:t>（</w:t>
      </w:r>
      <w:r>
        <w:rPr>
          <w:rFonts w:hint="eastAsia"/>
        </w:rPr>
        <w:t>0x</w:t>
      </w:r>
      <w:r>
        <w:t>82</w:t>
      </w:r>
      <w:r>
        <w:rPr>
          <w:rFonts w:hint="eastAsia"/>
        </w:rPr>
        <w:t>）</w:t>
      </w:r>
      <w:bookmarkEnd w:id="1682"/>
    </w:p>
    <w:p w14:paraId="34244D98" w14:textId="77777777" w:rsidR="00572162" w:rsidRPr="00BF629E" w:rsidRDefault="00572162" w:rsidP="00572162">
      <w:pPr>
        <w:ind w:firstLineChars="200" w:firstLine="560"/>
        <w:rPr>
          <w:ins w:id="1683" w:author="Microsoft 帐户" w:date="2021-11-04T10:14:00Z"/>
          <w:sz w:val="28"/>
          <w:szCs w:val="28"/>
        </w:rPr>
      </w:pPr>
      <w:ins w:id="1684" w:author="Microsoft 帐户" w:date="2021-11-04T10:14:00Z">
        <w:r>
          <w:rPr>
            <w:rFonts w:hint="eastAsia"/>
            <w:sz w:val="28"/>
            <w:szCs w:val="28"/>
          </w:rPr>
          <w:t>（</w:t>
        </w:r>
        <w:r>
          <w:rPr>
            <w:rFonts w:hint="eastAsia"/>
            <w:sz w:val="28"/>
            <w:szCs w:val="28"/>
          </w:rPr>
          <w:t>1</w:t>
        </w:r>
        <w:r>
          <w:rPr>
            <w:rFonts w:hint="eastAsia"/>
            <w:sz w:val="28"/>
            <w:szCs w:val="28"/>
          </w:rPr>
          <w:t>）</w:t>
        </w:r>
        <w:r w:rsidRPr="00BF629E">
          <w:rPr>
            <w:rFonts w:hint="eastAsia"/>
            <w:sz w:val="28"/>
            <w:szCs w:val="28"/>
          </w:rPr>
          <w:t>定义与范围</w:t>
        </w:r>
      </w:ins>
    </w:p>
    <w:p w14:paraId="6FC1A020" w14:textId="77777777" w:rsidR="00572162" w:rsidRDefault="00516A3E" w:rsidP="00572162">
      <w:pPr>
        <w:ind w:firstLineChars="200" w:firstLine="560"/>
        <w:rPr>
          <w:ins w:id="1685" w:author="Microsoft 帐户" w:date="2021-11-04T11:50:00Z"/>
          <w:sz w:val="28"/>
          <w:szCs w:val="28"/>
        </w:rPr>
      </w:pPr>
      <w:ins w:id="1686" w:author="Microsoft 帐户" w:date="2021-11-04T10:21:00Z">
        <w:r>
          <w:rPr>
            <w:sz w:val="28"/>
            <w:szCs w:val="28"/>
          </w:rPr>
          <w:t>使用</w:t>
        </w:r>
        <w:r>
          <w:rPr>
            <w:sz w:val="28"/>
            <w:szCs w:val="28"/>
          </w:rPr>
          <w:t>SM2</w:t>
        </w:r>
        <w:r>
          <w:rPr>
            <w:sz w:val="28"/>
            <w:szCs w:val="28"/>
          </w:rPr>
          <w:t>密钥协商算法</w:t>
        </w:r>
        <w:r>
          <w:rPr>
            <w:rFonts w:hint="eastAsia"/>
            <w:sz w:val="28"/>
            <w:szCs w:val="28"/>
          </w:rPr>
          <w:t>，</w:t>
        </w:r>
        <w:r>
          <w:rPr>
            <w:sz w:val="28"/>
            <w:szCs w:val="28"/>
          </w:rPr>
          <w:t>为计算会话密钥而产生协商参数</w:t>
        </w:r>
        <w:r>
          <w:rPr>
            <w:rFonts w:hint="eastAsia"/>
            <w:sz w:val="28"/>
            <w:szCs w:val="28"/>
          </w:rPr>
          <w:t>，</w:t>
        </w:r>
        <w:r>
          <w:rPr>
            <w:sz w:val="28"/>
            <w:szCs w:val="28"/>
          </w:rPr>
          <w:t>返回临时</w:t>
        </w:r>
      </w:ins>
      <w:ins w:id="1687" w:author="Microsoft 帐户" w:date="2021-11-04T10:22:00Z">
        <w:r>
          <w:rPr>
            <w:sz w:val="28"/>
            <w:szCs w:val="28"/>
          </w:rPr>
          <w:t>SM2</w:t>
        </w:r>
        <w:r>
          <w:rPr>
            <w:sz w:val="28"/>
            <w:szCs w:val="28"/>
          </w:rPr>
          <w:t>密钥对的公钥和协商句柄</w:t>
        </w:r>
      </w:ins>
      <w:ins w:id="1688" w:author="Microsoft 帐户" w:date="2021-11-04T10:14:00Z">
        <w:r w:rsidR="00572162">
          <w:rPr>
            <w:sz w:val="28"/>
            <w:szCs w:val="28"/>
          </w:rPr>
          <w:t>。</w:t>
        </w:r>
      </w:ins>
    </w:p>
    <w:p w14:paraId="7228D8A5" w14:textId="77777777" w:rsidR="003F5DDB" w:rsidRDefault="003F5DDB" w:rsidP="00572162">
      <w:pPr>
        <w:ind w:firstLineChars="200" w:firstLine="560"/>
        <w:rPr>
          <w:ins w:id="1689" w:author="Microsoft 帐户" w:date="2021-11-04T10:14:00Z"/>
          <w:sz w:val="28"/>
        </w:rPr>
      </w:pPr>
      <w:ins w:id="1690" w:author="Microsoft 帐户" w:date="2021-11-04T11:50:00Z">
        <w:r w:rsidRPr="003F5DDB">
          <w:rPr>
            <w:rFonts w:hint="eastAsia"/>
            <w:sz w:val="28"/>
          </w:rPr>
          <w:t>为协商会话密钥，协商的发起方应首先执行此指令。</w:t>
        </w:r>
      </w:ins>
    </w:p>
    <w:p w14:paraId="240C16DF" w14:textId="77777777" w:rsidR="00572162" w:rsidRDefault="00572162" w:rsidP="00572162">
      <w:pPr>
        <w:ind w:firstLineChars="200" w:firstLine="560"/>
        <w:rPr>
          <w:ins w:id="1691" w:author="Microsoft 帐户" w:date="2021-11-04T10:14:00Z"/>
          <w:sz w:val="28"/>
          <w:szCs w:val="28"/>
        </w:rPr>
      </w:pPr>
      <w:ins w:id="1692" w:author="Microsoft 帐户" w:date="2021-11-04T10:14:00Z">
        <w:r>
          <w:rPr>
            <w:rFonts w:hint="eastAsia"/>
            <w:sz w:val="28"/>
          </w:rPr>
          <w:t>（</w:t>
        </w:r>
        <w:r>
          <w:rPr>
            <w:rFonts w:hint="eastAsia"/>
            <w:sz w:val="28"/>
          </w:rPr>
          <w:t>2</w:t>
        </w:r>
        <w:r>
          <w:rPr>
            <w:rFonts w:hint="eastAsia"/>
            <w:sz w:val="28"/>
          </w:rPr>
          <w:t>）</w:t>
        </w:r>
        <w:r w:rsidRPr="00BF629E">
          <w:rPr>
            <w:rFonts w:hint="eastAsia"/>
            <w:sz w:val="28"/>
            <w:szCs w:val="28"/>
          </w:rPr>
          <w:t>指令与响应报文</w:t>
        </w:r>
      </w:ins>
    </w:p>
    <w:p w14:paraId="7ED63642" w14:textId="6FC0BDA0" w:rsidR="00572162" w:rsidRPr="009B3BBF" w:rsidRDefault="00572162" w:rsidP="00572162">
      <w:pPr>
        <w:pStyle w:val="af3"/>
        <w:rPr>
          <w:ins w:id="1693" w:author="Microsoft 帐户" w:date="2021-11-04T10:14:00Z"/>
          <w:rFonts w:asciiTheme="minorEastAsia" w:eastAsiaTheme="minorEastAsia" w:hAnsiTheme="minorEastAsia"/>
          <w:sz w:val="28"/>
          <w:szCs w:val="28"/>
        </w:rPr>
      </w:pPr>
      <w:ins w:id="1694" w:author="Microsoft 帐户" w:date="2021-11-04T10:14:00Z"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t>表格</w: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instrText>STYLEREF 1 \s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</w:ins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ins w:id="1695" w:author="Microsoft 帐户" w:date="2021-11-04T10:14:00Z"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noBreakHyphen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instrText>SEQ 表格 \* ARABIC \s 1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</w:ins>
      <w:ins w:id="1696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47</w:t>
        </w:r>
      </w:ins>
      <w:ins w:id="1697" w:author="Microsoft 帐户" w:date="2021-11-04T10:14:00Z">
        <w:del w:id="1698" w:author="wangxu" w:date="2022-02-23T11:53:00Z">
          <w:r w:rsidDel="00000064">
            <w:rPr>
              <w:rFonts w:asciiTheme="minorEastAsia" w:eastAsiaTheme="minorEastAsia" w:hAnsiTheme="minorEastAsia"/>
              <w:noProof/>
              <w:sz w:val="28"/>
              <w:szCs w:val="28"/>
            </w:rPr>
            <w:delText>42</w:delText>
          </w:r>
        </w:del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t xml:space="preserve"> SM2</w:t>
        </w:r>
      </w:ins>
      <w:ins w:id="1699" w:author="Microsoft 帐户" w:date="2021-11-04T10:18:00Z">
        <w:r w:rsidRPr="00572162">
          <w:rPr>
            <w:rFonts w:asciiTheme="minorEastAsia" w:eastAsiaTheme="minorEastAsia" w:hAnsiTheme="minorEastAsia" w:hint="eastAsia"/>
            <w:sz w:val="28"/>
            <w:szCs w:val="28"/>
          </w:rPr>
          <w:t>生成密钥协商参数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"/>
        <w:gridCol w:w="1369"/>
        <w:gridCol w:w="1248"/>
        <w:gridCol w:w="5772"/>
      </w:tblGrid>
      <w:tr w:rsidR="00572162" w:rsidRPr="0059010E" w14:paraId="1D68F656" w14:textId="77777777" w:rsidTr="00572162">
        <w:trPr>
          <w:ins w:id="1700" w:author="Microsoft 帐户" w:date="2021-11-04T10:14:00Z"/>
        </w:trPr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C8C97" w14:textId="77777777" w:rsidR="00572162" w:rsidRPr="001842A8" w:rsidRDefault="00572162" w:rsidP="00572162">
            <w:pPr>
              <w:pStyle w:val="af6"/>
              <w:jc w:val="left"/>
              <w:rPr>
                <w:ins w:id="1701" w:author="Microsoft 帐户" w:date="2021-11-04T10:14:00Z"/>
              </w:rPr>
            </w:pPr>
            <w:ins w:id="1702" w:author="Microsoft 帐户" w:date="2021-11-04T10:14:00Z">
              <w:r w:rsidRPr="001842A8">
                <w:rPr>
                  <w:rFonts w:hint="eastAsia"/>
                </w:rPr>
                <w:t>类型</w:t>
              </w:r>
            </w:ins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7E8E" w14:textId="77777777" w:rsidR="00572162" w:rsidRPr="001842A8" w:rsidRDefault="00572162" w:rsidP="00572162">
            <w:pPr>
              <w:pStyle w:val="af6"/>
              <w:jc w:val="left"/>
              <w:rPr>
                <w:ins w:id="1703" w:author="Microsoft 帐户" w:date="2021-11-04T10:14:00Z"/>
              </w:rPr>
            </w:pPr>
            <w:ins w:id="1704" w:author="Microsoft 帐户" w:date="2021-11-04T10:14:00Z">
              <w:r w:rsidRPr="001842A8">
                <w:rPr>
                  <w:rFonts w:hint="eastAsia"/>
                </w:rPr>
                <w:t>名称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5F79C" w14:textId="77777777" w:rsidR="00572162" w:rsidRPr="001842A8" w:rsidRDefault="00572162" w:rsidP="00572162">
            <w:pPr>
              <w:pStyle w:val="af6"/>
              <w:jc w:val="left"/>
              <w:rPr>
                <w:ins w:id="1705" w:author="Microsoft 帐户" w:date="2021-11-04T10:14:00Z"/>
              </w:rPr>
            </w:pPr>
            <w:ins w:id="1706" w:author="Microsoft 帐户" w:date="2021-11-04T10:14:00Z">
              <w:r w:rsidRPr="001842A8">
                <w:rPr>
                  <w:rFonts w:hint="eastAsia"/>
                </w:rPr>
                <w:t>赋值与描述</w:t>
              </w:r>
            </w:ins>
          </w:p>
        </w:tc>
      </w:tr>
      <w:tr w:rsidR="00572162" w:rsidRPr="0059010E" w14:paraId="6095B4B4" w14:textId="77777777" w:rsidTr="00572162">
        <w:trPr>
          <w:ins w:id="1707" w:author="Microsoft 帐户" w:date="2021-11-04T10:14:00Z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BF12D6" w14:textId="77777777" w:rsidR="00572162" w:rsidRPr="001842A8" w:rsidRDefault="00572162" w:rsidP="00572162">
            <w:pPr>
              <w:pStyle w:val="af6"/>
              <w:jc w:val="left"/>
              <w:rPr>
                <w:ins w:id="1708" w:author="Microsoft 帐户" w:date="2021-11-04T10:14:00Z"/>
              </w:rPr>
            </w:pPr>
            <w:ins w:id="1709" w:author="Microsoft 帐户" w:date="2021-11-04T10:14:00Z">
              <w:r w:rsidRPr="001842A8">
                <w:rPr>
                  <w:rFonts w:hint="eastAsia"/>
                </w:rPr>
                <w:t>指令</w:t>
              </w:r>
            </w:ins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29486" w14:textId="77777777" w:rsidR="00572162" w:rsidRPr="001842A8" w:rsidRDefault="00572162" w:rsidP="00572162">
            <w:pPr>
              <w:pStyle w:val="af6"/>
              <w:jc w:val="left"/>
              <w:rPr>
                <w:ins w:id="1710" w:author="Microsoft 帐户" w:date="2021-11-04T10:14:00Z"/>
              </w:rPr>
            </w:pPr>
            <w:ins w:id="1711" w:author="Microsoft 帐户" w:date="2021-11-04T10:14:00Z">
              <w:r w:rsidRPr="001842A8">
                <w:t>CLA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D165" w14:textId="77777777" w:rsidR="00572162" w:rsidRPr="001842A8" w:rsidRDefault="00572162" w:rsidP="00572162">
            <w:pPr>
              <w:pStyle w:val="af6"/>
              <w:jc w:val="left"/>
              <w:rPr>
                <w:ins w:id="1712" w:author="Microsoft 帐户" w:date="2021-11-04T10:14:00Z"/>
              </w:rPr>
            </w:pPr>
            <w:ins w:id="1713" w:author="Microsoft 帐户" w:date="2021-11-04T10:14:00Z">
              <w:r w:rsidRPr="001842A8">
                <w:t>0x</w:t>
              </w:r>
              <w:r w:rsidRPr="001842A8">
                <w:rPr>
                  <w:rFonts w:hint="eastAsia"/>
                </w:rPr>
                <w:t>B</w:t>
              </w:r>
            </w:ins>
            <w:ins w:id="1714" w:author="Microsoft 帐户" w:date="2021-11-04T10:20:00Z">
              <w:r>
                <w:t>0</w:t>
              </w:r>
            </w:ins>
          </w:p>
        </w:tc>
      </w:tr>
      <w:tr w:rsidR="00572162" w:rsidRPr="0059010E" w14:paraId="3FBC9396" w14:textId="77777777" w:rsidTr="00572162">
        <w:trPr>
          <w:ins w:id="1715" w:author="Microsoft 帐户" w:date="2021-11-04T10:14:00Z"/>
        </w:trPr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425340" w14:textId="77777777" w:rsidR="00572162" w:rsidRPr="001842A8" w:rsidRDefault="00572162" w:rsidP="00572162">
            <w:pPr>
              <w:pStyle w:val="af6"/>
              <w:jc w:val="left"/>
              <w:rPr>
                <w:ins w:id="1716" w:author="Microsoft 帐户" w:date="2021-11-04T10:14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B3BE" w14:textId="77777777" w:rsidR="00572162" w:rsidRPr="001842A8" w:rsidRDefault="00572162" w:rsidP="00572162">
            <w:pPr>
              <w:pStyle w:val="af6"/>
              <w:jc w:val="left"/>
              <w:rPr>
                <w:ins w:id="1717" w:author="Microsoft 帐户" w:date="2021-11-04T10:14:00Z"/>
              </w:rPr>
            </w:pPr>
            <w:ins w:id="1718" w:author="Microsoft 帐户" w:date="2021-11-04T10:14:00Z">
              <w:r w:rsidRPr="001842A8">
                <w:t>INS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C2C4F" w14:textId="77777777" w:rsidR="00572162" w:rsidRPr="001842A8" w:rsidRDefault="00572162" w:rsidP="00572162">
            <w:pPr>
              <w:pStyle w:val="af6"/>
              <w:jc w:val="left"/>
              <w:rPr>
                <w:ins w:id="1719" w:author="Microsoft 帐户" w:date="2021-11-04T10:14:00Z"/>
              </w:rPr>
            </w:pPr>
            <w:ins w:id="1720" w:author="Microsoft 帐户" w:date="2021-11-04T10:14:00Z">
              <w:r w:rsidRPr="001842A8">
                <w:t>0x</w:t>
              </w:r>
            </w:ins>
            <w:ins w:id="1721" w:author="Microsoft 帐户" w:date="2021-11-04T10:20:00Z">
              <w:r>
                <w:t>82</w:t>
              </w:r>
            </w:ins>
          </w:p>
        </w:tc>
      </w:tr>
      <w:tr w:rsidR="00572162" w:rsidRPr="0059010E" w14:paraId="39D08B7D" w14:textId="77777777" w:rsidTr="00572162">
        <w:trPr>
          <w:ins w:id="1722" w:author="Microsoft 帐户" w:date="2021-11-04T10:14:00Z"/>
        </w:trPr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76C6DF" w14:textId="77777777" w:rsidR="00572162" w:rsidRPr="001842A8" w:rsidRDefault="00572162" w:rsidP="00572162">
            <w:pPr>
              <w:pStyle w:val="af6"/>
              <w:jc w:val="left"/>
              <w:rPr>
                <w:ins w:id="1723" w:author="Microsoft 帐户" w:date="2021-11-04T10:14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29A3" w14:textId="77777777" w:rsidR="00572162" w:rsidRPr="001842A8" w:rsidRDefault="00572162" w:rsidP="00572162">
            <w:pPr>
              <w:pStyle w:val="af6"/>
              <w:jc w:val="left"/>
              <w:rPr>
                <w:ins w:id="1724" w:author="Microsoft 帐户" w:date="2021-11-04T10:14:00Z"/>
              </w:rPr>
            </w:pPr>
            <w:ins w:id="1725" w:author="Microsoft 帐户" w:date="2021-11-04T10:14:00Z">
              <w:r w:rsidRPr="001842A8">
                <w:t>P1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16C6" w14:textId="77777777" w:rsidR="00572162" w:rsidRPr="001842A8" w:rsidRDefault="00572162" w:rsidP="00572162">
            <w:pPr>
              <w:pStyle w:val="af6"/>
              <w:jc w:val="left"/>
              <w:rPr>
                <w:ins w:id="1726" w:author="Microsoft 帐户" w:date="2021-11-04T10:14:00Z"/>
              </w:rPr>
            </w:pPr>
            <w:ins w:id="1727" w:author="Microsoft 帐户" w:date="2021-11-04T10:14:00Z">
              <w:r w:rsidRPr="001842A8">
                <w:t>0x00</w:t>
              </w:r>
            </w:ins>
          </w:p>
        </w:tc>
      </w:tr>
      <w:tr w:rsidR="00572162" w:rsidRPr="0059010E" w14:paraId="366ACC8A" w14:textId="77777777" w:rsidTr="00572162">
        <w:trPr>
          <w:ins w:id="1728" w:author="Microsoft 帐户" w:date="2021-11-04T10:14:00Z"/>
        </w:trPr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8400EC" w14:textId="77777777" w:rsidR="00572162" w:rsidRPr="001842A8" w:rsidRDefault="00572162" w:rsidP="00572162">
            <w:pPr>
              <w:pStyle w:val="af6"/>
              <w:jc w:val="left"/>
              <w:rPr>
                <w:ins w:id="1729" w:author="Microsoft 帐户" w:date="2021-11-04T10:14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40E4A" w14:textId="77777777" w:rsidR="00572162" w:rsidRPr="001842A8" w:rsidRDefault="00572162" w:rsidP="00572162">
            <w:pPr>
              <w:pStyle w:val="af6"/>
              <w:jc w:val="left"/>
              <w:rPr>
                <w:ins w:id="1730" w:author="Microsoft 帐户" w:date="2021-11-04T10:14:00Z"/>
              </w:rPr>
            </w:pPr>
            <w:ins w:id="1731" w:author="Microsoft 帐户" w:date="2021-11-04T10:14:00Z">
              <w:r w:rsidRPr="001842A8">
                <w:t>P2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FB56" w14:textId="77777777" w:rsidR="00572162" w:rsidRPr="001842A8" w:rsidRDefault="00572162" w:rsidP="00572162">
            <w:pPr>
              <w:pStyle w:val="af6"/>
              <w:jc w:val="left"/>
              <w:rPr>
                <w:ins w:id="1732" w:author="Microsoft 帐户" w:date="2021-11-04T10:14:00Z"/>
              </w:rPr>
            </w:pPr>
            <w:ins w:id="1733" w:author="Microsoft 帐户" w:date="2021-11-04T10:14:00Z">
              <w:r w:rsidRPr="001842A8">
                <w:t>0x00</w:t>
              </w:r>
            </w:ins>
          </w:p>
        </w:tc>
      </w:tr>
      <w:tr w:rsidR="00572162" w:rsidRPr="0059010E" w14:paraId="3139507F" w14:textId="77777777" w:rsidTr="00572162">
        <w:trPr>
          <w:ins w:id="1734" w:author="Microsoft 帐户" w:date="2021-11-04T10:14:00Z"/>
        </w:trPr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3589BF" w14:textId="77777777" w:rsidR="00572162" w:rsidRPr="001842A8" w:rsidRDefault="00572162" w:rsidP="00572162">
            <w:pPr>
              <w:pStyle w:val="af6"/>
              <w:jc w:val="left"/>
              <w:rPr>
                <w:ins w:id="1735" w:author="Microsoft 帐户" w:date="2021-11-04T10:14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4665" w14:textId="77777777" w:rsidR="00572162" w:rsidRPr="001842A8" w:rsidRDefault="00572162" w:rsidP="00572162">
            <w:pPr>
              <w:pStyle w:val="af6"/>
              <w:jc w:val="left"/>
              <w:rPr>
                <w:ins w:id="1736" w:author="Microsoft 帐户" w:date="2021-11-04T10:14:00Z"/>
              </w:rPr>
            </w:pPr>
            <w:ins w:id="1737" w:author="Microsoft 帐户" w:date="2021-11-04T10:14:00Z">
              <w:r w:rsidRPr="001842A8">
                <w:t>Lc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5AA6" w14:textId="77777777" w:rsidR="00572162" w:rsidRPr="001842A8" w:rsidRDefault="00516A3E" w:rsidP="0023002E">
            <w:pPr>
              <w:pStyle w:val="af6"/>
              <w:jc w:val="left"/>
              <w:rPr>
                <w:ins w:id="1738" w:author="Microsoft 帐户" w:date="2021-11-04T10:14:00Z"/>
              </w:rPr>
            </w:pPr>
            <w:ins w:id="1739" w:author="Microsoft 帐户" w:date="2021-11-04T10:26:00Z">
              <w:r>
                <w:t>不大于</w:t>
              </w:r>
            </w:ins>
            <w:ins w:id="1740" w:author="Microsoft 帐户" w:date="2021-11-04T10:27:00Z">
              <w:r>
                <w:rPr>
                  <w:rFonts w:hint="eastAsia"/>
                </w:rPr>
                <w:t>0</w:t>
              </w:r>
              <w:r>
                <w:t>x</w:t>
              </w:r>
            </w:ins>
            <w:ins w:id="1741" w:author="Microsoft 帐户" w:date="2021-11-05T16:53:00Z">
              <w:r w:rsidR="0023002E">
                <w:t>2</w:t>
              </w:r>
            </w:ins>
            <w:ins w:id="1742" w:author="Microsoft 帐户" w:date="2021-11-05T11:57:00Z">
              <w:r w:rsidR="00806558">
                <w:rPr>
                  <w:rFonts w:hint="eastAsia"/>
                </w:rPr>
                <w:t>A</w:t>
              </w:r>
            </w:ins>
          </w:p>
        </w:tc>
      </w:tr>
      <w:tr w:rsidR="00572162" w:rsidRPr="0059010E" w14:paraId="6C020CBE" w14:textId="77777777" w:rsidTr="00572162">
        <w:trPr>
          <w:ins w:id="1743" w:author="Microsoft 帐户" w:date="2021-11-04T10:14:00Z"/>
        </w:trPr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D1E8D5" w14:textId="77777777" w:rsidR="00572162" w:rsidRPr="001842A8" w:rsidRDefault="00572162" w:rsidP="00572162">
            <w:pPr>
              <w:pStyle w:val="af6"/>
              <w:jc w:val="left"/>
              <w:rPr>
                <w:ins w:id="1744" w:author="Microsoft 帐户" w:date="2021-11-04T10:14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2545" w14:textId="77777777" w:rsidR="00572162" w:rsidRPr="001842A8" w:rsidRDefault="00572162" w:rsidP="00572162">
            <w:pPr>
              <w:pStyle w:val="af6"/>
              <w:jc w:val="left"/>
              <w:rPr>
                <w:ins w:id="1745" w:author="Microsoft 帐户" w:date="2021-11-04T10:14:00Z"/>
              </w:rPr>
            </w:pPr>
            <w:ins w:id="1746" w:author="Microsoft 帐户" w:date="2021-11-04T10:14:00Z">
              <w:r w:rsidRPr="001842A8">
                <w:t>Le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A580" w14:textId="77777777" w:rsidR="00572162" w:rsidRPr="001842A8" w:rsidRDefault="00B56654" w:rsidP="00572162">
            <w:pPr>
              <w:pStyle w:val="af6"/>
              <w:jc w:val="left"/>
              <w:rPr>
                <w:ins w:id="1747" w:author="Microsoft 帐户" w:date="2021-11-04T10:14:00Z"/>
              </w:rPr>
            </w:pPr>
            <w:ins w:id="1748" w:author="Microsoft 帐户" w:date="2021-11-04T11:00:00Z">
              <w:r>
                <w:rPr>
                  <w:rFonts w:hint="eastAsia"/>
                </w:rPr>
                <w:t>0</w:t>
              </w:r>
              <w:r>
                <w:t>x0048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SM</w:t>
              </w:r>
              <w:r>
                <w:t>2</w:t>
              </w:r>
              <w:r>
                <w:t>密钥位长是</w:t>
              </w:r>
              <w:r>
                <w:rPr>
                  <w:rFonts w:hint="eastAsia"/>
                </w:rPr>
                <w:t>2</w:t>
              </w:r>
              <w:r>
                <w:t>56</w:t>
              </w:r>
              <w:r>
                <w:rPr>
                  <w:rFonts w:hint="eastAsia"/>
                </w:rPr>
                <w:t>）</w:t>
              </w:r>
            </w:ins>
          </w:p>
        </w:tc>
      </w:tr>
      <w:tr w:rsidR="00572162" w:rsidRPr="0059010E" w14:paraId="3AA32E30" w14:textId="77777777" w:rsidTr="00572162">
        <w:trPr>
          <w:ins w:id="1749" w:author="Microsoft 帐户" w:date="2021-11-04T10:14:00Z"/>
        </w:trPr>
        <w:tc>
          <w:tcPr>
            <w:tcW w:w="4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CEC9" w14:textId="77777777" w:rsidR="00572162" w:rsidRPr="001842A8" w:rsidRDefault="00572162" w:rsidP="00572162">
            <w:pPr>
              <w:pStyle w:val="af6"/>
              <w:jc w:val="left"/>
              <w:rPr>
                <w:ins w:id="1750" w:author="Microsoft 帐户" w:date="2021-11-04T10:14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AEF0" w14:textId="77777777" w:rsidR="00572162" w:rsidRPr="001842A8" w:rsidRDefault="00572162" w:rsidP="00572162">
            <w:pPr>
              <w:pStyle w:val="af6"/>
              <w:jc w:val="left"/>
              <w:rPr>
                <w:ins w:id="1751" w:author="Microsoft 帐户" w:date="2021-11-04T10:14:00Z"/>
              </w:rPr>
            </w:pPr>
            <w:ins w:id="1752" w:author="Microsoft 帐户" w:date="2021-11-04T10:14:00Z">
              <w:r w:rsidRPr="001842A8">
                <w:t>Data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16AF" w14:textId="77777777" w:rsidR="00602342" w:rsidRPr="001842A8" w:rsidRDefault="00516A3E" w:rsidP="00806558">
            <w:pPr>
              <w:pStyle w:val="af6"/>
              <w:jc w:val="left"/>
              <w:rPr>
                <w:ins w:id="1753" w:author="Microsoft 帐户" w:date="2021-11-04T10:14:00Z"/>
              </w:rPr>
            </w:pPr>
            <w:ins w:id="1754" w:author="Microsoft 帐户" w:date="2021-11-04T10:30:00Z">
              <w:r>
                <w:t>应用</w:t>
              </w:r>
              <w:r>
                <w:t>ID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字节）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容器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字节）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会话密钥算法标识（</w:t>
              </w:r>
            </w:ins>
            <w:ins w:id="1755" w:author="Microsoft 帐户" w:date="2021-11-05T11:57:00Z">
              <w:r w:rsidR="00806558">
                <w:t>2</w:t>
              </w:r>
            </w:ins>
            <w:ins w:id="1756" w:author="Microsoft 帐户" w:date="2021-11-04T10:30:00Z">
              <w:r>
                <w:rPr>
                  <w:rFonts w:hint="eastAsia"/>
                </w:rPr>
                <w:t>字节）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发起方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长度（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字节）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发起方的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（</w:t>
              </w:r>
            </w:ins>
            <w:ins w:id="1757" w:author="Microsoft 帐户" w:date="2021-11-04T10:32:00Z">
              <w:r w:rsidR="00602342">
                <w:rPr>
                  <w:rFonts w:hint="eastAsia"/>
                </w:rPr>
                <w:t>设定长度</w:t>
              </w:r>
            </w:ins>
            <w:ins w:id="1758" w:author="Microsoft 帐户" w:date="2021-11-04T10:31:00Z">
              <w:r w:rsidR="00602342">
                <w:rPr>
                  <w:rFonts w:hint="eastAsia"/>
                </w:rPr>
                <w:t>不大于</w:t>
              </w:r>
              <w:r w:rsidR="00602342">
                <w:rPr>
                  <w:rFonts w:hint="eastAsia"/>
                </w:rPr>
                <w:t>0x</w:t>
              </w:r>
              <w:r w:rsidR="00602342">
                <w:t>20</w:t>
              </w:r>
            </w:ins>
            <w:ins w:id="1759" w:author="Microsoft 帐户" w:date="2021-11-04T10:30:00Z">
              <w:r>
                <w:rPr>
                  <w:rFonts w:hint="eastAsia"/>
                </w:rPr>
                <w:t>）</w:t>
              </w:r>
            </w:ins>
          </w:p>
        </w:tc>
      </w:tr>
      <w:tr w:rsidR="00572162" w:rsidRPr="0059010E" w14:paraId="408D4836" w14:textId="77777777" w:rsidTr="00572162">
        <w:trPr>
          <w:ins w:id="1760" w:author="Microsoft 帐户" w:date="2021-11-04T10:14:00Z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2FAF85" w14:textId="77777777" w:rsidR="00572162" w:rsidRPr="001842A8" w:rsidRDefault="00572162" w:rsidP="00572162">
            <w:pPr>
              <w:pStyle w:val="af6"/>
              <w:jc w:val="left"/>
              <w:rPr>
                <w:ins w:id="1761" w:author="Microsoft 帐户" w:date="2021-11-04T10:14:00Z"/>
              </w:rPr>
            </w:pPr>
            <w:ins w:id="1762" w:author="Microsoft 帐户" w:date="2021-11-04T10:14:00Z">
              <w:r w:rsidRPr="001842A8">
                <w:rPr>
                  <w:rFonts w:hint="eastAsia"/>
                </w:rPr>
                <w:t>响应</w:t>
              </w:r>
            </w:ins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D6D511E" w14:textId="77777777" w:rsidR="00572162" w:rsidRPr="001842A8" w:rsidRDefault="00572162" w:rsidP="00572162">
            <w:pPr>
              <w:pStyle w:val="af6"/>
              <w:jc w:val="left"/>
              <w:rPr>
                <w:ins w:id="1763" w:author="Microsoft 帐户" w:date="2021-11-04T10:14:00Z"/>
              </w:rPr>
            </w:pPr>
            <w:ins w:id="1764" w:author="Microsoft 帐户" w:date="2021-11-04T10:14:00Z">
              <w:r w:rsidRPr="001842A8">
                <w:rPr>
                  <w:rFonts w:hint="eastAsia"/>
                </w:rPr>
                <w:t>SW1SW2</w:t>
              </w:r>
            </w:ins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DB089" w14:textId="77777777" w:rsidR="00572162" w:rsidRPr="001842A8" w:rsidRDefault="00572162" w:rsidP="00572162">
            <w:pPr>
              <w:pStyle w:val="af6"/>
              <w:jc w:val="left"/>
              <w:rPr>
                <w:ins w:id="1765" w:author="Microsoft 帐户" w:date="2021-11-04T10:14:00Z"/>
              </w:rPr>
            </w:pPr>
            <w:ins w:id="1766" w:author="Microsoft 帐户" w:date="2021-11-04T10:14:00Z">
              <w:r w:rsidRPr="001842A8">
                <w:t>0x9000</w:t>
              </w:r>
            </w:ins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A39EE" w14:textId="77777777" w:rsidR="00572162" w:rsidRPr="001842A8" w:rsidRDefault="00572162" w:rsidP="00572162">
            <w:pPr>
              <w:pStyle w:val="af6"/>
              <w:jc w:val="left"/>
              <w:rPr>
                <w:ins w:id="1767" w:author="Microsoft 帐户" w:date="2021-11-04T10:14:00Z"/>
              </w:rPr>
            </w:pPr>
            <w:ins w:id="1768" w:author="Microsoft 帐户" w:date="2021-11-04T10:14:00Z">
              <w:r w:rsidRPr="001842A8">
                <w:t>成功</w:t>
              </w:r>
            </w:ins>
          </w:p>
        </w:tc>
      </w:tr>
      <w:tr w:rsidR="00572162" w:rsidRPr="0059010E" w14:paraId="1D028FAD" w14:textId="77777777" w:rsidTr="00572162">
        <w:trPr>
          <w:ins w:id="1769" w:author="Microsoft 帐户" w:date="2021-11-04T10:14:00Z"/>
        </w:trPr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1816EA" w14:textId="77777777" w:rsidR="00572162" w:rsidRPr="001842A8" w:rsidRDefault="00572162" w:rsidP="00572162">
            <w:pPr>
              <w:pStyle w:val="af6"/>
              <w:jc w:val="left"/>
              <w:rPr>
                <w:ins w:id="1770" w:author="Microsoft 帐户" w:date="2021-11-04T10:14:00Z"/>
              </w:rPr>
            </w:pPr>
          </w:p>
        </w:tc>
        <w:tc>
          <w:tcPr>
            <w:tcW w:w="7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33B393" w14:textId="77777777" w:rsidR="00572162" w:rsidRPr="001842A8" w:rsidRDefault="00572162" w:rsidP="00572162">
            <w:pPr>
              <w:pStyle w:val="af6"/>
              <w:jc w:val="left"/>
              <w:rPr>
                <w:ins w:id="1771" w:author="Microsoft 帐户" w:date="2021-11-04T10:14:00Z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DA74" w14:textId="77777777" w:rsidR="00572162" w:rsidRPr="001842A8" w:rsidRDefault="00572162" w:rsidP="00572162">
            <w:pPr>
              <w:pStyle w:val="af6"/>
              <w:jc w:val="left"/>
              <w:rPr>
                <w:ins w:id="1772" w:author="Microsoft 帐户" w:date="2021-11-04T10:14:00Z"/>
              </w:rPr>
            </w:pPr>
            <w:ins w:id="1773" w:author="Microsoft 帐户" w:date="2021-11-04T10:14:00Z">
              <w:r w:rsidRPr="001842A8">
                <w:rPr>
                  <w:rFonts w:hint="eastAsia"/>
                </w:rPr>
                <w:t>其它值</w:t>
              </w:r>
            </w:ins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7BFE" w14:textId="77777777" w:rsidR="00572162" w:rsidRPr="001842A8" w:rsidRDefault="00572162" w:rsidP="00572162">
            <w:pPr>
              <w:pStyle w:val="af6"/>
              <w:jc w:val="left"/>
              <w:rPr>
                <w:ins w:id="1774" w:author="Microsoft 帐户" w:date="2021-11-04T10:14:00Z"/>
              </w:rPr>
            </w:pPr>
            <w:ins w:id="1775" w:author="Microsoft 帐户" w:date="2021-11-04T10:14:00Z">
              <w:r w:rsidRPr="001842A8">
                <w:rPr>
                  <w:rFonts w:hint="eastAsia"/>
                </w:rPr>
                <w:t>见状态码表</w:t>
              </w:r>
            </w:ins>
          </w:p>
        </w:tc>
      </w:tr>
      <w:tr w:rsidR="00572162" w:rsidRPr="0059010E" w14:paraId="0203F9E2" w14:textId="77777777" w:rsidTr="00572162">
        <w:trPr>
          <w:ins w:id="1776" w:author="Microsoft 帐户" w:date="2021-11-04T10:14:00Z"/>
        </w:trPr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4E8F82" w14:textId="77777777" w:rsidR="00572162" w:rsidRPr="001842A8" w:rsidRDefault="00572162" w:rsidP="00572162">
            <w:pPr>
              <w:pStyle w:val="af6"/>
              <w:jc w:val="left"/>
              <w:rPr>
                <w:ins w:id="1777" w:author="Microsoft 帐户" w:date="2021-11-04T10:14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0F6C" w14:textId="77777777" w:rsidR="00572162" w:rsidRPr="001842A8" w:rsidRDefault="00572162" w:rsidP="00572162">
            <w:pPr>
              <w:pStyle w:val="af6"/>
              <w:jc w:val="left"/>
              <w:rPr>
                <w:ins w:id="1778" w:author="Microsoft 帐户" w:date="2021-11-04T10:14:00Z"/>
              </w:rPr>
            </w:pPr>
            <w:ins w:id="1779" w:author="Microsoft 帐户" w:date="2021-11-04T10:14:00Z">
              <w:r w:rsidRPr="001842A8">
                <w:t>L</w:t>
              </w:r>
              <w:r w:rsidRPr="001842A8">
                <w:rPr>
                  <w:rFonts w:hint="eastAsia"/>
                </w:rPr>
                <w:t>en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679E" w14:textId="77777777" w:rsidR="00572162" w:rsidRPr="001842A8" w:rsidRDefault="00572162" w:rsidP="00572162">
            <w:pPr>
              <w:pStyle w:val="af6"/>
              <w:jc w:val="left"/>
              <w:rPr>
                <w:ins w:id="1780" w:author="Microsoft 帐户" w:date="2021-11-04T10:14:00Z"/>
              </w:rPr>
            </w:pPr>
            <w:ins w:id="1781" w:author="Microsoft 帐户" w:date="2021-11-04T10:14:00Z">
              <w:r w:rsidRPr="001842A8">
                <w:rPr>
                  <w:rFonts w:hint="eastAsia"/>
                </w:rPr>
                <w:t>成功时，值为</w:t>
              </w:r>
              <w:r w:rsidRPr="001842A8">
                <w:t>Le</w:t>
              </w:r>
              <w:r w:rsidRPr="001842A8">
                <w:rPr>
                  <w:rFonts w:hint="eastAsia"/>
                </w:rPr>
                <w:t>；其它情况时，值为</w:t>
              </w:r>
              <w:r w:rsidRPr="001842A8">
                <w:rPr>
                  <w:rFonts w:hint="eastAsia"/>
                </w:rPr>
                <w:t>0</w:t>
              </w:r>
              <w:r w:rsidRPr="001842A8">
                <w:rPr>
                  <w:rFonts w:hint="eastAsia"/>
                </w:rPr>
                <w:t>。</w:t>
              </w:r>
            </w:ins>
          </w:p>
        </w:tc>
      </w:tr>
      <w:tr w:rsidR="00572162" w:rsidRPr="0059010E" w14:paraId="21ABE56F" w14:textId="77777777" w:rsidTr="00572162">
        <w:trPr>
          <w:ins w:id="1782" w:author="Microsoft 帐户" w:date="2021-11-04T10:14:00Z"/>
        </w:trPr>
        <w:tc>
          <w:tcPr>
            <w:tcW w:w="4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12A3" w14:textId="77777777" w:rsidR="00572162" w:rsidRPr="001842A8" w:rsidRDefault="00572162" w:rsidP="00572162">
            <w:pPr>
              <w:pStyle w:val="af6"/>
              <w:jc w:val="left"/>
              <w:rPr>
                <w:ins w:id="1783" w:author="Microsoft 帐户" w:date="2021-11-04T10:14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F89F" w14:textId="77777777" w:rsidR="00572162" w:rsidRPr="001842A8" w:rsidRDefault="00572162" w:rsidP="00572162">
            <w:pPr>
              <w:pStyle w:val="af6"/>
              <w:jc w:val="left"/>
              <w:rPr>
                <w:ins w:id="1784" w:author="Microsoft 帐户" w:date="2021-11-04T10:14:00Z"/>
              </w:rPr>
            </w:pPr>
            <w:ins w:id="1785" w:author="Microsoft 帐户" w:date="2021-11-04T10:14:00Z">
              <w:r w:rsidRPr="001842A8">
                <w:t>D</w:t>
              </w:r>
              <w:r w:rsidRPr="001842A8">
                <w:rPr>
                  <w:rFonts w:hint="eastAsia"/>
                </w:rPr>
                <w:t>ata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AA7A" w14:textId="77777777" w:rsidR="00572162" w:rsidRPr="001842A8" w:rsidRDefault="00602342" w:rsidP="00572162">
            <w:pPr>
              <w:pStyle w:val="af6"/>
              <w:jc w:val="left"/>
              <w:rPr>
                <w:ins w:id="1786" w:author="Microsoft 帐户" w:date="2021-11-04T10:14:00Z"/>
              </w:rPr>
            </w:pPr>
            <w:ins w:id="1787" w:author="Microsoft 帐户" w:date="2021-11-04T10:32:00Z">
              <w:r>
                <w:t>发起方临时密钥位</w:t>
              </w:r>
            </w:ins>
            <w:ins w:id="1788" w:author="Microsoft 帐户" w:date="2021-11-04T10:33:00Z">
              <w:r>
                <w:t>长度</w:t>
              </w:r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字节</w:t>
              </w:r>
            </w:ins>
            <w:ins w:id="1789" w:author="Microsoft 帐户" w:date="2021-11-04T10:50:00Z">
              <w:r w:rsidR="003B0B12">
                <w:rPr>
                  <w:rFonts w:hint="eastAsia"/>
                </w:rPr>
                <w:t>，</w:t>
              </w:r>
              <w:proofErr w:type="spellStart"/>
              <w:r w:rsidR="003B0B12">
                <w:rPr>
                  <w:rFonts w:hint="eastAsia"/>
                </w:rPr>
                <w:t>bitLen</w:t>
              </w:r>
            </w:ins>
            <w:proofErr w:type="spellEnd"/>
            <w:ins w:id="1790" w:author="Microsoft 帐户" w:date="2021-11-04T10:33:00Z">
              <w:r>
                <w:rPr>
                  <w:rFonts w:hint="eastAsia"/>
                </w:rPr>
                <w:t>）</w:t>
              </w:r>
            </w:ins>
            <w:ins w:id="1791" w:author="Microsoft 帐户" w:date="2021-11-04T10:49:00Z">
              <w:r w:rsidR="003B0B12">
                <w:rPr>
                  <w:rFonts w:hint="eastAsia"/>
                </w:rPr>
                <w:t>||</w:t>
              </w:r>
            </w:ins>
            <w:ins w:id="1792" w:author="Microsoft 帐户" w:date="2021-11-04T11:43:00Z">
              <w:r w:rsidR="007E3AA5">
                <w:t>发起方临时密钥</w:t>
              </w:r>
            </w:ins>
            <w:ins w:id="1793" w:author="Microsoft 帐户" w:date="2021-11-04T10:50:00Z">
              <w:r w:rsidR="003B0B12">
                <w:rPr>
                  <w:rFonts w:hint="eastAsia"/>
                </w:rPr>
                <w:t>公钥</w:t>
              </w:r>
              <w:r w:rsidR="003B0B12">
                <w:rPr>
                  <w:rFonts w:hint="eastAsia"/>
                </w:rPr>
                <w:t>X</w:t>
              </w:r>
              <w:r w:rsidR="003B0B12">
                <w:rPr>
                  <w:rFonts w:hint="eastAsia"/>
                </w:rPr>
                <w:t>（</w:t>
              </w:r>
              <w:proofErr w:type="spellStart"/>
              <w:r w:rsidR="003B0B12">
                <w:rPr>
                  <w:rFonts w:hint="eastAsia"/>
                </w:rPr>
                <w:t>bitLen</w:t>
              </w:r>
            </w:ins>
            <w:proofErr w:type="spellEnd"/>
            <w:ins w:id="1794" w:author="Microsoft 帐户" w:date="2021-11-04T10:51:00Z">
              <w:r w:rsidR="003B0B12">
                <w:t>/8</w:t>
              </w:r>
              <w:r w:rsidR="003B0B12">
                <w:t>字节</w:t>
              </w:r>
            </w:ins>
            <w:ins w:id="1795" w:author="Microsoft 帐户" w:date="2021-11-04T10:50:00Z">
              <w:r w:rsidR="003B0B12">
                <w:rPr>
                  <w:rFonts w:hint="eastAsia"/>
                </w:rPr>
                <w:t>）</w:t>
              </w:r>
              <w:r w:rsidR="003B0B12">
                <w:rPr>
                  <w:rFonts w:hint="eastAsia"/>
                </w:rPr>
                <w:t>||</w:t>
              </w:r>
            </w:ins>
            <w:ins w:id="1796" w:author="Microsoft 帐户" w:date="2021-11-04T11:43:00Z">
              <w:r w:rsidR="007E3AA5">
                <w:t>发起方临时密钥</w:t>
              </w:r>
            </w:ins>
            <w:ins w:id="1797" w:author="Microsoft 帐户" w:date="2021-11-04T10:50:00Z">
              <w:r w:rsidR="003B0B12">
                <w:rPr>
                  <w:rFonts w:hint="eastAsia"/>
                </w:rPr>
                <w:t>公钥</w:t>
              </w:r>
              <w:r w:rsidR="003B0B12">
                <w:rPr>
                  <w:rFonts w:hint="eastAsia"/>
                </w:rPr>
                <w:t>Y</w:t>
              </w:r>
            </w:ins>
            <w:ins w:id="1798" w:author="Microsoft 帐户" w:date="2021-11-04T10:51:00Z">
              <w:r w:rsidR="003B0B12">
                <w:rPr>
                  <w:rFonts w:hint="eastAsia"/>
                </w:rPr>
                <w:t>（</w:t>
              </w:r>
              <w:proofErr w:type="spellStart"/>
              <w:r w:rsidR="003B0B12">
                <w:rPr>
                  <w:rFonts w:hint="eastAsia"/>
                </w:rPr>
                <w:t>bitLen</w:t>
              </w:r>
              <w:proofErr w:type="spellEnd"/>
              <w:r w:rsidR="003B0B12">
                <w:t>/8</w:t>
              </w:r>
              <w:r w:rsidR="003B0B12">
                <w:t>字节</w:t>
              </w:r>
              <w:r w:rsidR="003B0B12">
                <w:rPr>
                  <w:rFonts w:hint="eastAsia"/>
                </w:rPr>
                <w:t>）</w:t>
              </w:r>
              <w:r w:rsidR="003B0B12">
                <w:rPr>
                  <w:rFonts w:hint="eastAsia"/>
                </w:rPr>
                <w:t>|</w:t>
              </w:r>
              <w:r w:rsidR="003B0B12">
                <w:t>|</w:t>
              </w:r>
              <w:r w:rsidR="003B0B12">
                <w:t>密钥协商句柄</w:t>
              </w:r>
              <w:r w:rsidR="003B0B12">
                <w:rPr>
                  <w:rFonts w:hint="eastAsia"/>
                </w:rPr>
                <w:t>（</w:t>
              </w:r>
              <w:r w:rsidR="003B0B12">
                <w:rPr>
                  <w:rFonts w:hint="eastAsia"/>
                </w:rPr>
                <w:t>4</w:t>
              </w:r>
              <w:r w:rsidR="003B0B12">
                <w:rPr>
                  <w:rFonts w:hint="eastAsia"/>
                </w:rPr>
                <w:t>字节）</w:t>
              </w:r>
            </w:ins>
          </w:p>
        </w:tc>
      </w:tr>
      <w:tr w:rsidR="00572162" w:rsidRPr="0059010E" w14:paraId="49FD0776" w14:textId="77777777" w:rsidTr="00572162">
        <w:trPr>
          <w:ins w:id="1799" w:author="Microsoft 帐户" w:date="2021-11-04T10:14:00Z"/>
        </w:trPr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85E" w14:textId="77777777" w:rsidR="00572162" w:rsidRPr="001842A8" w:rsidRDefault="00572162" w:rsidP="00572162">
            <w:pPr>
              <w:pStyle w:val="af6"/>
              <w:jc w:val="left"/>
              <w:rPr>
                <w:ins w:id="1800" w:author="Microsoft 帐户" w:date="2021-11-04T10:14:00Z"/>
              </w:rPr>
            </w:pPr>
            <w:ins w:id="1801" w:author="Microsoft 帐户" w:date="2021-11-04T10:14:00Z">
              <w:r w:rsidRPr="001842A8">
                <w:rPr>
                  <w:rFonts w:hint="eastAsia"/>
                </w:rPr>
                <w:t>说明</w:t>
              </w:r>
            </w:ins>
          </w:p>
        </w:tc>
        <w:tc>
          <w:tcPr>
            <w:tcW w:w="4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FE36" w14:textId="77777777" w:rsidR="00602342" w:rsidRDefault="00572162" w:rsidP="00572162">
            <w:pPr>
              <w:pStyle w:val="af6"/>
              <w:jc w:val="left"/>
              <w:rPr>
                <w:ins w:id="1802" w:author="Microsoft 帐户" w:date="2021-11-04T10:40:00Z"/>
              </w:rPr>
            </w:pPr>
            <w:ins w:id="1803" w:author="Microsoft 帐户" w:date="2021-11-04T10:14:00Z">
              <w:r w:rsidRPr="001842A8">
                <w:rPr>
                  <w:rFonts w:hint="eastAsia"/>
                </w:rPr>
                <w:t>（</w:t>
              </w:r>
              <w:r w:rsidRPr="001842A8">
                <w:rPr>
                  <w:rFonts w:hint="eastAsia"/>
                </w:rPr>
                <w:t>1</w:t>
              </w:r>
              <w:r w:rsidRPr="001842A8">
                <w:rPr>
                  <w:rFonts w:hint="eastAsia"/>
                </w:rPr>
                <w:t>）</w:t>
              </w:r>
            </w:ins>
            <w:ins w:id="1804" w:author="Microsoft 帐户" w:date="2021-11-04T11:44:00Z">
              <w:r w:rsidR="007E3AA5" w:rsidRPr="00B56654">
                <w:rPr>
                  <w:rFonts w:hint="eastAsia"/>
                </w:rPr>
                <w:t>为协商会话密钥，协商的发起方应首先</w:t>
              </w:r>
              <w:r w:rsidR="007E3AA5">
                <w:rPr>
                  <w:rFonts w:hint="eastAsia"/>
                </w:rPr>
                <w:t>执行此指令</w:t>
              </w:r>
              <w:r w:rsidR="007E3AA5" w:rsidRPr="00B56654">
                <w:rPr>
                  <w:rFonts w:hint="eastAsia"/>
                </w:rPr>
                <w:t>。</w:t>
              </w:r>
            </w:ins>
          </w:p>
          <w:p w14:paraId="7AA50BD8" w14:textId="77777777" w:rsidR="00572162" w:rsidRDefault="00572162" w:rsidP="00B56654">
            <w:pPr>
              <w:pStyle w:val="af6"/>
              <w:jc w:val="left"/>
              <w:rPr>
                <w:ins w:id="1805" w:author="Microsoft 帐户" w:date="2021-11-04T11:04:00Z"/>
              </w:rPr>
            </w:pPr>
            <w:ins w:id="1806" w:author="Microsoft 帐户" w:date="2021-11-04T10:14:00Z">
              <w:r w:rsidRPr="001842A8">
                <w:rPr>
                  <w:rFonts w:hint="eastAsia"/>
                </w:rPr>
                <w:t>（</w:t>
              </w:r>
              <w:r w:rsidRPr="001842A8">
                <w:rPr>
                  <w:rFonts w:hint="eastAsia"/>
                </w:rPr>
                <w:t>2</w:t>
              </w:r>
              <w:r w:rsidRPr="001842A8">
                <w:rPr>
                  <w:rFonts w:hint="eastAsia"/>
                </w:rPr>
                <w:t>）</w:t>
              </w:r>
            </w:ins>
            <w:ins w:id="1807" w:author="Microsoft 帐户" w:date="2021-11-04T11:44:00Z">
              <w:r w:rsidR="007E3AA5">
                <w:t>指令和响应中的多字节字段均为大端字节序</w:t>
              </w:r>
              <w:r w:rsidR="007E3AA5">
                <w:rPr>
                  <w:rFonts w:hint="eastAsia"/>
                </w:rPr>
                <w:t>。</w:t>
              </w:r>
            </w:ins>
          </w:p>
          <w:p w14:paraId="28C46072" w14:textId="77777777" w:rsidR="00B16D4F" w:rsidRDefault="007D48B1" w:rsidP="00B56654">
            <w:pPr>
              <w:pStyle w:val="af6"/>
              <w:jc w:val="left"/>
              <w:rPr>
                <w:ins w:id="1808" w:author="Microsoft 帐户" w:date="2021-11-05T14:04:00Z"/>
              </w:rPr>
            </w:pPr>
            <w:ins w:id="1809" w:author="Microsoft 帐户" w:date="2021-11-04T11:04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）</w:t>
              </w:r>
            </w:ins>
            <w:ins w:id="1810" w:author="Microsoft 帐户" w:date="2021-11-04T11:57:00Z">
              <w:r w:rsidR="00B16D4F">
                <w:rPr>
                  <w:rFonts w:hint="eastAsia"/>
                </w:rPr>
                <w:t>发起方</w:t>
              </w:r>
              <w:r w:rsidR="00B16D4F">
                <w:rPr>
                  <w:rFonts w:hint="eastAsia"/>
                </w:rPr>
                <w:t>ID</w:t>
              </w:r>
              <w:r w:rsidR="00B16D4F">
                <w:rPr>
                  <w:rFonts w:hint="eastAsia"/>
                </w:rPr>
                <w:t>和响应方</w:t>
              </w:r>
              <w:r w:rsidR="00B16D4F">
                <w:rPr>
                  <w:rFonts w:hint="eastAsia"/>
                </w:rPr>
                <w:t>ID</w:t>
              </w:r>
              <w:r w:rsidR="00B16D4F">
                <w:rPr>
                  <w:rFonts w:hint="eastAsia"/>
                </w:rPr>
                <w:t>，设定其长度不大于</w:t>
              </w:r>
              <w:r w:rsidR="00B16D4F">
                <w:rPr>
                  <w:rFonts w:hint="eastAsia"/>
                </w:rPr>
                <w:t>0x</w:t>
              </w:r>
              <w:r w:rsidR="00B16D4F">
                <w:t>20</w:t>
              </w:r>
              <w:r w:rsidR="00B16D4F">
                <w:rPr>
                  <w:rFonts w:hint="eastAsia"/>
                </w:rPr>
                <w:t>。</w:t>
              </w:r>
              <w:r w:rsidR="00B16D4F">
                <w:rPr>
                  <w:rFonts w:hint="eastAsia"/>
                </w:rPr>
                <w:t>L</w:t>
              </w:r>
              <w:r w:rsidR="00B16D4F">
                <w:t>c</w:t>
              </w:r>
              <w:r w:rsidR="00B16D4F">
                <w:t>和</w:t>
              </w:r>
              <w:r w:rsidR="00B16D4F">
                <w:t>Le</w:t>
              </w:r>
              <w:r w:rsidR="00B16D4F">
                <w:t>的值设定了密</w:t>
              </w:r>
              <w:r w:rsidR="00B16D4F">
                <w:lastRenderedPageBreak/>
                <w:t>钥位长是</w:t>
              </w:r>
              <w:r w:rsidR="00B16D4F">
                <w:rPr>
                  <w:rFonts w:hint="eastAsia"/>
                </w:rPr>
                <w:t>2</w:t>
              </w:r>
              <w:r w:rsidR="00B16D4F">
                <w:t>56</w:t>
              </w:r>
              <w:r w:rsidR="00B16D4F">
                <w:rPr>
                  <w:rFonts w:hint="eastAsia"/>
                </w:rPr>
                <w:t>。</w:t>
              </w:r>
            </w:ins>
          </w:p>
          <w:p w14:paraId="10B4BC60" w14:textId="77777777" w:rsidR="00D44068" w:rsidRDefault="00D44068" w:rsidP="00B56654">
            <w:pPr>
              <w:pStyle w:val="af6"/>
              <w:jc w:val="left"/>
              <w:rPr>
                <w:ins w:id="1811" w:author="Microsoft 帐户" w:date="2021-11-04T11:57:00Z"/>
              </w:rPr>
            </w:pPr>
            <w:ins w:id="1812" w:author="Microsoft 帐户" w:date="2021-11-05T14:04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）其中，</w:t>
              </w:r>
            </w:ins>
            <w:ins w:id="1813" w:author="Microsoft 帐户" w:date="2021-11-05T14:05:00Z">
              <w:r>
                <w:rPr>
                  <w:rFonts w:hint="eastAsia"/>
                </w:rPr>
                <w:t>会话密钥</w:t>
              </w:r>
            </w:ins>
            <w:ins w:id="1814" w:author="Microsoft 帐户" w:date="2021-11-05T14:04:00Z">
              <w:r>
                <w:rPr>
                  <w:rFonts w:hint="eastAsia"/>
                </w:rPr>
                <w:t>算法标识：</w:t>
              </w:r>
            </w:ins>
            <w:ins w:id="1815" w:author="Microsoft 帐户" w:date="2021-11-05T14:38:00Z">
              <w:r w:rsidR="00C9280A">
                <w:rPr>
                  <w:rFonts w:asciiTheme="minorEastAsia" w:eastAsiaTheme="minorEastAsia" w:hAnsiTheme="minorEastAsia"/>
                </w:rPr>
                <w:t>算法</w:t>
              </w:r>
            </w:ins>
            <w:proofErr w:type="spellStart"/>
            <w:ins w:id="1816" w:author="Microsoft 帐户" w:date="2021-11-05T14:04:00Z">
              <w:r>
                <w:rPr>
                  <w:rFonts w:asciiTheme="minorEastAsia" w:eastAsiaTheme="minorEastAsia" w:hAnsiTheme="minorEastAsia" w:hint="eastAsia"/>
                </w:rPr>
                <w:t>Al</w:t>
              </w:r>
              <w:r>
                <w:rPr>
                  <w:rFonts w:asciiTheme="minorEastAsia" w:eastAsiaTheme="minorEastAsia" w:hAnsiTheme="minorEastAsia"/>
                </w:rPr>
                <w:t>gType</w:t>
              </w:r>
              <w:proofErr w:type="spellEnd"/>
              <w:r>
                <w:rPr>
                  <w:rFonts w:asciiTheme="minorEastAsia" w:eastAsiaTheme="minorEastAsia" w:hAnsiTheme="minorEastAsia"/>
                </w:rPr>
                <w:t>(</w:t>
              </w:r>
              <w:r>
                <w:rPr>
                  <w:rFonts w:asciiTheme="minorEastAsia" w:eastAsiaTheme="minorEastAsia" w:hAnsiTheme="minorEastAsia" w:hint="eastAsia"/>
                </w:rPr>
                <w:t>1字节</w:t>
              </w:r>
            </w:ins>
            <w:ins w:id="1817" w:author="Microsoft 帐户" w:date="2021-11-05T14:09:00Z">
              <w:r>
                <w:rPr>
                  <w:rFonts w:asciiTheme="minorEastAsia" w:eastAsiaTheme="minorEastAsia" w:hAnsiTheme="minorEastAsia" w:hint="eastAsia"/>
                </w:rPr>
                <w:t>，</w:t>
              </w:r>
            </w:ins>
            <w:ins w:id="1818" w:author="Microsoft 帐户" w:date="2021-11-05T14:10:00Z">
              <w:r>
                <w:rPr>
                  <w:rFonts w:asciiTheme="minorEastAsia" w:eastAsiaTheme="minorEastAsia" w:hAnsiTheme="minorEastAsia" w:hint="eastAsia"/>
                </w:rPr>
                <w:t>SM1:</w:t>
              </w:r>
              <w:r>
                <w:rPr>
                  <w:rFonts w:asciiTheme="minorEastAsia" w:eastAsiaTheme="minorEastAsia" w:hAnsiTheme="minorEastAsia"/>
                </w:rPr>
                <w:t>0x10</w:t>
              </w:r>
              <w:r>
                <w:rPr>
                  <w:rFonts w:asciiTheme="minorEastAsia" w:eastAsiaTheme="minorEastAsia" w:hAnsiTheme="minorEastAsia" w:hint="eastAsia"/>
                </w:rPr>
                <w:t>，</w:t>
              </w:r>
              <w:r>
                <w:rPr>
                  <w:rFonts w:asciiTheme="minorEastAsia" w:eastAsiaTheme="minorEastAsia" w:hAnsiTheme="minorEastAsia"/>
                </w:rPr>
                <w:t>SM4:0x13</w:t>
              </w:r>
            </w:ins>
            <w:ins w:id="1819" w:author="Microsoft 帐户" w:date="2021-11-05T14:04:00Z">
              <w:r>
                <w:rPr>
                  <w:rFonts w:asciiTheme="minorEastAsia" w:eastAsiaTheme="minorEastAsia" w:hAnsiTheme="minorEastAsia"/>
                </w:rPr>
                <w:t>)||算法模式（</w:t>
              </w:r>
              <w:r>
                <w:rPr>
                  <w:rFonts w:asciiTheme="minorEastAsia" w:eastAsiaTheme="minorEastAsia" w:hAnsiTheme="minorEastAsia" w:hint="eastAsia"/>
                </w:rPr>
                <w:t>1字节</w:t>
              </w:r>
            </w:ins>
            <w:ins w:id="1820" w:author="Microsoft 帐户" w:date="2021-11-05T14:10:00Z">
              <w:r>
                <w:rPr>
                  <w:rFonts w:asciiTheme="minorEastAsia" w:eastAsiaTheme="minorEastAsia" w:hAnsiTheme="minorEastAsia" w:hint="eastAsia"/>
                </w:rPr>
                <w:t>，ECB：0x01，CBC：0x</w:t>
              </w:r>
              <w:r>
                <w:rPr>
                  <w:rFonts w:asciiTheme="minorEastAsia" w:eastAsiaTheme="minorEastAsia" w:hAnsiTheme="minorEastAsia"/>
                </w:rPr>
                <w:t>02</w:t>
              </w:r>
            </w:ins>
            <w:ins w:id="1821" w:author="Microsoft 帐户" w:date="2021-11-05T14:04:00Z">
              <w:r>
                <w:rPr>
                  <w:rFonts w:asciiTheme="minorEastAsia" w:eastAsiaTheme="minorEastAsia" w:hAnsiTheme="minorEastAsia"/>
                </w:rPr>
                <w:t>）</w:t>
              </w:r>
              <w:r>
                <w:rPr>
                  <w:rFonts w:asciiTheme="minorEastAsia" w:eastAsiaTheme="minorEastAsia" w:hAnsiTheme="minorEastAsia" w:hint="eastAsia"/>
                </w:rPr>
                <w:t>。</w:t>
              </w:r>
            </w:ins>
          </w:p>
          <w:p w14:paraId="00AB62E1" w14:textId="5596BAE7" w:rsidR="007D48B1" w:rsidRPr="00B56654" w:rsidRDefault="00B16D4F" w:rsidP="00D44068">
            <w:pPr>
              <w:pStyle w:val="af6"/>
              <w:jc w:val="left"/>
              <w:rPr>
                <w:ins w:id="1822" w:author="Microsoft 帐户" w:date="2021-11-04T10:14:00Z"/>
              </w:rPr>
            </w:pPr>
            <w:ins w:id="1823" w:author="Microsoft 帐户" w:date="2021-11-04T11:57:00Z">
              <w:r>
                <w:rPr>
                  <w:rFonts w:hint="eastAsia"/>
                </w:rPr>
                <w:t>（</w:t>
              </w:r>
            </w:ins>
            <w:ins w:id="1824" w:author="Microsoft 帐户" w:date="2021-11-05T14:04:00Z">
              <w:r w:rsidR="00D44068">
                <w:t>5</w:t>
              </w:r>
            </w:ins>
            <w:ins w:id="1825" w:author="Microsoft 帐户" w:date="2021-11-04T11:57:00Z">
              <w:r>
                <w:rPr>
                  <w:rFonts w:hint="eastAsia"/>
                </w:rPr>
                <w:t>）</w:t>
              </w:r>
            </w:ins>
            <w:ins w:id="1826" w:author="Microsoft 帐户" w:date="2021-11-04T11:04:00Z">
              <w:r w:rsidR="007D48B1">
                <w:rPr>
                  <w:rFonts w:hint="eastAsia"/>
                </w:rPr>
                <w:t>本指令仅</w:t>
              </w:r>
            </w:ins>
            <w:proofErr w:type="spellStart"/>
            <w:ins w:id="1827" w:author="wangxu" w:date="2022-07-06T10:48:00Z">
              <w:r w:rsidR="002A376C">
                <w:rPr>
                  <w:rFonts w:asciiTheme="minorEastAsia" w:eastAsiaTheme="minorEastAsia" w:hAnsiTheme="minorEastAsia" w:hint="eastAsia"/>
                </w:rPr>
                <w:t>U</w:t>
              </w:r>
              <w:r w:rsidR="002A376C">
                <w:rPr>
                  <w:rFonts w:asciiTheme="minorEastAsia" w:eastAsiaTheme="minorEastAsia" w:hAnsiTheme="minorEastAsia"/>
                </w:rPr>
                <w:t>tap</w:t>
              </w:r>
              <w:proofErr w:type="spellEnd"/>
              <w:r w:rsidR="002A376C">
                <w:rPr>
                  <w:rFonts w:asciiTheme="minorEastAsia" w:eastAsiaTheme="minorEastAsia" w:hAnsiTheme="minorEastAsia"/>
                </w:rPr>
                <w:t xml:space="preserve"> v6.1.6.1</w:t>
              </w:r>
              <w:r w:rsidR="002A376C">
                <w:rPr>
                  <w:rFonts w:asciiTheme="minorEastAsia" w:eastAsiaTheme="minorEastAsia" w:hAnsiTheme="minorEastAsia" w:hint="eastAsia"/>
                </w:rPr>
                <w:t>（含）和</w:t>
              </w:r>
            </w:ins>
            <w:proofErr w:type="spellStart"/>
            <w:ins w:id="1828" w:author="Microsoft 帐户" w:date="2021-11-04T11:04:00Z">
              <w:r w:rsidR="007D48B1">
                <w:rPr>
                  <w:rFonts w:hint="eastAsia"/>
                </w:rPr>
                <w:t>Uyee</w:t>
              </w:r>
              <w:proofErr w:type="spellEnd"/>
              <w:r w:rsidR="007D48B1">
                <w:t xml:space="preserve"> v</w:t>
              </w:r>
            </w:ins>
            <w:ins w:id="1829" w:author="Microsoft 帐户" w:date="2021-11-04T11:05:00Z">
              <w:r w:rsidR="007D48B1">
                <w:t>7.0.6.1</w:t>
              </w:r>
              <w:r w:rsidR="007D48B1">
                <w:rPr>
                  <w:rFonts w:hint="eastAsia"/>
                </w:rPr>
                <w:t>（含）以后</w:t>
              </w:r>
              <w:r w:rsidR="007D48B1">
                <w:t>版本支持</w:t>
              </w:r>
              <w:r w:rsidR="007D48B1">
                <w:rPr>
                  <w:rFonts w:hint="eastAsia"/>
                </w:rPr>
                <w:t>。</w:t>
              </w:r>
            </w:ins>
          </w:p>
        </w:tc>
      </w:tr>
    </w:tbl>
    <w:p w14:paraId="0B141CC7" w14:textId="77777777" w:rsidR="00572162" w:rsidRDefault="00572162">
      <w:pPr>
        <w:widowControl/>
        <w:jc w:val="left"/>
        <w:rPr>
          <w:sz w:val="28"/>
        </w:rPr>
      </w:pPr>
      <w:r>
        <w:rPr>
          <w:sz w:val="28"/>
        </w:rPr>
        <w:lastRenderedPageBreak/>
        <w:br w:type="page"/>
      </w:r>
    </w:p>
    <w:p w14:paraId="1DA0B43E" w14:textId="77777777" w:rsidR="00572162" w:rsidRDefault="00B56654" w:rsidP="00572162">
      <w:pPr>
        <w:pStyle w:val="3"/>
      </w:pPr>
      <w:bookmarkStart w:id="1830" w:name="_Toc96509718"/>
      <w:ins w:id="1831" w:author="Microsoft 帐户" w:date="2021-11-04T10:53:00Z">
        <w:r>
          <w:lastRenderedPageBreak/>
          <w:t>SM2</w:t>
        </w:r>
        <w:r>
          <w:t>产生</w:t>
        </w:r>
      </w:ins>
      <w:ins w:id="1832" w:author="Microsoft 帐户" w:date="2021-11-04T10:54:00Z">
        <w:r>
          <w:t>协商数据并计算会话密钥</w:t>
        </w:r>
        <w:r>
          <w:rPr>
            <w:rFonts w:hint="eastAsia"/>
          </w:rPr>
          <w:t>（</w:t>
        </w:r>
        <w:r>
          <w:rPr>
            <w:rFonts w:hint="eastAsia"/>
          </w:rPr>
          <w:t>0x</w:t>
        </w:r>
        <w:r>
          <w:t>84</w:t>
        </w:r>
        <w:r>
          <w:rPr>
            <w:rFonts w:hint="eastAsia"/>
          </w:rPr>
          <w:t>）</w:t>
        </w:r>
      </w:ins>
      <w:bookmarkEnd w:id="1830"/>
    </w:p>
    <w:p w14:paraId="392F7FF9" w14:textId="77777777" w:rsidR="00572162" w:rsidRPr="00BF629E" w:rsidRDefault="00572162" w:rsidP="00572162">
      <w:pPr>
        <w:ind w:firstLineChars="200" w:firstLine="560"/>
        <w:rPr>
          <w:ins w:id="1833" w:author="Microsoft 帐户" w:date="2021-11-04T10:15:00Z"/>
          <w:sz w:val="28"/>
          <w:szCs w:val="28"/>
        </w:rPr>
      </w:pPr>
      <w:ins w:id="1834" w:author="Microsoft 帐户" w:date="2021-11-04T10:15:00Z">
        <w:r>
          <w:rPr>
            <w:rFonts w:hint="eastAsia"/>
            <w:sz w:val="28"/>
            <w:szCs w:val="28"/>
          </w:rPr>
          <w:t>（</w:t>
        </w:r>
        <w:r>
          <w:rPr>
            <w:rFonts w:hint="eastAsia"/>
            <w:sz w:val="28"/>
            <w:szCs w:val="28"/>
          </w:rPr>
          <w:t>1</w:t>
        </w:r>
        <w:r>
          <w:rPr>
            <w:rFonts w:hint="eastAsia"/>
            <w:sz w:val="28"/>
            <w:szCs w:val="28"/>
          </w:rPr>
          <w:t>）</w:t>
        </w:r>
        <w:r w:rsidRPr="00BF629E">
          <w:rPr>
            <w:rFonts w:hint="eastAsia"/>
            <w:sz w:val="28"/>
            <w:szCs w:val="28"/>
          </w:rPr>
          <w:t>定义与范围</w:t>
        </w:r>
      </w:ins>
    </w:p>
    <w:p w14:paraId="6E4D37F0" w14:textId="77777777" w:rsidR="00572162" w:rsidRDefault="00B56654" w:rsidP="00572162">
      <w:pPr>
        <w:ind w:firstLineChars="200" w:firstLine="560"/>
        <w:rPr>
          <w:ins w:id="1835" w:author="Microsoft 帐户" w:date="2021-11-04T11:50:00Z"/>
          <w:sz w:val="28"/>
          <w:szCs w:val="28"/>
        </w:rPr>
      </w:pPr>
      <w:ins w:id="1836" w:author="Microsoft 帐户" w:date="2021-11-04T10:55:00Z">
        <w:r w:rsidRPr="00B56654">
          <w:rPr>
            <w:rFonts w:hint="eastAsia"/>
            <w:sz w:val="28"/>
            <w:szCs w:val="28"/>
          </w:rPr>
          <w:t>使用</w:t>
        </w:r>
        <w:r w:rsidRPr="00B56654">
          <w:rPr>
            <w:rFonts w:hint="eastAsia"/>
            <w:sz w:val="28"/>
            <w:szCs w:val="28"/>
          </w:rPr>
          <w:t>SM2</w:t>
        </w:r>
        <w:r w:rsidRPr="00B56654">
          <w:rPr>
            <w:rFonts w:hint="eastAsia"/>
            <w:sz w:val="28"/>
            <w:szCs w:val="28"/>
          </w:rPr>
          <w:t>密钥协商算法，产生协商参数并计算会话密钥，输出临时</w:t>
        </w:r>
        <w:r w:rsidRPr="00B56654">
          <w:rPr>
            <w:rFonts w:hint="eastAsia"/>
            <w:sz w:val="28"/>
            <w:szCs w:val="28"/>
          </w:rPr>
          <w:t>SM2</w:t>
        </w:r>
        <w:r>
          <w:rPr>
            <w:rFonts w:hint="eastAsia"/>
            <w:sz w:val="28"/>
            <w:szCs w:val="28"/>
          </w:rPr>
          <w:t>密钥对公钥，并返回产生的密钥句柄</w:t>
        </w:r>
      </w:ins>
      <w:ins w:id="1837" w:author="Microsoft 帐户" w:date="2021-11-04T10:15:00Z">
        <w:r w:rsidR="00572162">
          <w:rPr>
            <w:sz w:val="28"/>
            <w:szCs w:val="28"/>
          </w:rPr>
          <w:t>。</w:t>
        </w:r>
      </w:ins>
    </w:p>
    <w:p w14:paraId="2367F324" w14:textId="77777777" w:rsidR="003F5DDB" w:rsidRDefault="003F5DDB" w:rsidP="00572162">
      <w:pPr>
        <w:ind w:firstLineChars="200" w:firstLine="560"/>
        <w:rPr>
          <w:ins w:id="1838" w:author="Microsoft 帐户" w:date="2021-11-04T10:15:00Z"/>
          <w:sz w:val="28"/>
        </w:rPr>
      </w:pPr>
      <w:ins w:id="1839" w:author="Microsoft 帐户" w:date="2021-11-04T11:50:00Z">
        <w:r w:rsidRPr="003F5DDB">
          <w:rPr>
            <w:rFonts w:hint="eastAsia"/>
            <w:sz w:val="28"/>
          </w:rPr>
          <w:t>本指令由协商的响应方执行。</w:t>
        </w:r>
      </w:ins>
    </w:p>
    <w:p w14:paraId="65E776C8" w14:textId="77777777" w:rsidR="00572162" w:rsidRDefault="00572162" w:rsidP="00572162">
      <w:pPr>
        <w:ind w:firstLineChars="200" w:firstLine="560"/>
        <w:rPr>
          <w:ins w:id="1840" w:author="Microsoft 帐户" w:date="2021-11-04T10:15:00Z"/>
          <w:sz w:val="28"/>
          <w:szCs w:val="28"/>
        </w:rPr>
      </w:pPr>
      <w:ins w:id="1841" w:author="Microsoft 帐户" w:date="2021-11-04T10:15:00Z">
        <w:r>
          <w:rPr>
            <w:rFonts w:hint="eastAsia"/>
            <w:sz w:val="28"/>
          </w:rPr>
          <w:t>（</w:t>
        </w:r>
        <w:r>
          <w:rPr>
            <w:rFonts w:hint="eastAsia"/>
            <w:sz w:val="28"/>
          </w:rPr>
          <w:t>2</w:t>
        </w:r>
        <w:r>
          <w:rPr>
            <w:rFonts w:hint="eastAsia"/>
            <w:sz w:val="28"/>
          </w:rPr>
          <w:t>）</w:t>
        </w:r>
        <w:r w:rsidRPr="00BF629E">
          <w:rPr>
            <w:rFonts w:hint="eastAsia"/>
            <w:sz w:val="28"/>
            <w:szCs w:val="28"/>
          </w:rPr>
          <w:t>指令与响应报文</w:t>
        </w:r>
      </w:ins>
    </w:p>
    <w:p w14:paraId="7BC4B42A" w14:textId="0493842B" w:rsidR="00572162" w:rsidRPr="009B3BBF" w:rsidRDefault="00572162" w:rsidP="00572162">
      <w:pPr>
        <w:pStyle w:val="af3"/>
        <w:rPr>
          <w:ins w:id="1842" w:author="Microsoft 帐户" w:date="2021-11-04T10:15:00Z"/>
          <w:rFonts w:asciiTheme="minorEastAsia" w:eastAsiaTheme="minorEastAsia" w:hAnsiTheme="minorEastAsia"/>
          <w:sz w:val="28"/>
          <w:szCs w:val="28"/>
        </w:rPr>
      </w:pPr>
      <w:ins w:id="1843" w:author="Microsoft 帐户" w:date="2021-11-04T10:15:00Z"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t>表格</w: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instrText>STYLEREF 1 \s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</w:ins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ins w:id="1844" w:author="Microsoft 帐户" w:date="2021-11-04T10:15:00Z"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noBreakHyphen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instrText>SEQ 表格 \* ARABIC \s 1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</w:ins>
      <w:ins w:id="1845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48</w:t>
        </w:r>
      </w:ins>
      <w:ins w:id="1846" w:author="Microsoft 帐户" w:date="2021-11-04T10:15:00Z">
        <w:del w:id="1847" w:author="wangxu" w:date="2022-02-23T11:53:00Z">
          <w:r w:rsidDel="00000064">
            <w:rPr>
              <w:rFonts w:asciiTheme="minorEastAsia" w:eastAsiaTheme="minorEastAsia" w:hAnsiTheme="minorEastAsia"/>
              <w:noProof/>
              <w:sz w:val="28"/>
              <w:szCs w:val="28"/>
            </w:rPr>
            <w:delText>42</w:delText>
          </w:r>
        </w:del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t xml:space="preserve"> SM2</w:t>
        </w:r>
      </w:ins>
      <w:ins w:id="1848" w:author="Microsoft 帐户" w:date="2021-11-04T11:46:00Z">
        <w:r w:rsidR="003F5DDB" w:rsidRPr="003F5DDB">
          <w:rPr>
            <w:rFonts w:asciiTheme="minorEastAsia" w:eastAsiaTheme="minorEastAsia" w:hAnsiTheme="minorEastAsia" w:hint="eastAsia"/>
            <w:sz w:val="28"/>
            <w:szCs w:val="28"/>
          </w:rPr>
          <w:t>产生协商数据并计算会话密钥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"/>
        <w:gridCol w:w="1369"/>
        <w:gridCol w:w="1248"/>
        <w:gridCol w:w="5772"/>
      </w:tblGrid>
      <w:tr w:rsidR="00572162" w:rsidRPr="0059010E" w14:paraId="395B2281" w14:textId="77777777" w:rsidTr="00572162">
        <w:trPr>
          <w:ins w:id="1849" w:author="Microsoft 帐户" w:date="2021-11-04T10:15:00Z"/>
        </w:trPr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A379" w14:textId="77777777" w:rsidR="00572162" w:rsidRPr="001842A8" w:rsidRDefault="00572162" w:rsidP="00572162">
            <w:pPr>
              <w:pStyle w:val="af6"/>
              <w:jc w:val="left"/>
              <w:rPr>
                <w:ins w:id="1850" w:author="Microsoft 帐户" w:date="2021-11-04T10:15:00Z"/>
              </w:rPr>
            </w:pPr>
            <w:ins w:id="1851" w:author="Microsoft 帐户" w:date="2021-11-04T10:15:00Z">
              <w:r w:rsidRPr="001842A8">
                <w:rPr>
                  <w:rFonts w:hint="eastAsia"/>
                </w:rPr>
                <w:t>类型</w:t>
              </w:r>
            </w:ins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C284D" w14:textId="77777777" w:rsidR="00572162" w:rsidRPr="001842A8" w:rsidRDefault="00572162" w:rsidP="00572162">
            <w:pPr>
              <w:pStyle w:val="af6"/>
              <w:jc w:val="left"/>
              <w:rPr>
                <w:ins w:id="1852" w:author="Microsoft 帐户" w:date="2021-11-04T10:15:00Z"/>
              </w:rPr>
            </w:pPr>
            <w:ins w:id="1853" w:author="Microsoft 帐户" w:date="2021-11-04T10:15:00Z">
              <w:r w:rsidRPr="001842A8">
                <w:rPr>
                  <w:rFonts w:hint="eastAsia"/>
                </w:rPr>
                <w:t>名称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1FE2" w14:textId="77777777" w:rsidR="00572162" w:rsidRPr="001842A8" w:rsidRDefault="00572162" w:rsidP="00572162">
            <w:pPr>
              <w:pStyle w:val="af6"/>
              <w:jc w:val="left"/>
              <w:rPr>
                <w:ins w:id="1854" w:author="Microsoft 帐户" w:date="2021-11-04T10:15:00Z"/>
              </w:rPr>
            </w:pPr>
            <w:ins w:id="1855" w:author="Microsoft 帐户" w:date="2021-11-04T10:15:00Z">
              <w:r w:rsidRPr="001842A8">
                <w:rPr>
                  <w:rFonts w:hint="eastAsia"/>
                </w:rPr>
                <w:t>赋值与描述</w:t>
              </w:r>
            </w:ins>
          </w:p>
        </w:tc>
      </w:tr>
      <w:tr w:rsidR="00572162" w:rsidRPr="0059010E" w14:paraId="2C40673A" w14:textId="77777777" w:rsidTr="00572162">
        <w:trPr>
          <w:ins w:id="1856" w:author="Microsoft 帐户" w:date="2021-11-04T10:15:00Z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477D03" w14:textId="77777777" w:rsidR="00572162" w:rsidRPr="001842A8" w:rsidRDefault="00572162" w:rsidP="00572162">
            <w:pPr>
              <w:pStyle w:val="af6"/>
              <w:jc w:val="left"/>
              <w:rPr>
                <w:ins w:id="1857" w:author="Microsoft 帐户" w:date="2021-11-04T10:15:00Z"/>
              </w:rPr>
            </w:pPr>
            <w:ins w:id="1858" w:author="Microsoft 帐户" w:date="2021-11-04T10:15:00Z">
              <w:r w:rsidRPr="001842A8">
                <w:rPr>
                  <w:rFonts w:hint="eastAsia"/>
                </w:rPr>
                <w:t>指令</w:t>
              </w:r>
            </w:ins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C73C" w14:textId="77777777" w:rsidR="00572162" w:rsidRPr="001842A8" w:rsidRDefault="00572162" w:rsidP="00572162">
            <w:pPr>
              <w:pStyle w:val="af6"/>
              <w:jc w:val="left"/>
              <w:rPr>
                <w:ins w:id="1859" w:author="Microsoft 帐户" w:date="2021-11-04T10:15:00Z"/>
              </w:rPr>
            </w:pPr>
            <w:ins w:id="1860" w:author="Microsoft 帐户" w:date="2021-11-04T10:15:00Z">
              <w:r w:rsidRPr="001842A8">
                <w:t>CLA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3F68" w14:textId="77777777" w:rsidR="00572162" w:rsidRPr="001842A8" w:rsidRDefault="00572162" w:rsidP="00572162">
            <w:pPr>
              <w:pStyle w:val="af6"/>
              <w:jc w:val="left"/>
              <w:rPr>
                <w:ins w:id="1861" w:author="Microsoft 帐户" w:date="2021-11-04T10:15:00Z"/>
              </w:rPr>
            </w:pPr>
            <w:ins w:id="1862" w:author="Microsoft 帐户" w:date="2021-11-04T10:15:00Z">
              <w:r w:rsidRPr="001842A8">
                <w:t>0x</w:t>
              </w:r>
              <w:r w:rsidR="00B56654">
                <w:rPr>
                  <w:rFonts w:hint="eastAsia"/>
                </w:rPr>
                <w:t>B</w:t>
              </w:r>
            </w:ins>
            <w:ins w:id="1863" w:author="Microsoft 帐户" w:date="2021-11-04T10:58:00Z">
              <w:r w:rsidR="00B56654">
                <w:t>0</w:t>
              </w:r>
            </w:ins>
          </w:p>
        </w:tc>
      </w:tr>
      <w:tr w:rsidR="00572162" w:rsidRPr="0059010E" w14:paraId="4C3D15FB" w14:textId="77777777" w:rsidTr="00572162">
        <w:trPr>
          <w:ins w:id="1864" w:author="Microsoft 帐户" w:date="2021-11-04T10:15:00Z"/>
        </w:trPr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C4EBDF" w14:textId="77777777" w:rsidR="00572162" w:rsidRPr="001842A8" w:rsidRDefault="00572162" w:rsidP="00572162">
            <w:pPr>
              <w:pStyle w:val="af6"/>
              <w:jc w:val="left"/>
              <w:rPr>
                <w:ins w:id="1865" w:author="Microsoft 帐户" w:date="2021-11-04T10:15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8EA5" w14:textId="77777777" w:rsidR="00572162" w:rsidRPr="001842A8" w:rsidRDefault="00572162" w:rsidP="00572162">
            <w:pPr>
              <w:pStyle w:val="af6"/>
              <w:jc w:val="left"/>
              <w:rPr>
                <w:ins w:id="1866" w:author="Microsoft 帐户" w:date="2021-11-04T10:15:00Z"/>
              </w:rPr>
            </w:pPr>
            <w:ins w:id="1867" w:author="Microsoft 帐户" w:date="2021-11-04T10:15:00Z">
              <w:r w:rsidRPr="001842A8">
                <w:t>INS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3878" w14:textId="77777777" w:rsidR="00572162" w:rsidRPr="001842A8" w:rsidRDefault="00572162" w:rsidP="00B56654">
            <w:pPr>
              <w:pStyle w:val="af6"/>
              <w:jc w:val="left"/>
              <w:rPr>
                <w:ins w:id="1868" w:author="Microsoft 帐户" w:date="2021-11-04T10:15:00Z"/>
              </w:rPr>
            </w:pPr>
            <w:ins w:id="1869" w:author="Microsoft 帐户" w:date="2021-11-04T10:15:00Z">
              <w:r w:rsidRPr="001842A8">
                <w:t>0x</w:t>
              </w:r>
            </w:ins>
            <w:ins w:id="1870" w:author="Microsoft 帐户" w:date="2021-11-04T10:58:00Z">
              <w:r w:rsidR="00B56654">
                <w:t>84</w:t>
              </w:r>
            </w:ins>
          </w:p>
        </w:tc>
      </w:tr>
      <w:tr w:rsidR="00572162" w:rsidRPr="0059010E" w14:paraId="2E46BCD3" w14:textId="77777777" w:rsidTr="00572162">
        <w:trPr>
          <w:ins w:id="1871" w:author="Microsoft 帐户" w:date="2021-11-04T10:15:00Z"/>
        </w:trPr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811579" w14:textId="77777777" w:rsidR="00572162" w:rsidRPr="001842A8" w:rsidRDefault="00572162" w:rsidP="00572162">
            <w:pPr>
              <w:pStyle w:val="af6"/>
              <w:jc w:val="left"/>
              <w:rPr>
                <w:ins w:id="1872" w:author="Microsoft 帐户" w:date="2021-11-04T10:15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B440" w14:textId="77777777" w:rsidR="00572162" w:rsidRPr="001842A8" w:rsidRDefault="00572162" w:rsidP="00572162">
            <w:pPr>
              <w:pStyle w:val="af6"/>
              <w:jc w:val="left"/>
              <w:rPr>
                <w:ins w:id="1873" w:author="Microsoft 帐户" w:date="2021-11-04T10:15:00Z"/>
              </w:rPr>
            </w:pPr>
            <w:ins w:id="1874" w:author="Microsoft 帐户" w:date="2021-11-04T10:15:00Z">
              <w:r w:rsidRPr="001842A8">
                <w:t>P1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CC74D" w14:textId="77777777" w:rsidR="00572162" w:rsidRPr="001842A8" w:rsidRDefault="00572162" w:rsidP="00572162">
            <w:pPr>
              <w:pStyle w:val="af6"/>
              <w:jc w:val="left"/>
              <w:rPr>
                <w:ins w:id="1875" w:author="Microsoft 帐户" w:date="2021-11-04T10:15:00Z"/>
              </w:rPr>
            </w:pPr>
            <w:ins w:id="1876" w:author="Microsoft 帐户" w:date="2021-11-04T10:15:00Z">
              <w:r w:rsidRPr="001842A8">
                <w:t>0x00</w:t>
              </w:r>
            </w:ins>
          </w:p>
        </w:tc>
      </w:tr>
      <w:tr w:rsidR="00572162" w:rsidRPr="0059010E" w14:paraId="71DC0883" w14:textId="77777777" w:rsidTr="00572162">
        <w:trPr>
          <w:ins w:id="1877" w:author="Microsoft 帐户" w:date="2021-11-04T10:15:00Z"/>
        </w:trPr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C6BB0C" w14:textId="77777777" w:rsidR="00572162" w:rsidRPr="001842A8" w:rsidRDefault="00572162" w:rsidP="00572162">
            <w:pPr>
              <w:pStyle w:val="af6"/>
              <w:jc w:val="left"/>
              <w:rPr>
                <w:ins w:id="1878" w:author="Microsoft 帐户" w:date="2021-11-04T10:15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B7BD" w14:textId="77777777" w:rsidR="00572162" w:rsidRPr="001842A8" w:rsidRDefault="00572162" w:rsidP="00572162">
            <w:pPr>
              <w:pStyle w:val="af6"/>
              <w:jc w:val="left"/>
              <w:rPr>
                <w:ins w:id="1879" w:author="Microsoft 帐户" w:date="2021-11-04T10:15:00Z"/>
              </w:rPr>
            </w:pPr>
            <w:ins w:id="1880" w:author="Microsoft 帐户" w:date="2021-11-04T10:15:00Z">
              <w:r w:rsidRPr="001842A8">
                <w:t>P2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FBB95" w14:textId="77777777" w:rsidR="00572162" w:rsidRPr="001842A8" w:rsidRDefault="00572162" w:rsidP="00572162">
            <w:pPr>
              <w:pStyle w:val="af6"/>
              <w:jc w:val="left"/>
              <w:rPr>
                <w:ins w:id="1881" w:author="Microsoft 帐户" w:date="2021-11-04T10:15:00Z"/>
              </w:rPr>
            </w:pPr>
            <w:ins w:id="1882" w:author="Microsoft 帐户" w:date="2021-11-04T10:15:00Z">
              <w:r w:rsidRPr="001842A8">
                <w:t>0x00</w:t>
              </w:r>
            </w:ins>
          </w:p>
        </w:tc>
      </w:tr>
      <w:tr w:rsidR="00572162" w:rsidRPr="0059010E" w14:paraId="5C707B52" w14:textId="77777777" w:rsidTr="00572162">
        <w:trPr>
          <w:ins w:id="1883" w:author="Microsoft 帐户" w:date="2021-11-04T10:15:00Z"/>
        </w:trPr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3F6B13" w14:textId="77777777" w:rsidR="00572162" w:rsidRPr="001842A8" w:rsidRDefault="00572162" w:rsidP="00572162">
            <w:pPr>
              <w:pStyle w:val="af6"/>
              <w:jc w:val="left"/>
              <w:rPr>
                <w:ins w:id="1884" w:author="Microsoft 帐户" w:date="2021-11-04T10:15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785" w14:textId="77777777" w:rsidR="00572162" w:rsidRPr="001842A8" w:rsidRDefault="00572162" w:rsidP="00572162">
            <w:pPr>
              <w:pStyle w:val="af6"/>
              <w:jc w:val="left"/>
              <w:rPr>
                <w:ins w:id="1885" w:author="Microsoft 帐户" w:date="2021-11-04T10:15:00Z"/>
              </w:rPr>
            </w:pPr>
            <w:ins w:id="1886" w:author="Microsoft 帐户" w:date="2021-11-04T10:15:00Z">
              <w:r w:rsidRPr="001842A8">
                <w:t>Lc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E4F7" w14:textId="77777777" w:rsidR="00572162" w:rsidRPr="001842A8" w:rsidRDefault="00D541B7" w:rsidP="00806558">
            <w:pPr>
              <w:pStyle w:val="af6"/>
              <w:jc w:val="left"/>
              <w:rPr>
                <w:ins w:id="1887" w:author="Microsoft 帐户" w:date="2021-11-04T10:15:00Z"/>
              </w:rPr>
            </w:pPr>
            <w:ins w:id="1888" w:author="Microsoft 帐户" w:date="2021-11-04T11:35:00Z">
              <w:r>
                <w:t>不大于</w:t>
              </w:r>
              <w:r>
                <w:rPr>
                  <w:rFonts w:hint="eastAsia"/>
                </w:rPr>
                <w:t>0</w:t>
              </w:r>
              <w:r>
                <w:t>x00</w:t>
              </w:r>
            </w:ins>
            <w:ins w:id="1889" w:author="Microsoft 帐户" w:date="2021-11-05T16:59:00Z">
              <w:r w:rsidR="0023002E">
                <w:rPr>
                  <w:rFonts w:hint="eastAsia"/>
                </w:rPr>
                <w:t>D</w:t>
              </w:r>
            </w:ins>
            <w:ins w:id="1890" w:author="Microsoft 帐户" w:date="2021-11-05T11:57:00Z">
              <w:r w:rsidR="00806558">
                <w:t>6</w:t>
              </w:r>
            </w:ins>
          </w:p>
        </w:tc>
      </w:tr>
      <w:tr w:rsidR="00572162" w:rsidRPr="0059010E" w14:paraId="1A96EA2D" w14:textId="77777777" w:rsidTr="00572162">
        <w:trPr>
          <w:ins w:id="1891" w:author="Microsoft 帐户" w:date="2021-11-04T10:15:00Z"/>
        </w:trPr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37DD58" w14:textId="77777777" w:rsidR="00572162" w:rsidRPr="001842A8" w:rsidRDefault="00572162" w:rsidP="00572162">
            <w:pPr>
              <w:pStyle w:val="af6"/>
              <w:jc w:val="left"/>
              <w:rPr>
                <w:ins w:id="1892" w:author="Microsoft 帐户" w:date="2021-11-04T10:15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360AC" w14:textId="77777777" w:rsidR="00572162" w:rsidRPr="001842A8" w:rsidRDefault="00572162" w:rsidP="00572162">
            <w:pPr>
              <w:pStyle w:val="af6"/>
              <w:jc w:val="left"/>
              <w:rPr>
                <w:ins w:id="1893" w:author="Microsoft 帐户" w:date="2021-11-04T10:15:00Z"/>
              </w:rPr>
            </w:pPr>
            <w:ins w:id="1894" w:author="Microsoft 帐户" w:date="2021-11-04T10:15:00Z">
              <w:r w:rsidRPr="001842A8">
                <w:t>Le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68F3" w14:textId="77777777" w:rsidR="00572162" w:rsidRPr="001842A8" w:rsidRDefault="00D541B7" w:rsidP="00572162">
            <w:pPr>
              <w:pStyle w:val="af6"/>
              <w:jc w:val="left"/>
              <w:rPr>
                <w:ins w:id="1895" w:author="Microsoft 帐户" w:date="2021-11-04T10:15:00Z"/>
              </w:rPr>
            </w:pPr>
            <w:ins w:id="1896" w:author="Microsoft 帐户" w:date="2021-11-04T11:42:00Z">
              <w:r>
                <w:rPr>
                  <w:rFonts w:hint="eastAsia"/>
                </w:rPr>
                <w:t>0</w:t>
              </w:r>
              <w:r>
                <w:t>x0048</w:t>
              </w:r>
            </w:ins>
          </w:p>
        </w:tc>
      </w:tr>
      <w:tr w:rsidR="00572162" w:rsidRPr="0059010E" w14:paraId="43A82B09" w14:textId="77777777" w:rsidTr="00572162">
        <w:trPr>
          <w:ins w:id="1897" w:author="Microsoft 帐户" w:date="2021-11-04T10:15:00Z"/>
        </w:trPr>
        <w:tc>
          <w:tcPr>
            <w:tcW w:w="4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8728" w14:textId="77777777" w:rsidR="00572162" w:rsidRPr="001842A8" w:rsidRDefault="00572162" w:rsidP="00572162">
            <w:pPr>
              <w:pStyle w:val="af6"/>
              <w:jc w:val="left"/>
              <w:rPr>
                <w:ins w:id="1898" w:author="Microsoft 帐户" w:date="2021-11-04T10:15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7D5F5" w14:textId="77777777" w:rsidR="00572162" w:rsidRPr="001842A8" w:rsidRDefault="00572162" w:rsidP="00572162">
            <w:pPr>
              <w:pStyle w:val="af6"/>
              <w:jc w:val="left"/>
              <w:rPr>
                <w:ins w:id="1899" w:author="Microsoft 帐户" w:date="2021-11-04T10:15:00Z"/>
              </w:rPr>
            </w:pPr>
            <w:ins w:id="1900" w:author="Microsoft 帐户" w:date="2021-11-04T10:15:00Z">
              <w:r w:rsidRPr="001842A8">
                <w:t>Data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7FC55" w14:textId="77777777" w:rsidR="00572162" w:rsidRPr="001842A8" w:rsidRDefault="00B56654" w:rsidP="00572162">
            <w:pPr>
              <w:pStyle w:val="af6"/>
              <w:jc w:val="left"/>
              <w:rPr>
                <w:ins w:id="1901" w:author="Microsoft 帐户" w:date="2021-11-04T10:15:00Z"/>
              </w:rPr>
            </w:pPr>
            <w:ins w:id="1902" w:author="Microsoft 帐户" w:date="2021-11-04T10:59:00Z">
              <w:r>
                <w:t>详细数据格式见下面说明</w:t>
              </w:r>
            </w:ins>
          </w:p>
        </w:tc>
      </w:tr>
      <w:tr w:rsidR="00572162" w:rsidRPr="0059010E" w14:paraId="3C2BEAB4" w14:textId="77777777" w:rsidTr="00572162">
        <w:trPr>
          <w:ins w:id="1903" w:author="Microsoft 帐户" w:date="2021-11-04T10:15:00Z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87D050" w14:textId="77777777" w:rsidR="00572162" w:rsidRPr="001842A8" w:rsidRDefault="00572162" w:rsidP="00572162">
            <w:pPr>
              <w:pStyle w:val="af6"/>
              <w:jc w:val="left"/>
              <w:rPr>
                <w:ins w:id="1904" w:author="Microsoft 帐户" w:date="2021-11-04T10:15:00Z"/>
              </w:rPr>
            </w:pPr>
            <w:ins w:id="1905" w:author="Microsoft 帐户" w:date="2021-11-04T10:15:00Z">
              <w:r w:rsidRPr="001842A8">
                <w:rPr>
                  <w:rFonts w:hint="eastAsia"/>
                </w:rPr>
                <w:t>响应</w:t>
              </w:r>
            </w:ins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64F50F2" w14:textId="77777777" w:rsidR="00572162" w:rsidRPr="001842A8" w:rsidRDefault="00572162" w:rsidP="00572162">
            <w:pPr>
              <w:pStyle w:val="af6"/>
              <w:jc w:val="left"/>
              <w:rPr>
                <w:ins w:id="1906" w:author="Microsoft 帐户" w:date="2021-11-04T10:15:00Z"/>
              </w:rPr>
            </w:pPr>
            <w:ins w:id="1907" w:author="Microsoft 帐户" w:date="2021-11-04T10:15:00Z">
              <w:r w:rsidRPr="001842A8">
                <w:rPr>
                  <w:rFonts w:hint="eastAsia"/>
                </w:rPr>
                <w:t>SW1SW2</w:t>
              </w:r>
            </w:ins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437C" w14:textId="77777777" w:rsidR="00572162" w:rsidRPr="001842A8" w:rsidRDefault="00572162" w:rsidP="00572162">
            <w:pPr>
              <w:pStyle w:val="af6"/>
              <w:jc w:val="left"/>
              <w:rPr>
                <w:ins w:id="1908" w:author="Microsoft 帐户" w:date="2021-11-04T10:15:00Z"/>
              </w:rPr>
            </w:pPr>
            <w:ins w:id="1909" w:author="Microsoft 帐户" w:date="2021-11-04T10:15:00Z">
              <w:r w:rsidRPr="001842A8">
                <w:t>0x9000</w:t>
              </w:r>
            </w:ins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6B147" w14:textId="77777777" w:rsidR="00572162" w:rsidRPr="001842A8" w:rsidRDefault="00572162" w:rsidP="00572162">
            <w:pPr>
              <w:pStyle w:val="af6"/>
              <w:jc w:val="left"/>
              <w:rPr>
                <w:ins w:id="1910" w:author="Microsoft 帐户" w:date="2021-11-04T10:15:00Z"/>
              </w:rPr>
            </w:pPr>
            <w:ins w:id="1911" w:author="Microsoft 帐户" w:date="2021-11-04T10:15:00Z">
              <w:r w:rsidRPr="001842A8">
                <w:t>成功</w:t>
              </w:r>
            </w:ins>
          </w:p>
        </w:tc>
      </w:tr>
      <w:tr w:rsidR="00572162" w:rsidRPr="0059010E" w14:paraId="100FCAD5" w14:textId="77777777" w:rsidTr="00572162">
        <w:trPr>
          <w:ins w:id="1912" w:author="Microsoft 帐户" w:date="2021-11-04T10:15:00Z"/>
        </w:trPr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D7C32B" w14:textId="77777777" w:rsidR="00572162" w:rsidRPr="001842A8" w:rsidRDefault="00572162" w:rsidP="00572162">
            <w:pPr>
              <w:pStyle w:val="af6"/>
              <w:jc w:val="left"/>
              <w:rPr>
                <w:ins w:id="1913" w:author="Microsoft 帐户" w:date="2021-11-04T10:15:00Z"/>
              </w:rPr>
            </w:pPr>
          </w:p>
        </w:tc>
        <w:tc>
          <w:tcPr>
            <w:tcW w:w="7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674946" w14:textId="77777777" w:rsidR="00572162" w:rsidRPr="001842A8" w:rsidRDefault="00572162" w:rsidP="00572162">
            <w:pPr>
              <w:pStyle w:val="af6"/>
              <w:jc w:val="left"/>
              <w:rPr>
                <w:ins w:id="1914" w:author="Microsoft 帐户" w:date="2021-11-04T10:15:00Z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79F" w14:textId="77777777" w:rsidR="00572162" w:rsidRPr="001842A8" w:rsidRDefault="00572162" w:rsidP="00572162">
            <w:pPr>
              <w:pStyle w:val="af6"/>
              <w:jc w:val="left"/>
              <w:rPr>
                <w:ins w:id="1915" w:author="Microsoft 帐户" w:date="2021-11-04T10:15:00Z"/>
              </w:rPr>
            </w:pPr>
            <w:ins w:id="1916" w:author="Microsoft 帐户" w:date="2021-11-04T10:15:00Z">
              <w:r w:rsidRPr="001842A8">
                <w:rPr>
                  <w:rFonts w:hint="eastAsia"/>
                </w:rPr>
                <w:t>其它值</w:t>
              </w:r>
            </w:ins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DCC2" w14:textId="77777777" w:rsidR="00572162" w:rsidRPr="001842A8" w:rsidRDefault="00572162" w:rsidP="00572162">
            <w:pPr>
              <w:pStyle w:val="af6"/>
              <w:jc w:val="left"/>
              <w:rPr>
                <w:ins w:id="1917" w:author="Microsoft 帐户" w:date="2021-11-04T10:15:00Z"/>
              </w:rPr>
            </w:pPr>
            <w:ins w:id="1918" w:author="Microsoft 帐户" w:date="2021-11-04T10:15:00Z">
              <w:r w:rsidRPr="001842A8">
                <w:rPr>
                  <w:rFonts w:hint="eastAsia"/>
                </w:rPr>
                <w:t>见状态码表</w:t>
              </w:r>
            </w:ins>
          </w:p>
        </w:tc>
      </w:tr>
      <w:tr w:rsidR="00572162" w:rsidRPr="0059010E" w14:paraId="3ED51168" w14:textId="77777777" w:rsidTr="00572162">
        <w:trPr>
          <w:ins w:id="1919" w:author="Microsoft 帐户" w:date="2021-11-04T10:15:00Z"/>
        </w:trPr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E50460" w14:textId="77777777" w:rsidR="00572162" w:rsidRPr="001842A8" w:rsidRDefault="00572162" w:rsidP="00572162">
            <w:pPr>
              <w:pStyle w:val="af6"/>
              <w:jc w:val="left"/>
              <w:rPr>
                <w:ins w:id="1920" w:author="Microsoft 帐户" w:date="2021-11-04T10:15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BD28" w14:textId="77777777" w:rsidR="00572162" w:rsidRPr="001842A8" w:rsidRDefault="00572162" w:rsidP="00572162">
            <w:pPr>
              <w:pStyle w:val="af6"/>
              <w:jc w:val="left"/>
              <w:rPr>
                <w:ins w:id="1921" w:author="Microsoft 帐户" w:date="2021-11-04T10:15:00Z"/>
              </w:rPr>
            </w:pPr>
            <w:ins w:id="1922" w:author="Microsoft 帐户" w:date="2021-11-04T10:15:00Z">
              <w:r w:rsidRPr="001842A8">
                <w:t>L</w:t>
              </w:r>
              <w:r w:rsidRPr="001842A8">
                <w:rPr>
                  <w:rFonts w:hint="eastAsia"/>
                </w:rPr>
                <w:t>en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58AF" w14:textId="77777777" w:rsidR="00572162" w:rsidRPr="001842A8" w:rsidRDefault="00572162" w:rsidP="00572162">
            <w:pPr>
              <w:pStyle w:val="af6"/>
              <w:jc w:val="left"/>
              <w:rPr>
                <w:ins w:id="1923" w:author="Microsoft 帐户" w:date="2021-11-04T10:15:00Z"/>
              </w:rPr>
            </w:pPr>
            <w:ins w:id="1924" w:author="Microsoft 帐户" w:date="2021-11-04T10:15:00Z">
              <w:r w:rsidRPr="001842A8">
                <w:rPr>
                  <w:rFonts w:hint="eastAsia"/>
                </w:rPr>
                <w:t>成功时，值为</w:t>
              </w:r>
              <w:r w:rsidRPr="001842A8">
                <w:t>Le</w:t>
              </w:r>
              <w:r w:rsidRPr="001842A8">
                <w:rPr>
                  <w:rFonts w:hint="eastAsia"/>
                </w:rPr>
                <w:t>；其它情况时，值为</w:t>
              </w:r>
              <w:r w:rsidRPr="001842A8">
                <w:rPr>
                  <w:rFonts w:hint="eastAsia"/>
                </w:rPr>
                <w:t>0</w:t>
              </w:r>
              <w:r w:rsidRPr="001842A8">
                <w:rPr>
                  <w:rFonts w:hint="eastAsia"/>
                </w:rPr>
                <w:t>。</w:t>
              </w:r>
            </w:ins>
          </w:p>
        </w:tc>
      </w:tr>
      <w:tr w:rsidR="00572162" w:rsidRPr="0059010E" w14:paraId="485D93C2" w14:textId="77777777" w:rsidTr="00572162">
        <w:trPr>
          <w:ins w:id="1925" w:author="Microsoft 帐户" w:date="2021-11-04T10:15:00Z"/>
        </w:trPr>
        <w:tc>
          <w:tcPr>
            <w:tcW w:w="4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9A8D6" w14:textId="77777777" w:rsidR="00572162" w:rsidRPr="001842A8" w:rsidRDefault="00572162" w:rsidP="00572162">
            <w:pPr>
              <w:pStyle w:val="af6"/>
              <w:jc w:val="left"/>
              <w:rPr>
                <w:ins w:id="1926" w:author="Microsoft 帐户" w:date="2021-11-04T10:15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DC5C" w14:textId="77777777" w:rsidR="00572162" w:rsidRPr="001842A8" w:rsidRDefault="00572162" w:rsidP="00572162">
            <w:pPr>
              <w:pStyle w:val="af6"/>
              <w:jc w:val="left"/>
              <w:rPr>
                <w:ins w:id="1927" w:author="Microsoft 帐户" w:date="2021-11-04T10:15:00Z"/>
              </w:rPr>
            </w:pPr>
            <w:ins w:id="1928" w:author="Microsoft 帐户" w:date="2021-11-04T10:15:00Z">
              <w:r w:rsidRPr="001842A8">
                <w:t>D</w:t>
              </w:r>
              <w:r w:rsidRPr="001842A8">
                <w:rPr>
                  <w:rFonts w:hint="eastAsia"/>
                </w:rPr>
                <w:t>ata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54E4" w14:textId="77777777" w:rsidR="00572162" w:rsidRPr="001842A8" w:rsidRDefault="00D541B7" w:rsidP="00572162">
            <w:pPr>
              <w:pStyle w:val="af6"/>
              <w:jc w:val="left"/>
              <w:rPr>
                <w:ins w:id="1929" w:author="Microsoft 帐户" w:date="2021-11-04T10:15:00Z"/>
              </w:rPr>
            </w:pPr>
            <w:ins w:id="1930" w:author="Microsoft 帐户" w:date="2021-11-04T11:39:00Z">
              <w:r>
                <w:t>响应方临时密钥对的密钥位长度</w:t>
              </w:r>
              <w:r>
                <w:rPr>
                  <w:rFonts w:hint="eastAsia"/>
                </w:rPr>
                <w:t>(</w:t>
              </w:r>
              <w:r>
                <w:t>4</w:t>
              </w:r>
            </w:ins>
            <w:ins w:id="1931" w:author="Microsoft 帐户" w:date="2021-11-04T11:42:00Z">
              <w:r>
                <w:t>,bitLen</w:t>
              </w:r>
            </w:ins>
            <w:ins w:id="1932" w:author="Microsoft 帐户" w:date="2021-11-04T11:39:00Z">
              <w:r>
                <w:t>)</w:t>
              </w:r>
              <w:r>
                <w:rPr>
                  <w:rFonts w:hint="eastAsia"/>
                </w:rPr>
                <w:t>||</w:t>
              </w:r>
            </w:ins>
            <w:ins w:id="1933" w:author="Microsoft 帐户" w:date="2021-11-04T11:40:00Z">
              <w:r>
                <w:t xml:space="preserve"> </w:t>
              </w:r>
              <w:r>
                <w:t>响应方临时密钥公钥</w:t>
              </w:r>
              <w:r>
                <w:rPr>
                  <w:rFonts w:hint="eastAsia"/>
                </w:rPr>
                <w:t>X(</w:t>
              </w:r>
            </w:ins>
            <w:proofErr w:type="spellStart"/>
            <w:ins w:id="1934" w:author="Microsoft 帐户" w:date="2021-11-04T11:42:00Z">
              <w:r>
                <w:t>bitLen</w:t>
              </w:r>
              <w:proofErr w:type="spellEnd"/>
              <w:r>
                <w:t>/8</w:t>
              </w:r>
            </w:ins>
            <w:ins w:id="1935" w:author="Microsoft 帐户" w:date="2021-11-04T11:40:00Z">
              <w:r>
                <w:t>)</w:t>
              </w:r>
              <w:r>
                <w:rPr>
                  <w:rFonts w:hint="eastAsia"/>
                </w:rPr>
                <w:t>||</w:t>
              </w:r>
              <w:r>
                <w:t>响应方临时密钥公钥</w:t>
              </w:r>
              <w:r>
                <w:t>Y(</w:t>
              </w:r>
            </w:ins>
            <w:proofErr w:type="spellStart"/>
            <w:ins w:id="1936" w:author="Microsoft 帐户" w:date="2021-11-04T11:42:00Z">
              <w:r>
                <w:t>bitLen</w:t>
              </w:r>
              <w:proofErr w:type="spellEnd"/>
              <w:r>
                <w:t>/8</w:t>
              </w:r>
            </w:ins>
            <w:ins w:id="1937" w:author="Microsoft 帐户" w:date="2021-11-04T11:40:00Z">
              <w:r>
                <w:t>)</w:t>
              </w:r>
              <w:r>
                <w:rPr>
                  <w:rFonts w:hint="eastAsia"/>
                </w:rPr>
                <w:t>||</w:t>
              </w:r>
              <w:r>
                <w:t>会话密钥</w:t>
              </w:r>
              <w:r>
                <w:t>ID</w:t>
              </w:r>
            </w:ins>
            <w:ins w:id="1938" w:author="Microsoft 帐户" w:date="2021-11-18T09:49:00Z">
              <w:r w:rsidR="00F916E9">
                <w:rPr>
                  <w:rFonts w:hint="eastAsia"/>
                </w:rPr>
                <w:t>（</w:t>
              </w:r>
              <w:r w:rsidR="00F916E9">
                <w:rPr>
                  <w:rFonts w:hint="eastAsia"/>
                </w:rPr>
                <w:t>4</w:t>
              </w:r>
              <w:r w:rsidR="00F916E9">
                <w:rPr>
                  <w:rFonts w:hint="eastAsia"/>
                </w:rPr>
                <w:t>）</w:t>
              </w:r>
            </w:ins>
          </w:p>
        </w:tc>
      </w:tr>
      <w:tr w:rsidR="00572162" w:rsidRPr="0059010E" w14:paraId="3C95BD83" w14:textId="77777777" w:rsidTr="00572162">
        <w:trPr>
          <w:ins w:id="1939" w:author="Microsoft 帐户" w:date="2021-11-04T10:15:00Z"/>
        </w:trPr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521E" w14:textId="77777777" w:rsidR="00572162" w:rsidRPr="001842A8" w:rsidRDefault="00572162" w:rsidP="00572162">
            <w:pPr>
              <w:pStyle w:val="af6"/>
              <w:jc w:val="left"/>
              <w:rPr>
                <w:ins w:id="1940" w:author="Microsoft 帐户" w:date="2021-11-04T10:15:00Z"/>
              </w:rPr>
            </w:pPr>
            <w:ins w:id="1941" w:author="Microsoft 帐户" w:date="2021-11-04T10:15:00Z">
              <w:r w:rsidRPr="001842A8">
                <w:rPr>
                  <w:rFonts w:hint="eastAsia"/>
                </w:rPr>
                <w:t>说明</w:t>
              </w:r>
            </w:ins>
          </w:p>
        </w:tc>
        <w:tc>
          <w:tcPr>
            <w:tcW w:w="4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1E2B" w14:textId="77777777" w:rsidR="00B56654" w:rsidRDefault="00B56654" w:rsidP="00B56654">
            <w:pPr>
              <w:pStyle w:val="af6"/>
              <w:jc w:val="left"/>
              <w:rPr>
                <w:ins w:id="1942" w:author="Microsoft 帐户" w:date="2021-11-04T10:55:00Z"/>
              </w:rPr>
            </w:pPr>
            <w:ins w:id="1943" w:author="Microsoft 帐户" w:date="2021-11-04T10:55:00Z">
              <w:r w:rsidRPr="001842A8">
                <w:rPr>
                  <w:rFonts w:hint="eastAsia"/>
                </w:rPr>
                <w:t>（</w:t>
              </w:r>
              <w:r w:rsidRPr="001842A8">
                <w:rPr>
                  <w:rFonts w:hint="eastAsia"/>
                </w:rPr>
                <w:t>1</w:t>
              </w:r>
              <w:r w:rsidRPr="001842A8">
                <w:rPr>
                  <w:rFonts w:hint="eastAsia"/>
                </w:rPr>
                <w:t>）</w:t>
              </w:r>
            </w:ins>
            <w:ins w:id="1944" w:author="Microsoft 帐户" w:date="2021-11-04T11:44:00Z">
              <w:r w:rsidR="007E3AA5">
                <w:rPr>
                  <w:rFonts w:hint="eastAsia"/>
                </w:rPr>
                <w:t>本指令由协商的响应方执行</w:t>
              </w:r>
              <w:r w:rsidR="007E3AA5" w:rsidRPr="00B56654">
                <w:rPr>
                  <w:rFonts w:hint="eastAsia"/>
                </w:rPr>
                <w:t>。</w:t>
              </w:r>
            </w:ins>
          </w:p>
          <w:p w14:paraId="4BEB2638" w14:textId="77777777" w:rsidR="00572162" w:rsidRDefault="00B56654" w:rsidP="00B56654">
            <w:pPr>
              <w:pStyle w:val="af6"/>
              <w:keepNext/>
              <w:jc w:val="left"/>
              <w:rPr>
                <w:ins w:id="1945" w:author="Microsoft 帐户" w:date="2021-11-04T11:04:00Z"/>
              </w:rPr>
            </w:pPr>
            <w:ins w:id="1946" w:author="Microsoft 帐户" w:date="2021-11-04T10:55:00Z">
              <w:r w:rsidRPr="001842A8">
                <w:rPr>
                  <w:rFonts w:hint="eastAsia"/>
                </w:rPr>
                <w:t>（</w:t>
              </w:r>
              <w:r w:rsidRPr="001842A8">
                <w:rPr>
                  <w:rFonts w:hint="eastAsia"/>
                </w:rPr>
                <w:t>2</w:t>
              </w:r>
              <w:r w:rsidRPr="001842A8">
                <w:rPr>
                  <w:rFonts w:hint="eastAsia"/>
                </w:rPr>
                <w:t>）</w:t>
              </w:r>
            </w:ins>
            <w:ins w:id="1947" w:author="Microsoft 帐户" w:date="2021-11-04T11:44:00Z">
              <w:r w:rsidR="007E3AA5">
                <w:t>指令和响应中的多字节字段均为大端字节序</w:t>
              </w:r>
              <w:r w:rsidR="007E3AA5">
                <w:rPr>
                  <w:rFonts w:hint="eastAsia"/>
                </w:rPr>
                <w:t>。</w:t>
              </w:r>
            </w:ins>
          </w:p>
          <w:p w14:paraId="172620F1" w14:textId="77777777" w:rsidR="007D48B1" w:rsidRDefault="007D48B1" w:rsidP="00B56654">
            <w:pPr>
              <w:pStyle w:val="af6"/>
              <w:keepNext/>
              <w:jc w:val="left"/>
              <w:rPr>
                <w:ins w:id="1948" w:author="Microsoft 帐户" w:date="2021-11-04T11:08:00Z"/>
              </w:rPr>
            </w:pPr>
            <w:ins w:id="1949" w:author="Microsoft 帐户" w:date="2021-11-04T11:04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）</w:t>
              </w:r>
            </w:ins>
            <w:ins w:id="1950" w:author="Microsoft 帐户" w:date="2021-11-04T11:08:00Z">
              <w:r>
                <w:rPr>
                  <w:rFonts w:hint="eastAsia"/>
                </w:rPr>
                <w:t>指令报文数据格式如下，小括号中的数字</w:t>
              </w:r>
            </w:ins>
            <w:ins w:id="1951" w:author="Microsoft 帐户" w:date="2021-11-04T11:36:00Z">
              <w:r w:rsidR="00D541B7">
                <w:rPr>
                  <w:rFonts w:hint="eastAsia"/>
                </w:rPr>
                <w:t>是字节长度，</w:t>
              </w:r>
            </w:ins>
            <w:ins w:id="1952" w:author="Microsoft 帐户" w:date="2021-11-04T11:08:00Z">
              <w:r>
                <w:rPr>
                  <w:rFonts w:hint="eastAsia"/>
                </w:rPr>
                <w:t>英文是</w:t>
              </w:r>
            </w:ins>
            <w:ins w:id="1953" w:author="Microsoft 帐户" w:date="2021-11-04T11:36:00Z">
              <w:r w:rsidR="00D541B7">
                <w:rPr>
                  <w:rFonts w:hint="eastAsia"/>
                </w:rPr>
                <w:t>含义或</w:t>
              </w:r>
            </w:ins>
            <w:ins w:id="1954" w:author="Microsoft 帐户" w:date="2021-11-04T11:08:00Z">
              <w:r>
                <w:rPr>
                  <w:rFonts w:hint="eastAsia"/>
                </w:rPr>
                <w:t>字节</w:t>
              </w:r>
            </w:ins>
            <w:ins w:id="1955" w:author="Microsoft 帐户" w:date="2021-11-04T11:09:00Z">
              <w:r>
                <w:rPr>
                  <w:rFonts w:hint="eastAsia"/>
                </w:rPr>
                <w:t>长度</w:t>
              </w:r>
            </w:ins>
            <w:ins w:id="1956" w:author="Microsoft 帐户" w:date="2021-11-04T11:08:00Z">
              <w:r>
                <w:rPr>
                  <w:rFonts w:hint="eastAsia"/>
                </w:rPr>
                <w:t>：</w:t>
              </w:r>
            </w:ins>
          </w:p>
          <w:p w14:paraId="2CCA74ED" w14:textId="77777777" w:rsidR="007D48B1" w:rsidRDefault="007D48B1" w:rsidP="00B56654">
            <w:pPr>
              <w:pStyle w:val="af6"/>
              <w:keepNext/>
              <w:jc w:val="left"/>
              <w:rPr>
                <w:ins w:id="1957" w:author="Microsoft 帐户" w:date="2021-11-04T11:05:00Z"/>
              </w:rPr>
            </w:pPr>
            <w:ins w:id="1958" w:author="Microsoft 帐户" w:date="2021-11-04T11:10:00Z">
              <w:r>
                <w:t>应用</w:t>
              </w:r>
              <w:r>
                <w:t>ID</w:t>
              </w:r>
              <w:r>
                <w:rPr>
                  <w:rFonts w:hint="eastAsia"/>
                </w:rPr>
                <w:t>(</w:t>
              </w:r>
              <w:r>
                <w:t>2)</w:t>
              </w:r>
              <w:r>
                <w:rPr>
                  <w:rFonts w:hint="eastAsia"/>
                </w:rPr>
                <w:t>||</w:t>
              </w:r>
            </w:ins>
            <w:ins w:id="1959" w:author="Microsoft 帐户" w:date="2021-11-05T10:36:00Z">
              <w:r w:rsidR="00E545B4">
                <w:t>密钥</w:t>
              </w:r>
            </w:ins>
            <w:ins w:id="1960" w:author="Microsoft 帐户" w:date="2021-11-04T11:08:00Z">
              <w:r>
                <w:t>ID</w:t>
              </w:r>
            </w:ins>
            <w:ins w:id="1961" w:author="Microsoft 帐户" w:date="2021-11-04T11:09:00Z">
              <w:r>
                <w:rPr>
                  <w:rFonts w:hint="eastAsia"/>
                </w:rPr>
                <w:t>(</w:t>
              </w:r>
              <w:r>
                <w:t>2)</w:t>
              </w:r>
            </w:ins>
            <w:ins w:id="1962" w:author="Microsoft 帐户" w:date="2021-11-04T11:10:00Z"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会话密钥算法标识</w:t>
              </w:r>
              <w:r>
                <w:rPr>
                  <w:rFonts w:hint="eastAsia"/>
                </w:rPr>
                <w:t>(</w:t>
              </w:r>
            </w:ins>
            <w:ins w:id="1963" w:author="Microsoft 帐户" w:date="2021-11-05T11:57:00Z">
              <w:r w:rsidR="00806558">
                <w:t>2</w:t>
              </w:r>
            </w:ins>
            <w:ins w:id="1964" w:author="Microsoft 帐户" w:date="2021-11-04T11:10:00Z">
              <w:r>
                <w:t>)</w:t>
              </w:r>
            </w:ins>
            <w:ins w:id="1965" w:author="Microsoft 帐户" w:date="2021-11-04T11:24:00Z">
              <w:r w:rsidR="00F21724">
                <w:rPr>
                  <w:rFonts w:hint="eastAsia"/>
                </w:rPr>
                <w:t xml:space="preserve">|| </w:t>
              </w:r>
            </w:ins>
            <w:ins w:id="1966" w:author="Microsoft 帐户" w:date="2021-11-04T11:25:00Z">
              <w:r w:rsidR="00F21724">
                <w:rPr>
                  <w:rFonts w:hint="eastAsia"/>
                </w:rPr>
                <w:t>发起方密钥对的密钥位长度</w:t>
              </w:r>
            </w:ins>
            <w:ins w:id="1967" w:author="Microsoft 帐户" w:date="2021-11-04T11:24:00Z">
              <w:r w:rsidR="00F21724">
                <w:rPr>
                  <w:rFonts w:hint="eastAsia"/>
                </w:rPr>
                <w:t>(</w:t>
              </w:r>
            </w:ins>
            <w:ins w:id="1968" w:author="Microsoft 帐户" w:date="2021-11-04T11:25:00Z">
              <w:r w:rsidR="00F21724">
                <w:t>4</w:t>
              </w:r>
            </w:ins>
            <w:ins w:id="1969" w:author="Microsoft 帐户" w:date="2021-11-04T11:26:00Z">
              <w:r w:rsidR="00F21724">
                <w:t>,bitLen</w:t>
              </w:r>
            </w:ins>
            <w:ins w:id="1970" w:author="Microsoft 帐户" w:date="2021-11-04T11:24:00Z">
              <w:r w:rsidR="00F21724">
                <w:t>)</w:t>
              </w:r>
              <w:r w:rsidR="00F21724">
                <w:rPr>
                  <w:rFonts w:hint="eastAsia"/>
                </w:rPr>
                <w:t>||</w:t>
              </w:r>
            </w:ins>
            <w:ins w:id="1971" w:author="Microsoft 帐户" w:date="2021-11-04T11:26:00Z">
              <w:r w:rsidR="00F21724">
                <w:rPr>
                  <w:rFonts w:hint="eastAsia"/>
                </w:rPr>
                <w:t>发起方密钥公钥</w:t>
              </w:r>
              <w:r w:rsidR="00F21724">
                <w:rPr>
                  <w:rFonts w:hint="eastAsia"/>
                </w:rPr>
                <w:t>X</w:t>
              </w:r>
            </w:ins>
            <w:ins w:id="1972" w:author="Microsoft 帐户" w:date="2021-11-04T11:24:00Z">
              <w:r w:rsidR="00F21724">
                <w:rPr>
                  <w:rFonts w:hint="eastAsia"/>
                </w:rPr>
                <w:t xml:space="preserve"> (</w:t>
              </w:r>
            </w:ins>
            <w:proofErr w:type="spellStart"/>
            <w:ins w:id="1973" w:author="Microsoft 帐户" w:date="2021-11-04T11:26:00Z">
              <w:r w:rsidR="00F21724">
                <w:rPr>
                  <w:rFonts w:hint="eastAsia"/>
                </w:rPr>
                <w:t>bit</w:t>
              </w:r>
              <w:r w:rsidR="00F21724">
                <w:t>Len</w:t>
              </w:r>
              <w:proofErr w:type="spellEnd"/>
              <w:r w:rsidR="00F21724">
                <w:t>/8</w:t>
              </w:r>
            </w:ins>
            <w:ins w:id="1974" w:author="Microsoft 帐户" w:date="2021-11-04T11:24:00Z">
              <w:r w:rsidR="00F21724">
                <w:t>)</w:t>
              </w:r>
              <w:r w:rsidR="00F21724">
                <w:rPr>
                  <w:rFonts w:hint="eastAsia"/>
                </w:rPr>
                <w:t xml:space="preserve">|| </w:t>
              </w:r>
            </w:ins>
            <w:ins w:id="1975" w:author="Microsoft 帐户" w:date="2021-11-04T11:27:00Z">
              <w:r w:rsidR="00F21724">
                <w:rPr>
                  <w:rFonts w:hint="eastAsia"/>
                </w:rPr>
                <w:t>发起方密钥公钥</w:t>
              </w:r>
              <w:r w:rsidR="00F21724">
                <w:t>Y</w:t>
              </w:r>
              <w:r w:rsidR="00F21724">
                <w:rPr>
                  <w:rFonts w:hint="eastAsia"/>
                </w:rPr>
                <w:t xml:space="preserve"> (</w:t>
              </w:r>
              <w:proofErr w:type="spellStart"/>
              <w:r w:rsidR="00F21724">
                <w:rPr>
                  <w:rFonts w:hint="eastAsia"/>
                </w:rPr>
                <w:t>bit</w:t>
              </w:r>
              <w:r w:rsidR="00F21724">
                <w:t>Len</w:t>
              </w:r>
              <w:proofErr w:type="spellEnd"/>
              <w:r w:rsidR="00F21724">
                <w:t>/8</w:t>
              </w:r>
            </w:ins>
            <w:ins w:id="1976" w:author="Microsoft 帐户" w:date="2021-11-04T11:24:00Z">
              <w:r w:rsidR="00F21724">
                <w:t>)</w:t>
              </w:r>
              <w:r w:rsidR="00F21724">
                <w:rPr>
                  <w:rFonts w:hint="eastAsia"/>
                </w:rPr>
                <w:t>||</w:t>
              </w:r>
            </w:ins>
            <w:ins w:id="1977" w:author="Microsoft 帐户" w:date="2021-11-04T11:27:00Z">
              <w:r w:rsidR="00F21724">
                <w:rPr>
                  <w:rFonts w:hint="eastAsia"/>
                </w:rPr>
                <w:t xml:space="preserve"> </w:t>
              </w:r>
              <w:r w:rsidR="00F21724">
                <w:rPr>
                  <w:rFonts w:hint="eastAsia"/>
                </w:rPr>
                <w:t>发起</w:t>
              </w:r>
              <w:r w:rsidR="00F21724">
                <w:rPr>
                  <w:rFonts w:hint="eastAsia"/>
                </w:rPr>
                <w:lastRenderedPageBreak/>
                <w:t>方临时密钥对的密钥位长度</w:t>
              </w:r>
              <w:r w:rsidR="00F21724">
                <w:rPr>
                  <w:rFonts w:hint="eastAsia"/>
                </w:rPr>
                <w:t>(</w:t>
              </w:r>
              <w:r w:rsidR="00F21724">
                <w:t>4,bitLen</w:t>
              </w:r>
            </w:ins>
            <w:ins w:id="1978" w:author="Microsoft 帐户" w:date="2021-11-04T11:28:00Z">
              <w:r w:rsidR="00F21724">
                <w:t>Tmp</w:t>
              </w:r>
            </w:ins>
            <w:ins w:id="1979" w:author="Microsoft 帐户" w:date="2021-11-04T11:27:00Z">
              <w:r w:rsidR="00F21724">
                <w:t>)</w:t>
              </w:r>
              <w:r w:rsidR="00F21724">
                <w:rPr>
                  <w:rFonts w:hint="eastAsia"/>
                </w:rPr>
                <w:t>||</w:t>
              </w:r>
              <w:r w:rsidR="00F21724">
                <w:rPr>
                  <w:rFonts w:hint="eastAsia"/>
                </w:rPr>
                <w:t>发起方</w:t>
              </w:r>
            </w:ins>
            <w:ins w:id="1980" w:author="Microsoft 帐户" w:date="2021-11-04T11:28:00Z">
              <w:r w:rsidR="00F21724">
                <w:rPr>
                  <w:rFonts w:hint="eastAsia"/>
                </w:rPr>
                <w:t>临时</w:t>
              </w:r>
            </w:ins>
            <w:ins w:id="1981" w:author="Microsoft 帐户" w:date="2021-11-04T11:27:00Z">
              <w:r w:rsidR="00F21724">
                <w:rPr>
                  <w:rFonts w:hint="eastAsia"/>
                </w:rPr>
                <w:t>密钥公钥</w:t>
              </w:r>
              <w:r w:rsidR="00F21724">
                <w:rPr>
                  <w:rFonts w:hint="eastAsia"/>
                </w:rPr>
                <w:t>X (</w:t>
              </w:r>
              <w:proofErr w:type="spellStart"/>
              <w:r w:rsidR="00F21724">
                <w:rPr>
                  <w:rFonts w:hint="eastAsia"/>
                </w:rPr>
                <w:t>bit</w:t>
              </w:r>
              <w:r w:rsidR="00F21724">
                <w:t>Len</w:t>
              </w:r>
            </w:ins>
            <w:ins w:id="1982" w:author="Microsoft 帐户" w:date="2021-11-04T11:28:00Z">
              <w:r w:rsidR="00F21724">
                <w:t>Tmp</w:t>
              </w:r>
            </w:ins>
            <w:proofErr w:type="spellEnd"/>
            <w:ins w:id="1983" w:author="Microsoft 帐户" w:date="2021-11-04T11:27:00Z">
              <w:r w:rsidR="00F21724">
                <w:t>/8)</w:t>
              </w:r>
              <w:r w:rsidR="00F21724">
                <w:rPr>
                  <w:rFonts w:hint="eastAsia"/>
                </w:rPr>
                <w:t xml:space="preserve">|| </w:t>
              </w:r>
              <w:r w:rsidR="00F21724">
                <w:rPr>
                  <w:rFonts w:hint="eastAsia"/>
                </w:rPr>
                <w:t>发起方</w:t>
              </w:r>
            </w:ins>
            <w:ins w:id="1984" w:author="Microsoft 帐户" w:date="2021-11-04T11:28:00Z">
              <w:r w:rsidR="00F21724">
                <w:rPr>
                  <w:rFonts w:hint="eastAsia"/>
                </w:rPr>
                <w:t>临时</w:t>
              </w:r>
            </w:ins>
            <w:ins w:id="1985" w:author="Microsoft 帐户" w:date="2021-11-04T11:27:00Z">
              <w:r w:rsidR="00F21724">
                <w:rPr>
                  <w:rFonts w:hint="eastAsia"/>
                </w:rPr>
                <w:t>密钥公钥</w:t>
              </w:r>
              <w:r w:rsidR="00F21724">
                <w:t>Y</w:t>
              </w:r>
              <w:r w:rsidR="00F21724">
                <w:rPr>
                  <w:rFonts w:hint="eastAsia"/>
                </w:rPr>
                <w:t xml:space="preserve"> (</w:t>
              </w:r>
              <w:proofErr w:type="spellStart"/>
              <w:r w:rsidR="00F21724">
                <w:rPr>
                  <w:rFonts w:hint="eastAsia"/>
                </w:rPr>
                <w:t>bit</w:t>
              </w:r>
              <w:r w:rsidR="00F21724">
                <w:t>Len</w:t>
              </w:r>
            </w:ins>
            <w:ins w:id="1986" w:author="Microsoft 帐户" w:date="2021-11-04T11:28:00Z">
              <w:r w:rsidR="00F21724">
                <w:t>Tmp</w:t>
              </w:r>
            </w:ins>
            <w:proofErr w:type="spellEnd"/>
            <w:ins w:id="1987" w:author="Microsoft 帐户" w:date="2021-11-04T11:27:00Z">
              <w:r w:rsidR="00F21724">
                <w:t>/8)</w:t>
              </w:r>
            </w:ins>
            <w:ins w:id="1988" w:author="Microsoft 帐户" w:date="2021-11-04T11:24:00Z">
              <w:r w:rsidR="00F21724">
                <w:rPr>
                  <w:rFonts w:hint="eastAsia"/>
                </w:rPr>
                <w:t>||</w:t>
              </w:r>
            </w:ins>
            <w:ins w:id="1989" w:author="Microsoft 帐户" w:date="2021-11-04T11:29:00Z">
              <w:r w:rsidR="00F21724">
                <w:t>发起方</w:t>
              </w:r>
              <w:r w:rsidR="00F21724">
                <w:t>ID</w:t>
              </w:r>
              <w:r w:rsidR="00F21724">
                <w:t>长度</w:t>
              </w:r>
            </w:ins>
            <w:ins w:id="1990" w:author="Microsoft 帐户" w:date="2021-11-04T11:24:00Z">
              <w:r w:rsidR="00F21724">
                <w:rPr>
                  <w:rFonts w:hint="eastAsia"/>
                </w:rPr>
                <w:t xml:space="preserve"> (</w:t>
              </w:r>
            </w:ins>
            <w:ins w:id="1991" w:author="Microsoft 帐户" w:date="2021-11-04T11:29:00Z">
              <w:r w:rsidR="00F21724">
                <w:t>4</w:t>
              </w:r>
              <w:r w:rsidR="00F21724">
                <w:rPr>
                  <w:rFonts w:hint="eastAsia"/>
                </w:rPr>
                <w:t>,</w:t>
              </w:r>
            </w:ins>
            <w:ins w:id="1992" w:author="Microsoft 帐户" w:date="2021-11-04T11:31:00Z">
              <w:r w:rsidR="00F21724">
                <w:t>s</w:t>
              </w:r>
            </w:ins>
            <w:ins w:id="1993" w:author="Microsoft 帐户" w:date="2021-11-04T11:29:00Z">
              <w:r w:rsidR="00F21724">
                <w:t>IDLen</w:t>
              </w:r>
            </w:ins>
            <w:ins w:id="1994" w:author="Microsoft 帐户" w:date="2021-11-04T11:24:00Z">
              <w:r w:rsidR="00F21724">
                <w:t>)</w:t>
              </w:r>
            </w:ins>
            <w:ins w:id="1995" w:author="Microsoft 帐户" w:date="2021-11-04T11:25:00Z">
              <w:r w:rsidR="00F21724">
                <w:rPr>
                  <w:rFonts w:hint="eastAsia"/>
                </w:rPr>
                <w:t>||</w:t>
              </w:r>
            </w:ins>
            <w:ins w:id="1996" w:author="Microsoft 帐户" w:date="2021-11-04T11:30:00Z">
              <w:r w:rsidR="00F21724">
                <w:rPr>
                  <w:rFonts w:hint="eastAsia"/>
                </w:rPr>
                <w:t>发起方</w:t>
              </w:r>
              <w:r w:rsidR="00F21724">
                <w:rPr>
                  <w:rFonts w:hint="eastAsia"/>
                </w:rPr>
                <w:t>ID</w:t>
              </w:r>
            </w:ins>
            <w:ins w:id="1997" w:author="Microsoft 帐户" w:date="2021-11-04T11:25:00Z">
              <w:r w:rsidR="00F21724">
                <w:rPr>
                  <w:rFonts w:hint="eastAsia"/>
                </w:rPr>
                <w:t xml:space="preserve"> (</w:t>
              </w:r>
            </w:ins>
            <w:proofErr w:type="spellStart"/>
            <w:ins w:id="1998" w:author="Microsoft 帐户" w:date="2021-11-04T11:31:00Z">
              <w:r w:rsidR="00F21724">
                <w:t>s</w:t>
              </w:r>
            </w:ins>
            <w:ins w:id="1999" w:author="Microsoft 帐户" w:date="2021-11-04T11:30:00Z">
              <w:r w:rsidR="00F21724">
                <w:t>IDLen</w:t>
              </w:r>
            </w:ins>
            <w:proofErr w:type="spellEnd"/>
            <w:ins w:id="2000" w:author="Microsoft 帐户" w:date="2021-11-04T11:25:00Z">
              <w:r w:rsidR="00F21724">
                <w:t>)</w:t>
              </w:r>
              <w:r w:rsidR="00F21724">
                <w:rPr>
                  <w:rFonts w:hint="eastAsia"/>
                </w:rPr>
                <w:t>||</w:t>
              </w:r>
            </w:ins>
            <w:ins w:id="2001" w:author="Microsoft 帐户" w:date="2021-11-04T11:31:00Z">
              <w:r w:rsidR="00F21724">
                <w:rPr>
                  <w:rFonts w:hint="eastAsia"/>
                </w:rPr>
                <w:t>响应方</w:t>
              </w:r>
              <w:r w:rsidR="00F21724">
                <w:rPr>
                  <w:rFonts w:hint="eastAsia"/>
                </w:rPr>
                <w:t>ID</w:t>
              </w:r>
              <w:r w:rsidR="00F21724">
                <w:rPr>
                  <w:rFonts w:hint="eastAsia"/>
                </w:rPr>
                <w:t>长度</w:t>
              </w:r>
            </w:ins>
            <w:ins w:id="2002" w:author="Microsoft 帐户" w:date="2021-11-04T11:25:00Z">
              <w:r w:rsidR="00F21724">
                <w:rPr>
                  <w:rFonts w:hint="eastAsia"/>
                </w:rPr>
                <w:t xml:space="preserve"> (</w:t>
              </w:r>
            </w:ins>
            <w:ins w:id="2003" w:author="Microsoft 帐户" w:date="2021-11-17T16:41:00Z">
              <w:r w:rsidR="00E62CFC">
                <w:t>4</w:t>
              </w:r>
              <w:r w:rsidR="00E62CFC">
                <w:rPr>
                  <w:rFonts w:hint="eastAsia"/>
                </w:rPr>
                <w:t>，</w:t>
              </w:r>
            </w:ins>
            <w:proofErr w:type="spellStart"/>
            <w:ins w:id="2004" w:author="Microsoft 帐户" w:date="2021-11-04T11:31:00Z">
              <w:r w:rsidR="00F21724">
                <w:rPr>
                  <w:rFonts w:hint="eastAsia"/>
                </w:rPr>
                <w:t>r</w:t>
              </w:r>
              <w:r w:rsidR="00F21724">
                <w:t>IDLen</w:t>
              </w:r>
            </w:ins>
            <w:proofErr w:type="spellEnd"/>
            <w:ins w:id="2005" w:author="Microsoft 帐户" w:date="2021-11-04T11:25:00Z">
              <w:r w:rsidR="00F21724">
                <w:t>)</w:t>
              </w:r>
              <w:r w:rsidR="00F21724">
                <w:rPr>
                  <w:rFonts w:hint="eastAsia"/>
                </w:rPr>
                <w:t>||</w:t>
              </w:r>
            </w:ins>
            <w:ins w:id="2006" w:author="Microsoft 帐户" w:date="2021-11-04T11:32:00Z">
              <w:r w:rsidR="00F21724">
                <w:rPr>
                  <w:rFonts w:hint="eastAsia"/>
                </w:rPr>
                <w:t>响应方</w:t>
              </w:r>
              <w:r w:rsidR="00F21724">
                <w:rPr>
                  <w:rFonts w:hint="eastAsia"/>
                </w:rPr>
                <w:t>ID</w:t>
              </w:r>
            </w:ins>
            <w:ins w:id="2007" w:author="Microsoft 帐户" w:date="2021-11-04T11:25:00Z">
              <w:r w:rsidR="00F21724">
                <w:rPr>
                  <w:rFonts w:hint="eastAsia"/>
                </w:rPr>
                <w:t xml:space="preserve"> (</w:t>
              </w:r>
            </w:ins>
            <w:proofErr w:type="spellStart"/>
            <w:ins w:id="2008" w:author="Microsoft 帐户" w:date="2021-11-04T11:31:00Z">
              <w:r w:rsidR="00F21724">
                <w:rPr>
                  <w:rFonts w:hint="eastAsia"/>
                </w:rPr>
                <w:t>r</w:t>
              </w:r>
              <w:r w:rsidR="00F21724">
                <w:t>IDLen</w:t>
              </w:r>
            </w:ins>
            <w:proofErr w:type="spellEnd"/>
            <w:ins w:id="2009" w:author="Microsoft 帐户" w:date="2021-11-04T11:25:00Z">
              <w:r w:rsidR="00F21724">
                <w:t>)</w:t>
              </w:r>
            </w:ins>
          </w:p>
          <w:p w14:paraId="6DF4647D" w14:textId="77777777" w:rsidR="00F21724" w:rsidRDefault="00F21724" w:rsidP="00B56654">
            <w:pPr>
              <w:pStyle w:val="af6"/>
              <w:keepNext/>
              <w:jc w:val="left"/>
              <w:rPr>
                <w:ins w:id="2010" w:author="Microsoft 帐户" w:date="2021-11-05T10:34:00Z"/>
              </w:rPr>
            </w:pPr>
            <w:ins w:id="2011" w:author="Microsoft 帐户" w:date="2021-11-04T11:32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）发起方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和响应方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，设定</w:t>
              </w:r>
            </w:ins>
            <w:ins w:id="2012" w:author="Microsoft 帐户" w:date="2021-11-04T11:33:00Z">
              <w:r>
                <w:rPr>
                  <w:rFonts w:hint="eastAsia"/>
                </w:rPr>
                <w:t>其</w:t>
              </w:r>
            </w:ins>
            <w:ins w:id="2013" w:author="Microsoft 帐户" w:date="2021-11-04T11:32:00Z">
              <w:r>
                <w:rPr>
                  <w:rFonts w:hint="eastAsia"/>
                </w:rPr>
                <w:t>长度不大于</w:t>
              </w:r>
              <w:r>
                <w:rPr>
                  <w:rFonts w:hint="eastAsia"/>
                </w:rPr>
                <w:t>0x</w:t>
              </w:r>
              <w:r>
                <w:t>20</w:t>
              </w:r>
            </w:ins>
            <w:ins w:id="2014" w:author="Microsoft 帐户" w:date="2021-11-04T11:33:00Z">
              <w:r>
                <w:rPr>
                  <w:rFonts w:hint="eastAsia"/>
                </w:rPr>
                <w:t>。</w:t>
              </w:r>
            </w:ins>
            <w:ins w:id="2015" w:author="Microsoft 帐户" w:date="2021-11-04T11:44:00Z">
              <w:r w:rsidR="007E3AA5">
                <w:rPr>
                  <w:rFonts w:hint="eastAsia"/>
                </w:rPr>
                <w:t>L</w:t>
              </w:r>
              <w:r w:rsidR="007E3AA5">
                <w:t>c</w:t>
              </w:r>
              <w:r w:rsidR="007E3AA5">
                <w:t>和</w:t>
              </w:r>
              <w:r w:rsidR="007E3AA5">
                <w:t>Le</w:t>
              </w:r>
              <w:r w:rsidR="007E3AA5">
                <w:t>的值设定了</w:t>
              </w:r>
            </w:ins>
            <w:ins w:id="2016" w:author="Microsoft 帐户" w:date="2021-11-04T11:45:00Z">
              <w:r w:rsidR="007E3AA5">
                <w:t>密钥位长是</w:t>
              </w:r>
              <w:r w:rsidR="007E3AA5">
                <w:rPr>
                  <w:rFonts w:hint="eastAsia"/>
                </w:rPr>
                <w:t>2</w:t>
              </w:r>
              <w:r w:rsidR="007E3AA5">
                <w:t>56</w:t>
              </w:r>
              <w:r w:rsidR="007E3AA5">
                <w:rPr>
                  <w:rFonts w:hint="eastAsia"/>
                </w:rPr>
                <w:t>。</w:t>
              </w:r>
            </w:ins>
          </w:p>
          <w:p w14:paraId="53BFF8AF" w14:textId="77777777" w:rsidR="008407A2" w:rsidRDefault="00E545B4" w:rsidP="00B56654">
            <w:pPr>
              <w:pStyle w:val="af6"/>
              <w:keepNext/>
              <w:jc w:val="left"/>
              <w:rPr>
                <w:ins w:id="2017" w:author="Microsoft 帐户" w:date="2021-11-05T14:11:00Z"/>
              </w:rPr>
            </w:pPr>
            <w:ins w:id="2018" w:author="Microsoft 帐户" w:date="2021-11-05T10:34:00Z">
              <w:r>
                <w:rPr>
                  <w:rFonts w:hint="eastAsia"/>
                </w:rPr>
                <w:t>（</w:t>
              </w:r>
              <w:r>
                <w:t>5</w:t>
              </w:r>
              <w:r>
                <w:rPr>
                  <w:rFonts w:hint="eastAsia"/>
                </w:rPr>
                <w:t>）</w:t>
              </w:r>
              <w:r w:rsidRPr="001842A8">
                <w:rPr>
                  <w:rFonts w:hint="eastAsia"/>
                </w:rPr>
                <w:t>密钥</w:t>
              </w:r>
              <w:r w:rsidRPr="001842A8">
                <w:rPr>
                  <w:rFonts w:hint="eastAsia"/>
                </w:rPr>
                <w:t>ID=</w:t>
              </w:r>
              <w:r w:rsidRPr="001842A8">
                <w:rPr>
                  <w:rFonts w:hint="eastAsia"/>
                </w:rPr>
                <w:t>容器文件</w:t>
              </w:r>
              <w:r w:rsidRPr="001842A8">
                <w:rPr>
                  <w:rFonts w:hint="eastAsia"/>
                </w:rPr>
                <w:t>ID +</w:t>
              </w:r>
              <w:r w:rsidRPr="001842A8">
                <w:rPr>
                  <w:rFonts w:hint="eastAsia"/>
                </w:rPr>
                <w:t>密钥标识（</w:t>
              </w:r>
              <w:r w:rsidRPr="001842A8">
                <w:rPr>
                  <w:rFonts w:hint="eastAsia"/>
                </w:rPr>
                <w:t>0x01</w:t>
              </w:r>
              <w:r w:rsidRPr="001842A8">
                <w:rPr>
                  <w:rFonts w:hint="eastAsia"/>
                </w:rPr>
                <w:t>表示</w:t>
              </w:r>
              <w:proofErr w:type="spellStart"/>
              <w:r w:rsidRPr="001842A8">
                <w:t>E</w:t>
              </w:r>
              <w:r w:rsidRPr="001842A8">
                <w:rPr>
                  <w:rFonts w:hint="eastAsia"/>
                </w:rPr>
                <w:t>xchg</w:t>
              </w:r>
              <w:r w:rsidRPr="001842A8">
                <w:t>K</w:t>
              </w:r>
              <w:r w:rsidRPr="001842A8">
                <w:rPr>
                  <w:rFonts w:hint="eastAsia"/>
                </w:rPr>
                <w:t>ey</w:t>
              </w:r>
              <w:proofErr w:type="spellEnd"/>
              <w:r w:rsidRPr="001842A8">
                <w:rPr>
                  <w:rFonts w:hint="eastAsia"/>
                </w:rPr>
                <w:t>，</w:t>
              </w:r>
              <w:r w:rsidRPr="001842A8">
                <w:rPr>
                  <w:rFonts w:hint="eastAsia"/>
                </w:rPr>
                <w:t>0x02</w:t>
              </w:r>
              <w:r w:rsidRPr="001842A8">
                <w:rPr>
                  <w:rFonts w:hint="eastAsia"/>
                </w:rPr>
                <w:t>表示</w:t>
              </w:r>
              <w:proofErr w:type="spellStart"/>
              <w:r w:rsidRPr="001842A8">
                <w:rPr>
                  <w:rFonts w:hint="eastAsia"/>
                </w:rPr>
                <w:t>SignKey</w:t>
              </w:r>
              <w:proofErr w:type="spellEnd"/>
              <w:r w:rsidRPr="001842A8">
                <w:rPr>
                  <w:rFonts w:hint="eastAsia"/>
                </w:rPr>
                <w:t>）</w:t>
              </w:r>
              <w:r>
                <w:rPr>
                  <w:rFonts w:hint="eastAsia"/>
                </w:rPr>
                <w:t>，大端字节序。</w:t>
              </w:r>
            </w:ins>
          </w:p>
          <w:p w14:paraId="06B4335C" w14:textId="77777777" w:rsidR="00E545B4" w:rsidRDefault="008407A2" w:rsidP="00B56654">
            <w:pPr>
              <w:pStyle w:val="af6"/>
              <w:keepNext/>
              <w:jc w:val="left"/>
              <w:rPr>
                <w:ins w:id="2019" w:author="Microsoft 帐户" w:date="2021-11-04T11:32:00Z"/>
              </w:rPr>
            </w:pPr>
            <w:ins w:id="2020" w:author="Microsoft 帐户" w:date="2021-11-05T14:11:00Z">
              <w:r>
                <w:rPr>
                  <w:rFonts w:hint="eastAsia"/>
                </w:rPr>
                <w:t>（</w:t>
              </w:r>
              <w:r>
                <w:t>6</w:t>
              </w:r>
              <w:r>
                <w:rPr>
                  <w:rFonts w:hint="eastAsia"/>
                </w:rPr>
                <w:t>）会话密钥算法标识：</w:t>
              </w:r>
            </w:ins>
            <w:ins w:id="2021" w:author="Microsoft 帐户" w:date="2021-11-05T14:39:00Z">
              <w:r w:rsidR="00C9280A">
                <w:rPr>
                  <w:rFonts w:asciiTheme="minorEastAsia" w:eastAsiaTheme="minorEastAsia" w:hAnsiTheme="minorEastAsia"/>
                </w:rPr>
                <w:t>算法</w:t>
              </w:r>
            </w:ins>
            <w:proofErr w:type="spellStart"/>
            <w:ins w:id="2022" w:author="Microsoft 帐户" w:date="2021-11-05T14:11:00Z">
              <w:r>
                <w:rPr>
                  <w:rFonts w:asciiTheme="minorEastAsia" w:eastAsiaTheme="minorEastAsia" w:hAnsiTheme="minorEastAsia" w:hint="eastAsia"/>
                </w:rPr>
                <w:t>Al</w:t>
              </w:r>
              <w:r>
                <w:rPr>
                  <w:rFonts w:asciiTheme="minorEastAsia" w:eastAsiaTheme="minorEastAsia" w:hAnsiTheme="minorEastAsia"/>
                </w:rPr>
                <w:t>gType</w:t>
              </w:r>
              <w:proofErr w:type="spellEnd"/>
              <w:r>
                <w:rPr>
                  <w:rFonts w:asciiTheme="minorEastAsia" w:eastAsiaTheme="minorEastAsia" w:hAnsiTheme="minorEastAsia"/>
                </w:rPr>
                <w:t>(</w:t>
              </w:r>
              <w:r>
                <w:rPr>
                  <w:rFonts w:asciiTheme="minorEastAsia" w:eastAsiaTheme="minorEastAsia" w:hAnsiTheme="minorEastAsia" w:hint="eastAsia"/>
                </w:rPr>
                <w:t>1字节，SM1:</w:t>
              </w:r>
              <w:r>
                <w:rPr>
                  <w:rFonts w:asciiTheme="minorEastAsia" w:eastAsiaTheme="minorEastAsia" w:hAnsiTheme="minorEastAsia"/>
                </w:rPr>
                <w:t>0x10</w:t>
              </w:r>
              <w:r>
                <w:rPr>
                  <w:rFonts w:asciiTheme="minorEastAsia" w:eastAsiaTheme="minorEastAsia" w:hAnsiTheme="minorEastAsia" w:hint="eastAsia"/>
                </w:rPr>
                <w:t>，</w:t>
              </w:r>
              <w:r>
                <w:rPr>
                  <w:rFonts w:asciiTheme="minorEastAsia" w:eastAsiaTheme="minorEastAsia" w:hAnsiTheme="minorEastAsia"/>
                </w:rPr>
                <w:t>SM4:0x13)||算法模式（</w:t>
              </w:r>
              <w:r>
                <w:rPr>
                  <w:rFonts w:asciiTheme="minorEastAsia" w:eastAsiaTheme="minorEastAsia" w:hAnsiTheme="minorEastAsia" w:hint="eastAsia"/>
                </w:rPr>
                <w:t>1字节，ECB：0x01，CBC：0x</w:t>
              </w:r>
              <w:r>
                <w:rPr>
                  <w:rFonts w:asciiTheme="minorEastAsia" w:eastAsiaTheme="minorEastAsia" w:hAnsiTheme="minorEastAsia"/>
                </w:rPr>
                <w:t>02）</w:t>
              </w:r>
              <w:r>
                <w:rPr>
                  <w:rFonts w:asciiTheme="minorEastAsia" w:eastAsiaTheme="minorEastAsia" w:hAnsiTheme="minorEastAsia" w:hint="eastAsia"/>
                </w:rPr>
                <w:t>。</w:t>
              </w:r>
            </w:ins>
          </w:p>
          <w:p w14:paraId="4A230579" w14:textId="128D0A96" w:rsidR="007D48B1" w:rsidRPr="001842A8" w:rsidRDefault="008407A2" w:rsidP="00E545B4">
            <w:pPr>
              <w:pStyle w:val="af6"/>
              <w:keepNext/>
              <w:jc w:val="left"/>
              <w:rPr>
                <w:ins w:id="2023" w:author="Microsoft 帐户" w:date="2021-11-04T10:15:00Z"/>
              </w:rPr>
            </w:pPr>
            <w:ins w:id="2024" w:author="Microsoft 帐户" w:date="2021-11-05T14:11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7</w:t>
              </w:r>
              <w:r>
                <w:rPr>
                  <w:rFonts w:hint="eastAsia"/>
                </w:rPr>
                <w:t>）</w:t>
              </w:r>
            </w:ins>
            <w:ins w:id="2025" w:author="Microsoft 帐户" w:date="2021-11-04T11:05:00Z">
              <w:r w:rsidR="007D48B1">
                <w:rPr>
                  <w:rFonts w:hint="eastAsia"/>
                </w:rPr>
                <w:t>本指令仅</w:t>
              </w:r>
            </w:ins>
            <w:proofErr w:type="spellStart"/>
            <w:ins w:id="2026" w:author="wangxu" w:date="2022-07-06T10:49:00Z">
              <w:r w:rsidR="002A376C">
                <w:rPr>
                  <w:rFonts w:asciiTheme="minorEastAsia" w:eastAsiaTheme="minorEastAsia" w:hAnsiTheme="minorEastAsia" w:hint="eastAsia"/>
                </w:rPr>
                <w:t>U</w:t>
              </w:r>
              <w:r w:rsidR="002A376C">
                <w:rPr>
                  <w:rFonts w:asciiTheme="minorEastAsia" w:eastAsiaTheme="minorEastAsia" w:hAnsiTheme="minorEastAsia"/>
                </w:rPr>
                <w:t>tap</w:t>
              </w:r>
              <w:proofErr w:type="spellEnd"/>
              <w:r w:rsidR="002A376C">
                <w:rPr>
                  <w:rFonts w:asciiTheme="minorEastAsia" w:eastAsiaTheme="minorEastAsia" w:hAnsiTheme="minorEastAsia"/>
                </w:rPr>
                <w:t xml:space="preserve"> v6.1.6.1</w:t>
              </w:r>
              <w:r w:rsidR="002A376C">
                <w:rPr>
                  <w:rFonts w:asciiTheme="minorEastAsia" w:eastAsiaTheme="minorEastAsia" w:hAnsiTheme="minorEastAsia" w:hint="eastAsia"/>
                </w:rPr>
                <w:t>（含）和</w:t>
              </w:r>
            </w:ins>
            <w:proofErr w:type="spellStart"/>
            <w:ins w:id="2027" w:author="Microsoft 帐户" w:date="2021-11-04T11:05:00Z">
              <w:r w:rsidR="007D48B1">
                <w:rPr>
                  <w:rFonts w:hint="eastAsia"/>
                </w:rPr>
                <w:t>Uyee</w:t>
              </w:r>
              <w:proofErr w:type="spellEnd"/>
              <w:r w:rsidR="007D48B1">
                <w:t xml:space="preserve"> v7.0.6.1</w:t>
              </w:r>
              <w:r w:rsidR="007D48B1">
                <w:rPr>
                  <w:rFonts w:hint="eastAsia"/>
                </w:rPr>
                <w:t>（含）以后</w:t>
              </w:r>
              <w:r w:rsidR="007D48B1">
                <w:t>版本支持</w:t>
              </w:r>
              <w:r w:rsidR="007D48B1">
                <w:rPr>
                  <w:rFonts w:hint="eastAsia"/>
                </w:rPr>
                <w:t>。</w:t>
              </w:r>
            </w:ins>
          </w:p>
        </w:tc>
      </w:tr>
    </w:tbl>
    <w:p w14:paraId="57941A2A" w14:textId="77777777" w:rsidR="00572162" w:rsidRDefault="00572162">
      <w:pPr>
        <w:widowControl/>
        <w:jc w:val="left"/>
        <w:rPr>
          <w:sz w:val="28"/>
        </w:rPr>
      </w:pPr>
      <w:r>
        <w:rPr>
          <w:sz w:val="28"/>
        </w:rPr>
        <w:lastRenderedPageBreak/>
        <w:br w:type="page"/>
      </w:r>
    </w:p>
    <w:p w14:paraId="67BC9359" w14:textId="77777777" w:rsidR="00572162" w:rsidRDefault="003F5DDB" w:rsidP="00572162">
      <w:pPr>
        <w:pStyle w:val="3"/>
      </w:pPr>
      <w:bookmarkStart w:id="2028" w:name="_Toc96509719"/>
      <w:ins w:id="2029" w:author="Microsoft 帐户" w:date="2021-11-04T11:48:00Z">
        <w:r>
          <w:lastRenderedPageBreak/>
          <w:t>SM2</w:t>
        </w:r>
        <w:r>
          <w:t>计算会话密钥</w:t>
        </w:r>
      </w:ins>
      <w:ins w:id="2030" w:author="Microsoft 帐户" w:date="2021-11-04T11:49:00Z">
        <w:r>
          <w:rPr>
            <w:rFonts w:hint="eastAsia"/>
          </w:rPr>
          <w:t>（</w:t>
        </w:r>
        <w:r>
          <w:rPr>
            <w:rFonts w:hint="eastAsia"/>
          </w:rPr>
          <w:t>0x</w:t>
        </w:r>
        <w:r>
          <w:t>86</w:t>
        </w:r>
        <w:r>
          <w:rPr>
            <w:rFonts w:hint="eastAsia"/>
          </w:rPr>
          <w:t>）</w:t>
        </w:r>
      </w:ins>
      <w:bookmarkEnd w:id="2028"/>
    </w:p>
    <w:p w14:paraId="486DB238" w14:textId="77777777" w:rsidR="00572162" w:rsidRPr="00BF629E" w:rsidRDefault="00572162" w:rsidP="00572162">
      <w:pPr>
        <w:ind w:firstLineChars="200" w:firstLine="560"/>
        <w:rPr>
          <w:ins w:id="2031" w:author="Microsoft 帐户" w:date="2021-11-04T10:15:00Z"/>
          <w:sz w:val="28"/>
          <w:szCs w:val="28"/>
        </w:rPr>
      </w:pPr>
      <w:ins w:id="2032" w:author="Microsoft 帐户" w:date="2021-11-04T10:15:00Z">
        <w:r>
          <w:rPr>
            <w:rFonts w:hint="eastAsia"/>
            <w:sz w:val="28"/>
            <w:szCs w:val="28"/>
          </w:rPr>
          <w:t>（</w:t>
        </w:r>
        <w:r>
          <w:rPr>
            <w:rFonts w:hint="eastAsia"/>
            <w:sz w:val="28"/>
            <w:szCs w:val="28"/>
          </w:rPr>
          <w:t>1</w:t>
        </w:r>
        <w:r>
          <w:rPr>
            <w:rFonts w:hint="eastAsia"/>
            <w:sz w:val="28"/>
            <w:szCs w:val="28"/>
          </w:rPr>
          <w:t>）</w:t>
        </w:r>
        <w:r w:rsidRPr="00BF629E">
          <w:rPr>
            <w:rFonts w:hint="eastAsia"/>
            <w:sz w:val="28"/>
            <w:szCs w:val="28"/>
          </w:rPr>
          <w:t>定义与范围</w:t>
        </w:r>
      </w:ins>
    </w:p>
    <w:p w14:paraId="335AF5F8" w14:textId="77777777" w:rsidR="003F5DDB" w:rsidRDefault="003F5DDB" w:rsidP="00572162">
      <w:pPr>
        <w:ind w:firstLineChars="200" w:firstLine="560"/>
        <w:rPr>
          <w:ins w:id="2033" w:author="Microsoft 帐户" w:date="2021-11-04T11:50:00Z"/>
          <w:sz w:val="28"/>
          <w:szCs w:val="28"/>
        </w:rPr>
      </w:pPr>
      <w:ins w:id="2034" w:author="Microsoft 帐户" w:date="2021-11-04T11:48:00Z">
        <w:r w:rsidRPr="003F5DDB">
          <w:rPr>
            <w:rFonts w:hint="eastAsia"/>
            <w:sz w:val="28"/>
            <w:szCs w:val="28"/>
          </w:rPr>
          <w:t>使用</w:t>
        </w:r>
        <w:r w:rsidRPr="003F5DDB">
          <w:rPr>
            <w:rFonts w:hint="eastAsia"/>
            <w:sz w:val="28"/>
            <w:szCs w:val="28"/>
          </w:rPr>
          <w:t>SM2</w:t>
        </w:r>
        <w:r w:rsidRPr="003F5DDB">
          <w:rPr>
            <w:rFonts w:hint="eastAsia"/>
            <w:sz w:val="28"/>
            <w:szCs w:val="28"/>
          </w:rPr>
          <w:t>密钥协商算法，使用自身协商句柄和响应方的协商参数计算会话密钥，同时返回会话密钥句柄。</w:t>
        </w:r>
      </w:ins>
    </w:p>
    <w:p w14:paraId="439B0CF3" w14:textId="77777777" w:rsidR="00572162" w:rsidRDefault="003F5DDB" w:rsidP="00572162">
      <w:pPr>
        <w:ind w:firstLineChars="200" w:firstLine="560"/>
        <w:rPr>
          <w:ins w:id="2035" w:author="Microsoft 帐户" w:date="2021-11-04T10:15:00Z"/>
          <w:sz w:val="28"/>
        </w:rPr>
      </w:pPr>
      <w:ins w:id="2036" w:author="Microsoft 帐户" w:date="2021-11-04T11:50:00Z">
        <w:r w:rsidRPr="003F5DDB">
          <w:rPr>
            <w:rFonts w:hint="eastAsia"/>
            <w:sz w:val="28"/>
            <w:szCs w:val="28"/>
          </w:rPr>
          <w:t>协商的发起方获得响应方的协商参数后调用本函数，计算会话密钥。</w:t>
        </w:r>
      </w:ins>
    </w:p>
    <w:p w14:paraId="2E4CA8A9" w14:textId="77777777" w:rsidR="00572162" w:rsidRDefault="00572162" w:rsidP="00572162">
      <w:pPr>
        <w:ind w:firstLineChars="200" w:firstLine="560"/>
        <w:rPr>
          <w:ins w:id="2037" w:author="Microsoft 帐户" w:date="2021-11-04T10:15:00Z"/>
          <w:sz w:val="28"/>
          <w:szCs w:val="28"/>
        </w:rPr>
      </w:pPr>
      <w:ins w:id="2038" w:author="Microsoft 帐户" w:date="2021-11-04T10:15:00Z">
        <w:r>
          <w:rPr>
            <w:rFonts w:hint="eastAsia"/>
            <w:sz w:val="28"/>
          </w:rPr>
          <w:t>（</w:t>
        </w:r>
        <w:r>
          <w:rPr>
            <w:rFonts w:hint="eastAsia"/>
            <w:sz w:val="28"/>
          </w:rPr>
          <w:t>2</w:t>
        </w:r>
        <w:r>
          <w:rPr>
            <w:rFonts w:hint="eastAsia"/>
            <w:sz w:val="28"/>
          </w:rPr>
          <w:t>）</w:t>
        </w:r>
        <w:r w:rsidRPr="00BF629E">
          <w:rPr>
            <w:rFonts w:hint="eastAsia"/>
            <w:sz w:val="28"/>
            <w:szCs w:val="28"/>
          </w:rPr>
          <w:t>指令与响应报文</w:t>
        </w:r>
      </w:ins>
    </w:p>
    <w:p w14:paraId="4DEF21D4" w14:textId="12CC64B7" w:rsidR="00572162" w:rsidRPr="009B3BBF" w:rsidRDefault="00572162" w:rsidP="00572162">
      <w:pPr>
        <w:pStyle w:val="af3"/>
        <w:rPr>
          <w:ins w:id="2039" w:author="Microsoft 帐户" w:date="2021-11-04T10:15:00Z"/>
          <w:rFonts w:asciiTheme="minorEastAsia" w:eastAsiaTheme="minorEastAsia" w:hAnsiTheme="minorEastAsia"/>
          <w:sz w:val="28"/>
          <w:szCs w:val="28"/>
        </w:rPr>
      </w:pPr>
      <w:ins w:id="2040" w:author="Microsoft 帐户" w:date="2021-11-04T10:15:00Z"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t>表格</w: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instrText>STYLEREF 1 \s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</w:ins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ins w:id="2041" w:author="Microsoft 帐户" w:date="2021-11-04T10:15:00Z"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noBreakHyphen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begin"/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instrText>SEQ 表格 \* ARABIC \s 1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instrText xml:space="preserve"> </w:instrText>
        </w:r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separate"/>
        </w:r>
      </w:ins>
      <w:ins w:id="2042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49</w:t>
        </w:r>
      </w:ins>
      <w:ins w:id="2043" w:author="Microsoft 帐户" w:date="2021-11-04T10:15:00Z">
        <w:del w:id="2044" w:author="wangxu" w:date="2022-02-23T11:53:00Z">
          <w:r w:rsidDel="00000064">
            <w:rPr>
              <w:rFonts w:asciiTheme="minorEastAsia" w:eastAsiaTheme="minorEastAsia" w:hAnsiTheme="minorEastAsia"/>
              <w:noProof/>
              <w:sz w:val="28"/>
              <w:szCs w:val="28"/>
            </w:rPr>
            <w:delText>42</w:delText>
          </w:r>
        </w:del>
        <w:r w:rsidRPr="009B3BBF">
          <w:rPr>
            <w:rFonts w:asciiTheme="minorEastAsia" w:eastAsiaTheme="minorEastAsia" w:hAnsiTheme="minorEastAsia"/>
            <w:sz w:val="28"/>
            <w:szCs w:val="28"/>
          </w:rPr>
          <w:fldChar w:fldCharType="end"/>
        </w:r>
        <w:r w:rsidRPr="009B3BBF">
          <w:rPr>
            <w:rFonts w:asciiTheme="minorEastAsia" w:eastAsiaTheme="minorEastAsia" w:hAnsiTheme="minorEastAsia" w:hint="eastAsia"/>
            <w:sz w:val="28"/>
            <w:szCs w:val="28"/>
          </w:rPr>
          <w:t xml:space="preserve"> SM2</w:t>
        </w:r>
      </w:ins>
      <w:ins w:id="2045" w:author="Microsoft 帐户" w:date="2021-11-04T11:48:00Z">
        <w:r w:rsidR="003F5DDB" w:rsidRPr="003F5DDB">
          <w:rPr>
            <w:rFonts w:asciiTheme="minorEastAsia" w:eastAsiaTheme="minorEastAsia" w:hAnsiTheme="minorEastAsia" w:hint="eastAsia"/>
            <w:sz w:val="28"/>
            <w:szCs w:val="28"/>
          </w:rPr>
          <w:t>计算会话密钥</w:t>
        </w:r>
      </w:ins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"/>
        <w:gridCol w:w="1369"/>
        <w:gridCol w:w="1248"/>
        <w:gridCol w:w="5772"/>
        <w:tblGridChange w:id="2046">
          <w:tblGrid>
            <w:gridCol w:w="897"/>
            <w:gridCol w:w="1369"/>
            <w:gridCol w:w="1248"/>
            <w:gridCol w:w="5772"/>
          </w:tblGrid>
        </w:tblGridChange>
      </w:tblGrid>
      <w:tr w:rsidR="00572162" w:rsidRPr="0059010E" w14:paraId="2FD00430" w14:textId="77777777" w:rsidTr="00572162">
        <w:trPr>
          <w:ins w:id="2047" w:author="Microsoft 帐户" w:date="2021-11-04T10:15:00Z"/>
        </w:trPr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91F6" w14:textId="77777777" w:rsidR="00572162" w:rsidRPr="001842A8" w:rsidRDefault="00572162" w:rsidP="00572162">
            <w:pPr>
              <w:pStyle w:val="af6"/>
              <w:jc w:val="left"/>
              <w:rPr>
                <w:ins w:id="2048" w:author="Microsoft 帐户" w:date="2021-11-04T10:15:00Z"/>
              </w:rPr>
            </w:pPr>
            <w:ins w:id="2049" w:author="Microsoft 帐户" w:date="2021-11-04T10:15:00Z">
              <w:r w:rsidRPr="001842A8">
                <w:rPr>
                  <w:rFonts w:hint="eastAsia"/>
                </w:rPr>
                <w:t>类型</w:t>
              </w:r>
            </w:ins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834C" w14:textId="77777777" w:rsidR="00572162" w:rsidRPr="001842A8" w:rsidRDefault="00572162" w:rsidP="00572162">
            <w:pPr>
              <w:pStyle w:val="af6"/>
              <w:jc w:val="left"/>
              <w:rPr>
                <w:ins w:id="2050" w:author="Microsoft 帐户" w:date="2021-11-04T10:15:00Z"/>
              </w:rPr>
            </w:pPr>
            <w:ins w:id="2051" w:author="Microsoft 帐户" w:date="2021-11-04T10:15:00Z">
              <w:r w:rsidRPr="001842A8">
                <w:rPr>
                  <w:rFonts w:hint="eastAsia"/>
                </w:rPr>
                <w:t>名称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0142" w14:textId="77777777" w:rsidR="00572162" w:rsidRPr="001842A8" w:rsidRDefault="00572162" w:rsidP="00572162">
            <w:pPr>
              <w:pStyle w:val="af6"/>
              <w:jc w:val="left"/>
              <w:rPr>
                <w:ins w:id="2052" w:author="Microsoft 帐户" w:date="2021-11-04T10:15:00Z"/>
              </w:rPr>
            </w:pPr>
            <w:ins w:id="2053" w:author="Microsoft 帐户" w:date="2021-11-04T10:15:00Z">
              <w:r w:rsidRPr="001842A8">
                <w:rPr>
                  <w:rFonts w:hint="eastAsia"/>
                </w:rPr>
                <w:t>赋值与描述</w:t>
              </w:r>
            </w:ins>
          </w:p>
        </w:tc>
      </w:tr>
      <w:tr w:rsidR="00572162" w:rsidRPr="0059010E" w14:paraId="6CE638E3" w14:textId="77777777" w:rsidTr="00572162">
        <w:trPr>
          <w:ins w:id="2054" w:author="Microsoft 帐户" w:date="2021-11-04T10:15:00Z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3D7CA7" w14:textId="77777777" w:rsidR="00572162" w:rsidRPr="001842A8" w:rsidRDefault="00572162" w:rsidP="00572162">
            <w:pPr>
              <w:pStyle w:val="af6"/>
              <w:jc w:val="left"/>
              <w:rPr>
                <w:ins w:id="2055" w:author="Microsoft 帐户" w:date="2021-11-04T10:15:00Z"/>
              </w:rPr>
            </w:pPr>
            <w:ins w:id="2056" w:author="Microsoft 帐户" w:date="2021-11-04T10:15:00Z">
              <w:r w:rsidRPr="001842A8">
                <w:rPr>
                  <w:rFonts w:hint="eastAsia"/>
                </w:rPr>
                <w:t>指令</w:t>
              </w:r>
            </w:ins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3FCFF" w14:textId="77777777" w:rsidR="00572162" w:rsidRPr="001842A8" w:rsidRDefault="00572162" w:rsidP="00572162">
            <w:pPr>
              <w:pStyle w:val="af6"/>
              <w:jc w:val="left"/>
              <w:rPr>
                <w:ins w:id="2057" w:author="Microsoft 帐户" w:date="2021-11-04T10:15:00Z"/>
              </w:rPr>
            </w:pPr>
            <w:ins w:id="2058" w:author="Microsoft 帐户" w:date="2021-11-04T10:15:00Z">
              <w:r w:rsidRPr="001842A8">
                <w:t>CLA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D6C72" w14:textId="77777777" w:rsidR="00572162" w:rsidRPr="001842A8" w:rsidRDefault="00572162" w:rsidP="00572162">
            <w:pPr>
              <w:pStyle w:val="af6"/>
              <w:jc w:val="left"/>
              <w:rPr>
                <w:ins w:id="2059" w:author="Microsoft 帐户" w:date="2021-11-04T10:15:00Z"/>
              </w:rPr>
            </w:pPr>
            <w:ins w:id="2060" w:author="Microsoft 帐户" w:date="2021-11-04T10:15:00Z">
              <w:r w:rsidRPr="001842A8">
                <w:t>0x</w:t>
              </w:r>
              <w:r w:rsidR="003F5DDB">
                <w:rPr>
                  <w:rFonts w:hint="eastAsia"/>
                </w:rPr>
                <w:t>B</w:t>
              </w:r>
            </w:ins>
            <w:ins w:id="2061" w:author="Microsoft 帐户" w:date="2021-11-04T11:49:00Z">
              <w:r w:rsidR="003F5DDB">
                <w:t>0</w:t>
              </w:r>
            </w:ins>
          </w:p>
        </w:tc>
      </w:tr>
      <w:tr w:rsidR="00572162" w:rsidRPr="0059010E" w14:paraId="7A9DE2EB" w14:textId="77777777" w:rsidTr="00572162">
        <w:trPr>
          <w:ins w:id="2062" w:author="Microsoft 帐户" w:date="2021-11-04T10:15:00Z"/>
        </w:trPr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2156BF" w14:textId="77777777" w:rsidR="00572162" w:rsidRPr="001842A8" w:rsidRDefault="00572162" w:rsidP="00572162">
            <w:pPr>
              <w:pStyle w:val="af6"/>
              <w:jc w:val="left"/>
              <w:rPr>
                <w:ins w:id="2063" w:author="Microsoft 帐户" w:date="2021-11-04T10:15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C803" w14:textId="77777777" w:rsidR="00572162" w:rsidRPr="001842A8" w:rsidRDefault="00572162" w:rsidP="00572162">
            <w:pPr>
              <w:pStyle w:val="af6"/>
              <w:jc w:val="left"/>
              <w:rPr>
                <w:ins w:id="2064" w:author="Microsoft 帐户" w:date="2021-11-04T10:15:00Z"/>
              </w:rPr>
            </w:pPr>
            <w:ins w:id="2065" w:author="Microsoft 帐户" w:date="2021-11-04T10:15:00Z">
              <w:r w:rsidRPr="001842A8">
                <w:t>INS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AE0C6" w14:textId="77777777" w:rsidR="00572162" w:rsidRPr="001842A8" w:rsidRDefault="00572162" w:rsidP="00572162">
            <w:pPr>
              <w:pStyle w:val="af6"/>
              <w:jc w:val="left"/>
              <w:rPr>
                <w:ins w:id="2066" w:author="Microsoft 帐户" w:date="2021-11-04T10:15:00Z"/>
              </w:rPr>
            </w:pPr>
            <w:ins w:id="2067" w:author="Microsoft 帐户" w:date="2021-11-04T10:15:00Z">
              <w:r w:rsidRPr="001842A8">
                <w:t>0x</w:t>
              </w:r>
            </w:ins>
            <w:ins w:id="2068" w:author="Microsoft 帐户" w:date="2021-11-04T11:49:00Z">
              <w:r w:rsidR="003F5DDB">
                <w:t>86</w:t>
              </w:r>
            </w:ins>
          </w:p>
        </w:tc>
      </w:tr>
      <w:tr w:rsidR="00572162" w:rsidRPr="0059010E" w14:paraId="59EF2F82" w14:textId="77777777" w:rsidTr="00572162">
        <w:trPr>
          <w:ins w:id="2069" w:author="Microsoft 帐户" w:date="2021-11-04T10:15:00Z"/>
        </w:trPr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174D28" w14:textId="77777777" w:rsidR="00572162" w:rsidRPr="001842A8" w:rsidRDefault="00572162" w:rsidP="00572162">
            <w:pPr>
              <w:pStyle w:val="af6"/>
              <w:jc w:val="left"/>
              <w:rPr>
                <w:ins w:id="2070" w:author="Microsoft 帐户" w:date="2021-11-04T10:15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ADB5" w14:textId="77777777" w:rsidR="00572162" w:rsidRPr="001842A8" w:rsidRDefault="00572162" w:rsidP="00572162">
            <w:pPr>
              <w:pStyle w:val="af6"/>
              <w:jc w:val="left"/>
              <w:rPr>
                <w:ins w:id="2071" w:author="Microsoft 帐户" w:date="2021-11-04T10:15:00Z"/>
              </w:rPr>
            </w:pPr>
            <w:ins w:id="2072" w:author="Microsoft 帐户" w:date="2021-11-04T10:15:00Z">
              <w:r w:rsidRPr="001842A8">
                <w:t>P1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B8BE" w14:textId="77777777" w:rsidR="00572162" w:rsidRPr="001842A8" w:rsidRDefault="00572162" w:rsidP="00572162">
            <w:pPr>
              <w:pStyle w:val="af6"/>
              <w:jc w:val="left"/>
              <w:rPr>
                <w:ins w:id="2073" w:author="Microsoft 帐户" w:date="2021-11-04T10:15:00Z"/>
              </w:rPr>
            </w:pPr>
            <w:ins w:id="2074" w:author="Microsoft 帐户" w:date="2021-11-04T10:15:00Z">
              <w:r w:rsidRPr="001842A8">
                <w:t>0x00</w:t>
              </w:r>
            </w:ins>
          </w:p>
        </w:tc>
      </w:tr>
      <w:tr w:rsidR="00572162" w:rsidRPr="0059010E" w14:paraId="63E96100" w14:textId="77777777" w:rsidTr="00572162">
        <w:trPr>
          <w:ins w:id="2075" w:author="Microsoft 帐户" w:date="2021-11-04T10:15:00Z"/>
        </w:trPr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FE69F0" w14:textId="77777777" w:rsidR="00572162" w:rsidRPr="001842A8" w:rsidRDefault="00572162" w:rsidP="00572162">
            <w:pPr>
              <w:pStyle w:val="af6"/>
              <w:jc w:val="left"/>
              <w:rPr>
                <w:ins w:id="2076" w:author="Microsoft 帐户" w:date="2021-11-04T10:15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029E" w14:textId="77777777" w:rsidR="00572162" w:rsidRPr="001842A8" w:rsidRDefault="00572162" w:rsidP="00572162">
            <w:pPr>
              <w:pStyle w:val="af6"/>
              <w:jc w:val="left"/>
              <w:rPr>
                <w:ins w:id="2077" w:author="Microsoft 帐户" w:date="2021-11-04T10:15:00Z"/>
              </w:rPr>
            </w:pPr>
            <w:ins w:id="2078" w:author="Microsoft 帐户" w:date="2021-11-04T10:15:00Z">
              <w:r w:rsidRPr="001842A8">
                <w:t>P2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267C" w14:textId="77777777" w:rsidR="00572162" w:rsidRPr="001842A8" w:rsidRDefault="00572162" w:rsidP="00572162">
            <w:pPr>
              <w:pStyle w:val="af6"/>
              <w:jc w:val="left"/>
              <w:rPr>
                <w:ins w:id="2079" w:author="Microsoft 帐户" w:date="2021-11-04T10:15:00Z"/>
              </w:rPr>
            </w:pPr>
            <w:ins w:id="2080" w:author="Microsoft 帐户" w:date="2021-11-04T10:15:00Z">
              <w:r w:rsidRPr="001842A8">
                <w:t>0x00</w:t>
              </w:r>
            </w:ins>
          </w:p>
        </w:tc>
      </w:tr>
      <w:tr w:rsidR="00572162" w:rsidRPr="0059010E" w14:paraId="5D402927" w14:textId="77777777" w:rsidTr="003F5DDB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081" w:author="Microsoft 帐户" w:date="2021-11-04T11:49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2082" w:author="Microsoft 帐户" w:date="2021-11-04T10:15:00Z"/>
        </w:trPr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  <w:tcPrChange w:id="2083" w:author="Microsoft 帐户" w:date="2021-11-04T11:49:00Z">
              <w:tcPr>
                <w:tcW w:w="483" w:type="pct"/>
                <w:vMerge/>
                <w:tcBorders>
                  <w:left w:val="single" w:sz="4" w:space="0" w:color="auto"/>
                  <w:right w:val="single" w:sz="4" w:space="0" w:color="auto"/>
                </w:tcBorders>
              </w:tcPr>
            </w:tcPrChange>
          </w:tcPr>
          <w:p w14:paraId="0B3B23E1" w14:textId="77777777" w:rsidR="00572162" w:rsidRPr="001842A8" w:rsidRDefault="00572162" w:rsidP="00572162">
            <w:pPr>
              <w:pStyle w:val="af6"/>
              <w:jc w:val="left"/>
              <w:rPr>
                <w:ins w:id="2084" w:author="Microsoft 帐户" w:date="2021-11-04T10:15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085" w:author="Microsoft 帐户" w:date="2021-11-04T11:49:00Z">
              <w:tcPr>
                <w:tcW w:w="73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76DC3146" w14:textId="77777777" w:rsidR="00572162" w:rsidRPr="001842A8" w:rsidRDefault="00572162" w:rsidP="00572162">
            <w:pPr>
              <w:pStyle w:val="af6"/>
              <w:jc w:val="left"/>
              <w:rPr>
                <w:ins w:id="2086" w:author="Microsoft 帐户" w:date="2021-11-04T10:15:00Z"/>
              </w:rPr>
            </w:pPr>
            <w:ins w:id="2087" w:author="Microsoft 帐户" w:date="2021-11-04T10:15:00Z">
              <w:r w:rsidRPr="001842A8">
                <w:t>Lc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088" w:author="Microsoft 帐户" w:date="2021-11-04T11:49:00Z">
              <w:tcPr>
                <w:tcW w:w="3780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85B2FA8" w14:textId="77777777" w:rsidR="00572162" w:rsidRPr="001842A8" w:rsidRDefault="00B16D4F" w:rsidP="00572162">
            <w:pPr>
              <w:pStyle w:val="af6"/>
              <w:jc w:val="left"/>
              <w:rPr>
                <w:ins w:id="2089" w:author="Microsoft 帐户" w:date="2021-11-04T10:15:00Z"/>
              </w:rPr>
            </w:pPr>
            <w:ins w:id="2090" w:author="Microsoft 帐户" w:date="2021-11-04T11:57:00Z">
              <w:r>
                <w:t>不大于</w:t>
              </w:r>
              <w:r>
                <w:rPr>
                  <w:rFonts w:hint="eastAsia"/>
                </w:rPr>
                <w:t>0x</w:t>
              </w:r>
              <w:r>
                <w:t>00</w:t>
              </w:r>
            </w:ins>
            <w:ins w:id="2091" w:author="Microsoft 帐户" w:date="2021-11-05T17:02:00Z">
              <w:r w:rsidR="007C2B83">
                <w:rPr>
                  <w:rFonts w:hint="eastAsia"/>
                </w:rPr>
                <w:t>B</w:t>
              </w:r>
            </w:ins>
            <w:ins w:id="2092" w:author="Microsoft 帐户" w:date="2021-11-04T11:57:00Z">
              <w:r>
                <w:t>4</w:t>
              </w:r>
            </w:ins>
          </w:p>
        </w:tc>
      </w:tr>
      <w:tr w:rsidR="00572162" w:rsidRPr="0059010E" w14:paraId="6AEA21B2" w14:textId="77777777" w:rsidTr="00572162">
        <w:trPr>
          <w:ins w:id="2093" w:author="Microsoft 帐户" w:date="2021-11-04T10:15:00Z"/>
        </w:trPr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77B761" w14:textId="77777777" w:rsidR="00572162" w:rsidRPr="001842A8" w:rsidRDefault="00572162" w:rsidP="00572162">
            <w:pPr>
              <w:pStyle w:val="af6"/>
              <w:jc w:val="left"/>
              <w:rPr>
                <w:ins w:id="2094" w:author="Microsoft 帐户" w:date="2021-11-04T10:15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2C187" w14:textId="77777777" w:rsidR="00572162" w:rsidRPr="001842A8" w:rsidRDefault="00572162" w:rsidP="00572162">
            <w:pPr>
              <w:pStyle w:val="af6"/>
              <w:jc w:val="left"/>
              <w:rPr>
                <w:ins w:id="2095" w:author="Microsoft 帐户" w:date="2021-11-04T10:15:00Z"/>
              </w:rPr>
            </w:pPr>
            <w:ins w:id="2096" w:author="Microsoft 帐户" w:date="2021-11-04T10:15:00Z">
              <w:r w:rsidRPr="001842A8">
                <w:t>Le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74837" w14:textId="77777777" w:rsidR="00572162" w:rsidRPr="001842A8" w:rsidRDefault="00562418" w:rsidP="00572162">
            <w:pPr>
              <w:pStyle w:val="af6"/>
              <w:jc w:val="left"/>
              <w:rPr>
                <w:ins w:id="2097" w:author="Microsoft 帐户" w:date="2021-11-04T10:15:00Z"/>
              </w:rPr>
            </w:pPr>
            <w:ins w:id="2098" w:author="Microsoft 帐户" w:date="2021-11-04T11:55:00Z">
              <w:r>
                <w:rPr>
                  <w:rFonts w:hint="eastAsia"/>
                </w:rPr>
                <w:t>0</w:t>
              </w:r>
              <w:r>
                <w:t>x</w:t>
              </w:r>
            </w:ins>
            <w:ins w:id="2099" w:author="Microsoft 帐户" w:date="2021-11-04T11:56:00Z">
              <w:r>
                <w:t>0004</w:t>
              </w:r>
            </w:ins>
          </w:p>
        </w:tc>
      </w:tr>
      <w:tr w:rsidR="00572162" w:rsidRPr="0059010E" w14:paraId="53EDB4CE" w14:textId="77777777" w:rsidTr="003F5DDB"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PrExChange w:id="2100" w:author="Microsoft 帐户" w:date="2021-11-04T11:49:00Z">
            <w:tblPrEx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</w:tblPrEx>
          </w:tblPrExChange>
        </w:tblPrEx>
        <w:trPr>
          <w:ins w:id="2101" w:author="Microsoft 帐户" w:date="2021-11-04T10:15:00Z"/>
        </w:trPr>
        <w:tc>
          <w:tcPr>
            <w:tcW w:w="4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02" w:author="Microsoft 帐户" w:date="2021-11-04T11:49:00Z">
              <w:tcPr>
                <w:tcW w:w="483" w:type="pct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1BA0F3" w14:textId="77777777" w:rsidR="00572162" w:rsidRPr="001842A8" w:rsidRDefault="00572162" w:rsidP="00572162">
            <w:pPr>
              <w:pStyle w:val="af6"/>
              <w:jc w:val="left"/>
              <w:rPr>
                <w:ins w:id="2103" w:author="Microsoft 帐户" w:date="2021-11-04T10:15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104" w:author="Microsoft 帐户" w:date="2021-11-04T11:49:00Z">
              <w:tcPr>
                <w:tcW w:w="73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14:paraId="45FA6AB6" w14:textId="77777777" w:rsidR="00572162" w:rsidRPr="001842A8" w:rsidRDefault="00572162" w:rsidP="00572162">
            <w:pPr>
              <w:pStyle w:val="af6"/>
              <w:jc w:val="left"/>
              <w:rPr>
                <w:ins w:id="2105" w:author="Microsoft 帐户" w:date="2021-11-04T10:15:00Z"/>
              </w:rPr>
            </w:pPr>
            <w:ins w:id="2106" w:author="Microsoft 帐户" w:date="2021-11-04T10:15:00Z">
              <w:r w:rsidRPr="001842A8">
                <w:t>Data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107" w:author="Microsoft 帐户" w:date="2021-11-04T11:49:00Z">
              <w:tcPr>
                <w:tcW w:w="3780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2DC9931" w14:textId="77777777" w:rsidR="00572162" w:rsidRPr="001842A8" w:rsidRDefault="003F5DDB" w:rsidP="00572162">
            <w:pPr>
              <w:pStyle w:val="af6"/>
              <w:jc w:val="left"/>
              <w:rPr>
                <w:ins w:id="2108" w:author="Microsoft 帐户" w:date="2021-11-04T10:15:00Z"/>
              </w:rPr>
            </w:pPr>
            <w:ins w:id="2109" w:author="Microsoft 帐户" w:date="2021-11-04T11:52:00Z">
              <w:r>
                <w:t>详细数据格式见下面说明</w:t>
              </w:r>
            </w:ins>
          </w:p>
        </w:tc>
      </w:tr>
      <w:tr w:rsidR="00572162" w:rsidRPr="0059010E" w14:paraId="06C3171B" w14:textId="77777777" w:rsidTr="00572162">
        <w:trPr>
          <w:ins w:id="2110" w:author="Microsoft 帐户" w:date="2021-11-04T10:15:00Z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3E3207" w14:textId="77777777" w:rsidR="00572162" w:rsidRPr="001842A8" w:rsidRDefault="00572162" w:rsidP="00572162">
            <w:pPr>
              <w:pStyle w:val="af6"/>
              <w:jc w:val="left"/>
              <w:rPr>
                <w:ins w:id="2111" w:author="Microsoft 帐户" w:date="2021-11-04T10:15:00Z"/>
              </w:rPr>
            </w:pPr>
            <w:ins w:id="2112" w:author="Microsoft 帐户" w:date="2021-11-04T10:15:00Z">
              <w:r w:rsidRPr="001842A8">
                <w:rPr>
                  <w:rFonts w:hint="eastAsia"/>
                </w:rPr>
                <w:t>响应</w:t>
              </w:r>
            </w:ins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A1225AA" w14:textId="77777777" w:rsidR="00572162" w:rsidRPr="001842A8" w:rsidRDefault="00572162" w:rsidP="00572162">
            <w:pPr>
              <w:pStyle w:val="af6"/>
              <w:jc w:val="left"/>
              <w:rPr>
                <w:ins w:id="2113" w:author="Microsoft 帐户" w:date="2021-11-04T10:15:00Z"/>
              </w:rPr>
            </w:pPr>
            <w:ins w:id="2114" w:author="Microsoft 帐户" w:date="2021-11-04T10:15:00Z">
              <w:r w:rsidRPr="001842A8">
                <w:rPr>
                  <w:rFonts w:hint="eastAsia"/>
                </w:rPr>
                <w:t>SW1SW2</w:t>
              </w:r>
            </w:ins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AC8C" w14:textId="77777777" w:rsidR="00572162" w:rsidRPr="001842A8" w:rsidRDefault="00572162" w:rsidP="00572162">
            <w:pPr>
              <w:pStyle w:val="af6"/>
              <w:jc w:val="left"/>
              <w:rPr>
                <w:ins w:id="2115" w:author="Microsoft 帐户" w:date="2021-11-04T10:15:00Z"/>
              </w:rPr>
            </w:pPr>
            <w:ins w:id="2116" w:author="Microsoft 帐户" w:date="2021-11-04T10:15:00Z">
              <w:r w:rsidRPr="001842A8">
                <w:t>0x9000</w:t>
              </w:r>
            </w:ins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3CC5" w14:textId="77777777" w:rsidR="00572162" w:rsidRPr="001842A8" w:rsidRDefault="00572162" w:rsidP="00572162">
            <w:pPr>
              <w:pStyle w:val="af6"/>
              <w:jc w:val="left"/>
              <w:rPr>
                <w:ins w:id="2117" w:author="Microsoft 帐户" w:date="2021-11-04T10:15:00Z"/>
              </w:rPr>
            </w:pPr>
            <w:ins w:id="2118" w:author="Microsoft 帐户" w:date="2021-11-04T10:15:00Z">
              <w:r w:rsidRPr="001842A8">
                <w:t>成功</w:t>
              </w:r>
            </w:ins>
          </w:p>
        </w:tc>
      </w:tr>
      <w:tr w:rsidR="00572162" w:rsidRPr="0059010E" w14:paraId="385AB0A4" w14:textId="77777777" w:rsidTr="00572162">
        <w:trPr>
          <w:ins w:id="2119" w:author="Microsoft 帐户" w:date="2021-11-04T10:15:00Z"/>
        </w:trPr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5A0981" w14:textId="77777777" w:rsidR="00572162" w:rsidRPr="001842A8" w:rsidRDefault="00572162" w:rsidP="00572162">
            <w:pPr>
              <w:pStyle w:val="af6"/>
              <w:jc w:val="left"/>
              <w:rPr>
                <w:ins w:id="2120" w:author="Microsoft 帐户" w:date="2021-11-04T10:15:00Z"/>
              </w:rPr>
            </w:pPr>
          </w:p>
        </w:tc>
        <w:tc>
          <w:tcPr>
            <w:tcW w:w="7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2B5128" w14:textId="77777777" w:rsidR="00572162" w:rsidRPr="001842A8" w:rsidRDefault="00572162" w:rsidP="00572162">
            <w:pPr>
              <w:pStyle w:val="af6"/>
              <w:jc w:val="left"/>
              <w:rPr>
                <w:ins w:id="2121" w:author="Microsoft 帐户" w:date="2021-11-04T10:15:00Z"/>
              </w:rPr>
            </w:pPr>
          </w:p>
        </w:tc>
        <w:tc>
          <w:tcPr>
            <w:tcW w:w="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6DAF" w14:textId="77777777" w:rsidR="00572162" w:rsidRPr="001842A8" w:rsidRDefault="00572162" w:rsidP="00572162">
            <w:pPr>
              <w:pStyle w:val="af6"/>
              <w:jc w:val="left"/>
              <w:rPr>
                <w:ins w:id="2122" w:author="Microsoft 帐户" w:date="2021-11-04T10:15:00Z"/>
              </w:rPr>
            </w:pPr>
            <w:ins w:id="2123" w:author="Microsoft 帐户" w:date="2021-11-04T10:15:00Z">
              <w:r w:rsidRPr="001842A8">
                <w:rPr>
                  <w:rFonts w:hint="eastAsia"/>
                </w:rPr>
                <w:t>其它值</w:t>
              </w:r>
            </w:ins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999C" w14:textId="77777777" w:rsidR="00572162" w:rsidRPr="001842A8" w:rsidRDefault="00572162" w:rsidP="00572162">
            <w:pPr>
              <w:pStyle w:val="af6"/>
              <w:jc w:val="left"/>
              <w:rPr>
                <w:ins w:id="2124" w:author="Microsoft 帐户" w:date="2021-11-04T10:15:00Z"/>
              </w:rPr>
            </w:pPr>
            <w:ins w:id="2125" w:author="Microsoft 帐户" w:date="2021-11-04T10:15:00Z">
              <w:r w:rsidRPr="001842A8">
                <w:rPr>
                  <w:rFonts w:hint="eastAsia"/>
                </w:rPr>
                <w:t>见状态码表</w:t>
              </w:r>
            </w:ins>
          </w:p>
        </w:tc>
      </w:tr>
      <w:tr w:rsidR="00572162" w:rsidRPr="0059010E" w14:paraId="7AFAD19E" w14:textId="77777777" w:rsidTr="00572162">
        <w:trPr>
          <w:ins w:id="2126" w:author="Microsoft 帐户" w:date="2021-11-04T10:15:00Z"/>
        </w:trPr>
        <w:tc>
          <w:tcPr>
            <w:tcW w:w="48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375B8C" w14:textId="77777777" w:rsidR="00572162" w:rsidRPr="001842A8" w:rsidRDefault="00572162" w:rsidP="00572162">
            <w:pPr>
              <w:pStyle w:val="af6"/>
              <w:jc w:val="left"/>
              <w:rPr>
                <w:ins w:id="2127" w:author="Microsoft 帐户" w:date="2021-11-04T10:15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FC6C8" w14:textId="77777777" w:rsidR="00572162" w:rsidRPr="001842A8" w:rsidRDefault="00572162" w:rsidP="00572162">
            <w:pPr>
              <w:pStyle w:val="af6"/>
              <w:jc w:val="left"/>
              <w:rPr>
                <w:ins w:id="2128" w:author="Microsoft 帐户" w:date="2021-11-04T10:15:00Z"/>
              </w:rPr>
            </w:pPr>
            <w:ins w:id="2129" w:author="Microsoft 帐户" w:date="2021-11-04T10:15:00Z">
              <w:r w:rsidRPr="001842A8">
                <w:t>L</w:t>
              </w:r>
              <w:r w:rsidRPr="001842A8">
                <w:rPr>
                  <w:rFonts w:hint="eastAsia"/>
                </w:rPr>
                <w:t>en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8D9F" w14:textId="77777777" w:rsidR="00572162" w:rsidRPr="001842A8" w:rsidRDefault="00572162" w:rsidP="00572162">
            <w:pPr>
              <w:pStyle w:val="af6"/>
              <w:jc w:val="left"/>
              <w:rPr>
                <w:ins w:id="2130" w:author="Microsoft 帐户" w:date="2021-11-04T10:15:00Z"/>
              </w:rPr>
            </w:pPr>
            <w:ins w:id="2131" w:author="Microsoft 帐户" w:date="2021-11-04T10:15:00Z">
              <w:r w:rsidRPr="001842A8">
                <w:rPr>
                  <w:rFonts w:hint="eastAsia"/>
                </w:rPr>
                <w:t>成功时，值为</w:t>
              </w:r>
              <w:r w:rsidRPr="001842A8">
                <w:t>Le</w:t>
              </w:r>
              <w:r w:rsidRPr="001842A8">
                <w:rPr>
                  <w:rFonts w:hint="eastAsia"/>
                </w:rPr>
                <w:t>；其它情况时，值为</w:t>
              </w:r>
              <w:r w:rsidRPr="001842A8">
                <w:rPr>
                  <w:rFonts w:hint="eastAsia"/>
                </w:rPr>
                <w:t>0</w:t>
              </w:r>
              <w:r w:rsidRPr="001842A8">
                <w:rPr>
                  <w:rFonts w:hint="eastAsia"/>
                </w:rPr>
                <w:t>。</w:t>
              </w:r>
            </w:ins>
          </w:p>
        </w:tc>
      </w:tr>
      <w:tr w:rsidR="00572162" w:rsidRPr="0059010E" w14:paraId="26D3E3E4" w14:textId="77777777" w:rsidTr="00572162">
        <w:trPr>
          <w:ins w:id="2132" w:author="Microsoft 帐户" w:date="2021-11-04T10:15:00Z"/>
        </w:trPr>
        <w:tc>
          <w:tcPr>
            <w:tcW w:w="48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897D5" w14:textId="77777777" w:rsidR="00572162" w:rsidRPr="001842A8" w:rsidRDefault="00572162" w:rsidP="00572162">
            <w:pPr>
              <w:pStyle w:val="af6"/>
              <w:jc w:val="left"/>
              <w:rPr>
                <w:ins w:id="2133" w:author="Microsoft 帐户" w:date="2021-11-04T10:15:00Z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7C8E" w14:textId="77777777" w:rsidR="00572162" w:rsidRPr="001842A8" w:rsidRDefault="00572162" w:rsidP="00572162">
            <w:pPr>
              <w:pStyle w:val="af6"/>
              <w:jc w:val="left"/>
              <w:rPr>
                <w:ins w:id="2134" w:author="Microsoft 帐户" w:date="2021-11-04T10:15:00Z"/>
              </w:rPr>
            </w:pPr>
            <w:ins w:id="2135" w:author="Microsoft 帐户" w:date="2021-11-04T10:15:00Z">
              <w:r w:rsidRPr="001842A8">
                <w:t>D</w:t>
              </w:r>
              <w:r w:rsidRPr="001842A8">
                <w:rPr>
                  <w:rFonts w:hint="eastAsia"/>
                </w:rPr>
                <w:t>ata</w:t>
              </w:r>
            </w:ins>
          </w:p>
        </w:tc>
        <w:tc>
          <w:tcPr>
            <w:tcW w:w="37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1393" w14:textId="77777777" w:rsidR="00572162" w:rsidRPr="001842A8" w:rsidRDefault="00562418" w:rsidP="00572162">
            <w:pPr>
              <w:pStyle w:val="af6"/>
              <w:jc w:val="left"/>
              <w:rPr>
                <w:ins w:id="2136" w:author="Microsoft 帐户" w:date="2021-11-04T10:15:00Z"/>
              </w:rPr>
            </w:pPr>
            <w:ins w:id="2137" w:author="Microsoft 帐户" w:date="2021-11-04T11:56:00Z">
              <w:r>
                <w:t>会话密钥</w:t>
              </w:r>
              <w:r>
                <w:t>ID</w:t>
              </w:r>
            </w:ins>
          </w:p>
        </w:tc>
      </w:tr>
      <w:tr w:rsidR="00572162" w:rsidRPr="0059010E" w14:paraId="2967A661" w14:textId="77777777" w:rsidTr="00572162">
        <w:trPr>
          <w:ins w:id="2138" w:author="Microsoft 帐户" w:date="2021-11-04T10:15:00Z"/>
        </w:trPr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747A" w14:textId="77777777" w:rsidR="00572162" w:rsidRPr="001842A8" w:rsidRDefault="00572162" w:rsidP="00572162">
            <w:pPr>
              <w:pStyle w:val="af6"/>
              <w:jc w:val="left"/>
              <w:rPr>
                <w:ins w:id="2139" w:author="Microsoft 帐户" w:date="2021-11-04T10:15:00Z"/>
              </w:rPr>
            </w:pPr>
            <w:ins w:id="2140" w:author="Microsoft 帐户" w:date="2021-11-04T10:15:00Z">
              <w:r w:rsidRPr="001842A8">
                <w:rPr>
                  <w:rFonts w:hint="eastAsia"/>
                </w:rPr>
                <w:t>说明</w:t>
              </w:r>
            </w:ins>
          </w:p>
        </w:tc>
        <w:tc>
          <w:tcPr>
            <w:tcW w:w="45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2D35" w14:textId="77777777" w:rsidR="00572162" w:rsidRPr="001842A8" w:rsidRDefault="00572162" w:rsidP="007D48B1">
            <w:pPr>
              <w:pStyle w:val="af6"/>
              <w:jc w:val="left"/>
              <w:rPr>
                <w:ins w:id="2141" w:author="Microsoft 帐户" w:date="2021-11-04T10:15:00Z"/>
              </w:rPr>
            </w:pPr>
            <w:ins w:id="2142" w:author="Microsoft 帐户" w:date="2021-11-04T10:15:00Z">
              <w:r w:rsidRPr="001842A8">
                <w:rPr>
                  <w:rFonts w:hint="eastAsia"/>
                </w:rPr>
                <w:t>（</w:t>
              </w:r>
              <w:r w:rsidRPr="001842A8">
                <w:rPr>
                  <w:rFonts w:hint="eastAsia"/>
                </w:rPr>
                <w:t>1</w:t>
              </w:r>
              <w:r w:rsidRPr="001842A8">
                <w:rPr>
                  <w:rFonts w:hint="eastAsia"/>
                </w:rPr>
                <w:t>）</w:t>
              </w:r>
            </w:ins>
            <w:ins w:id="2143" w:author="Microsoft 帐户" w:date="2021-11-04T11:52:00Z">
              <w:r w:rsidR="003F5DDB" w:rsidRPr="003F5DDB">
                <w:rPr>
                  <w:rFonts w:hint="eastAsia"/>
                </w:rPr>
                <w:t>协商的发起方获得响应方的协商参数后调用本函数，计算会话密钥。</w:t>
              </w:r>
            </w:ins>
          </w:p>
          <w:p w14:paraId="40DA2FA2" w14:textId="77777777" w:rsidR="00572162" w:rsidRDefault="00572162" w:rsidP="00572162">
            <w:pPr>
              <w:pStyle w:val="af6"/>
              <w:keepNext/>
              <w:jc w:val="left"/>
              <w:rPr>
                <w:ins w:id="2144" w:author="Microsoft 帐户" w:date="2021-11-04T11:52:00Z"/>
              </w:rPr>
            </w:pPr>
            <w:ins w:id="2145" w:author="Microsoft 帐户" w:date="2021-11-04T10:15:00Z">
              <w:r w:rsidRPr="001842A8">
                <w:rPr>
                  <w:rFonts w:hint="eastAsia"/>
                </w:rPr>
                <w:t>（</w:t>
              </w:r>
            </w:ins>
            <w:ins w:id="2146" w:author="Microsoft 帐户" w:date="2021-11-04T11:06:00Z">
              <w:r w:rsidR="007D48B1">
                <w:t>2</w:t>
              </w:r>
            </w:ins>
            <w:ins w:id="2147" w:author="Microsoft 帐户" w:date="2021-11-04T10:15:00Z">
              <w:r w:rsidRPr="001842A8">
                <w:rPr>
                  <w:rFonts w:hint="eastAsia"/>
                </w:rPr>
                <w:t>）</w:t>
              </w:r>
            </w:ins>
            <w:ins w:id="2148" w:author="Microsoft 帐户" w:date="2021-11-04T11:52:00Z">
              <w:r w:rsidR="003F5DDB">
                <w:t>指令和响应中的多字节字段均为大端字节序</w:t>
              </w:r>
              <w:r w:rsidR="003F5DDB">
                <w:rPr>
                  <w:rFonts w:hint="eastAsia"/>
                </w:rPr>
                <w:t>。</w:t>
              </w:r>
            </w:ins>
          </w:p>
          <w:p w14:paraId="0D622A7A" w14:textId="77777777" w:rsidR="003F5DDB" w:rsidRDefault="003F5DDB" w:rsidP="00572162">
            <w:pPr>
              <w:pStyle w:val="af6"/>
              <w:keepNext/>
              <w:jc w:val="left"/>
              <w:rPr>
                <w:ins w:id="2149" w:author="Microsoft 帐户" w:date="2021-11-04T11:52:00Z"/>
              </w:rPr>
            </w:pPr>
            <w:ins w:id="2150" w:author="Microsoft 帐户" w:date="2021-11-04T11:52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）指令报文数据格式如下，小括号中的数字是字节长度，英文是含义或字节长度：</w:t>
              </w:r>
            </w:ins>
          </w:p>
          <w:p w14:paraId="0A044EE2" w14:textId="77777777" w:rsidR="003F5DDB" w:rsidRDefault="003F5DDB" w:rsidP="00572162">
            <w:pPr>
              <w:pStyle w:val="af6"/>
              <w:keepNext/>
              <w:jc w:val="left"/>
              <w:rPr>
                <w:ins w:id="2151" w:author="Microsoft 帐户" w:date="2021-11-04T11:55:00Z"/>
              </w:rPr>
            </w:pPr>
            <w:ins w:id="2152" w:author="Microsoft 帐户" w:date="2021-11-04T11:53:00Z">
              <w:r>
                <w:t>应用</w:t>
              </w:r>
              <w:r>
                <w:t>ID</w:t>
              </w:r>
              <w:r>
                <w:rPr>
                  <w:rFonts w:hint="eastAsia"/>
                </w:rPr>
                <w:t>(</w:t>
              </w:r>
              <w:r>
                <w:t>2)</w:t>
              </w:r>
              <w:r>
                <w:rPr>
                  <w:rFonts w:hint="eastAsia"/>
                </w:rPr>
                <w:t>||</w:t>
              </w:r>
            </w:ins>
            <w:ins w:id="2153" w:author="Microsoft 帐户" w:date="2021-11-05T10:35:00Z">
              <w:r w:rsidR="00E545B4">
                <w:t>密钥</w:t>
              </w:r>
            </w:ins>
            <w:ins w:id="2154" w:author="Microsoft 帐户" w:date="2021-11-04T11:53:00Z">
              <w:r>
                <w:t>ID</w:t>
              </w:r>
              <w:r>
                <w:rPr>
                  <w:rFonts w:hint="eastAsia"/>
                </w:rPr>
                <w:t>(</w:t>
              </w:r>
              <w:r>
                <w:t>2)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发起方的密钥协商句柄</w:t>
              </w:r>
              <w:r>
                <w:rPr>
                  <w:rFonts w:hint="eastAsia"/>
                </w:rPr>
                <w:t>(</w:t>
              </w:r>
              <w:r>
                <w:t>4)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响应方密钥对的密钥位长度</w:t>
              </w:r>
              <w:r>
                <w:rPr>
                  <w:rFonts w:hint="eastAsia"/>
                </w:rPr>
                <w:t>(</w:t>
              </w:r>
              <w:r>
                <w:t>4,bitLen)</w:t>
              </w:r>
              <w:r>
                <w:rPr>
                  <w:rFonts w:hint="eastAsia"/>
                </w:rPr>
                <w:t xml:space="preserve">|| </w:t>
              </w:r>
              <w:r>
                <w:rPr>
                  <w:rFonts w:hint="eastAsia"/>
                </w:rPr>
                <w:t>响应方密钥公钥</w:t>
              </w:r>
              <w:r>
                <w:rPr>
                  <w:rFonts w:hint="eastAsia"/>
                </w:rPr>
                <w:t>X (</w:t>
              </w:r>
              <w:proofErr w:type="spellStart"/>
              <w:r>
                <w:rPr>
                  <w:rFonts w:hint="eastAsia"/>
                </w:rPr>
                <w:t>bit</w:t>
              </w:r>
              <w:r>
                <w:t>Len</w:t>
              </w:r>
              <w:proofErr w:type="spellEnd"/>
              <w:r>
                <w:t>/8)</w:t>
              </w:r>
              <w:r>
                <w:rPr>
                  <w:rFonts w:hint="eastAsia"/>
                </w:rPr>
                <w:t xml:space="preserve">|| </w:t>
              </w:r>
            </w:ins>
            <w:ins w:id="2155" w:author="Microsoft 帐户" w:date="2021-11-04T11:54:00Z">
              <w:r>
                <w:rPr>
                  <w:rFonts w:hint="eastAsia"/>
                </w:rPr>
                <w:t>响应方</w:t>
              </w:r>
            </w:ins>
            <w:ins w:id="2156" w:author="Microsoft 帐户" w:date="2021-11-04T11:53:00Z">
              <w:r>
                <w:rPr>
                  <w:rFonts w:hint="eastAsia"/>
                </w:rPr>
                <w:t>密钥公钥</w:t>
              </w:r>
              <w:r>
                <w:t>Y</w:t>
              </w:r>
              <w:r>
                <w:rPr>
                  <w:rFonts w:hint="eastAsia"/>
                </w:rPr>
                <w:t xml:space="preserve"> (</w:t>
              </w:r>
              <w:proofErr w:type="spellStart"/>
              <w:r>
                <w:rPr>
                  <w:rFonts w:hint="eastAsia"/>
                </w:rPr>
                <w:t>bit</w:t>
              </w:r>
              <w:r>
                <w:t>Len</w:t>
              </w:r>
              <w:proofErr w:type="spellEnd"/>
              <w:r>
                <w:t>/8)</w:t>
              </w:r>
              <w:r>
                <w:rPr>
                  <w:rFonts w:hint="eastAsia"/>
                </w:rPr>
                <w:t xml:space="preserve">|| </w:t>
              </w:r>
            </w:ins>
            <w:ins w:id="2157" w:author="Microsoft 帐户" w:date="2021-11-04T11:54:00Z">
              <w:r>
                <w:rPr>
                  <w:rFonts w:hint="eastAsia"/>
                </w:rPr>
                <w:t>响应方</w:t>
              </w:r>
            </w:ins>
            <w:ins w:id="2158" w:author="Microsoft 帐户" w:date="2021-11-04T11:53:00Z">
              <w:r>
                <w:rPr>
                  <w:rFonts w:hint="eastAsia"/>
                </w:rPr>
                <w:t>临时密钥对的密钥位长度</w:t>
              </w:r>
              <w:r>
                <w:rPr>
                  <w:rFonts w:hint="eastAsia"/>
                </w:rPr>
                <w:t>(</w:t>
              </w:r>
              <w:r>
                <w:t>4,bitLenTmp)</w:t>
              </w:r>
              <w:r>
                <w:rPr>
                  <w:rFonts w:hint="eastAsia"/>
                </w:rPr>
                <w:t>||</w:t>
              </w:r>
            </w:ins>
            <w:ins w:id="2159" w:author="Microsoft 帐户" w:date="2021-11-04T11:54:00Z">
              <w:r>
                <w:rPr>
                  <w:rFonts w:hint="eastAsia"/>
                </w:rPr>
                <w:t xml:space="preserve"> </w:t>
              </w:r>
              <w:r>
                <w:rPr>
                  <w:rFonts w:hint="eastAsia"/>
                </w:rPr>
                <w:t>响应方</w:t>
              </w:r>
            </w:ins>
            <w:ins w:id="2160" w:author="Microsoft 帐户" w:date="2021-11-04T11:53:00Z">
              <w:r>
                <w:rPr>
                  <w:rFonts w:hint="eastAsia"/>
                </w:rPr>
                <w:t>临时密钥公钥</w:t>
              </w:r>
              <w:r>
                <w:rPr>
                  <w:rFonts w:hint="eastAsia"/>
                </w:rPr>
                <w:t xml:space="preserve">X </w:t>
              </w:r>
              <w:r>
                <w:rPr>
                  <w:rFonts w:hint="eastAsia"/>
                </w:rPr>
                <w:lastRenderedPageBreak/>
                <w:t>(</w:t>
              </w:r>
              <w:proofErr w:type="spellStart"/>
              <w:r>
                <w:rPr>
                  <w:rFonts w:hint="eastAsia"/>
                </w:rPr>
                <w:t>bit</w:t>
              </w:r>
              <w:r>
                <w:t>LenTmp</w:t>
              </w:r>
              <w:proofErr w:type="spellEnd"/>
              <w:r>
                <w:t>/8)</w:t>
              </w:r>
              <w:r>
                <w:rPr>
                  <w:rFonts w:hint="eastAsia"/>
                </w:rPr>
                <w:t xml:space="preserve">|| </w:t>
              </w:r>
            </w:ins>
            <w:ins w:id="2161" w:author="Microsoft 帐户" w:date="2021-11-04T11:54:00Z">
              <w:r>
                <w:rPr>
                  <w:rFonts w:hint="eastAsia"/>
                </w:rPr>
                <w:t>响应方</w:t>
              </w:r>
            </w:ins>
            <w:ins w:id="2162" w:author="Microsoft 帐户" w:date="2021-11-04T11:53:00Z">
              <w:r>
                <w:rPr>
                  <w:rFonts w:hint="eastAsia"/>
                </w:rPr>
                <w:t>临时密钥公钥</w:t>
              </w:r>
              <w:r>
                <w:t>Y</w:t>
              </w:r>
              <w:r>
                <w:rPr>
                  <w:rFonts w:hint="eastAsia"/>
                </w:rPr>
                <w:t xml:space="preserve"> (</w:t>
              </w:r>
              <w:proofErr w:type="spellStart"/>
              <w:r>
                <w:rPr>
                  <w:rFonts w:hint="eastAsia"/>
                </w:rPr>
                <w:t>bit</w:t>
              </w:r>
              <w:r>
                <w:t>LenTmp</w:t>
              </w:r>
              <w:proofErr w:type="spellEnd"/>
              <w:r>
                <w:t>/8)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响应方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长度</w:t>
              </w:r>
              <w:r>
                <w:rPr>
                  <w:rFonts w:hint="eastAsia"/>
                </w:rPr>
                <w:t xml:space="preserve"> (</w:t>
              </w:r>
            </w:ins>
            <w:ins w:id="2163" w:author="Microsoft 帐户" w:date="2021-11-17T16:42:00Z">
              <w:r w:rsidR="00E62CFC">
                <w:t>4</w:t>
              </w:r>
              <w:r w:rsidR="00E62CFC">
                <w:rPr>
                  <w:rFonts w:hint="eastAsia"/>
                </w:rPr>
                <w:t>，</w:t>
              </w:r>
            </w:ins>
            <w:proofErr w:type="spellStart"/>
            <w:ins w:id="2164" w:author="Microsoft 帐户" w:date="2021-11-04T11:53:00Z">
              <w:r>
                <w:rPr>
                  <w:rFonts w:hint="eastAsia"/>
                </w:rPr>
                <w:t>r</w:t>
              </w:r>
              <w:r>
                <w:t>IDLen</w:t>
              </w:r>
              <w:proofErr w:type="spellEnd"/>
              <w:r>
                <w:t>)</w:t>
              </w:r>
              <w:r>
                <w:rPr>
                  <w:rFonts w:hint="eastAsia"/>
                </w:rPr>
                <w:t>||</w:t>
              </w:r>
              <w:r>
                <w:rPr>
                  <w:rFonts w:hint="eastAsia"/>
                </w:rPr>
                <w:t>响应方</w:t>
              </w:r>
              <w:r>
                <w:rPr>
                  <w:rFonts w:hint="eastAsia"/>
                </w:rPr>
                <w:t>ID (</w:t>
              </w:r>
              <w:proofErr w:type="spellStart"/>
              <w:r>
                <w:rPr>
                  <w:rFonts w:hint="eastAsia"/>
                </w:rPr>
                <w:t>r</w:t>
              </w:r>
              <w:r>
                <w:t>IDLen</w:t>
              </w:r>
              <w:proofErr w:type="spellEnd"/>
              <w:r>
                <w:t>)</w:t>
              </w:r>
            </w:ins>
          </w:p>
          <w:p w14:paraId="6252EF4B" w14:textId="77777777" w:rsidR="003F5DDB" w:rsidRDefault="003F5DDB" w:rsidP="00572162">
            <w:pPr>
              <w:pStyle w:val="af6"/>
              <w:keepNext/>
              <w:jc w:val="left"/>
              <w:rPr>
                <w:ins w:id="2165" w:author="Microsoft 帐户" w:date="2021-11-04T11:05:00Z"/>
              </w:rPr>
            </w:pPr>
            <w:ins w:id="2166" w:author="Microsoft 帐户" w:date="2021-11-04T11:55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t>）发起方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和响应方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，设定其长度不大于</w:t>
              </w:r>
              <w:r>
                <w:rPr>
                  <w:rFonts w:hint="eastAsia"/>
                </w:rPr>
                <w:t>0x</w:t>
              </w:r>
              <w:r>
                <w:t>20</w:t>
              </w:r>
              <w:r>
                <w:rPr>
                  <w:rFonts w:hint="eastAsia"/>
                </w:rPr>
                <w:t>。</w:t>
              </w:r>
              <w:r>
                <w:rPr>
                  <w:rFonts w:hint="eastAsia"/>
                </w:rPr>
                <w:t>L</w:t>
              </w:r>
              <w:r>
                <w:t>c</w:t>
              </w:r>
              <w:r>
                <w:t>和</w:t>
              </w:r>
              <w:r>
                <w:t>Le</w:t>
              </w:r>
              <w:r>
                <w:t>的值设定了密钥位长是</w:t>
              </w:r>
              <w:r>
                <w:rPr>
                  <w:rFonts w:hint="eastAsia"/>
                </w:rPr>
                <w:t>2</w:t>
              </w:r>
              <w:r>
                <w:t>56</w:t>
              </w:r>
              <w:r>
                <w:rPr>
                  <w:rFonts w:hint="eastAsia"/>
                </w:rPr>
                <w:t>。</w:t>
              </w:r>
            </w:ins>
          </w:p>
          <w:p w14:paraId="22B2FD1E" w14:textId="77777777" w:rsidR="00E545B4" w:rsidRDefault="003F5DDB" w:rsidP="00572162">
            <w:pPr>
              <w:pStyle w:val="af6"/>
              <w:keepNext/>
              <w:jc w:val="left"/>
              <w:rPr>
                <w:ins w:id="2167" w:author="Microsoft 帐户" w:date="2021-11-05T10:35:00Z"/>
              </w:rPr>
            </w:pPr>
            <w:ins w:id="2168" w:author="Microsoft 帐户" w:date="2021-11-04T11:55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t>）</w:t>
              </w:r>
            </w:ins>
            <w:ins w:id="2169" w:author="Microsoft 帐户" w:date="2021-11-05T10:35:00Z">
              <w:r w:rsidR="00E545B4" w:rsidRPr="001842A8">
                <w:rPr>
                  <w:rFonts w:hint="eastAsia"/>
                </w:rPr>
                <w:t>密钥</w:t>
              </w:r>
              <w:r w:rsidR="00E545B4" w:rsidRPr="001842A8">
                <w:rPr>
                  <w:rFonts w:hint="eastAsia"/>
                </w:rPr>
                <w:t>ID=</w:t>
              </w:r>
              <w:r w:rsidR="00E545B4" w:rsidRPr="001842A8">
                <w:rPr>
                  <w:rFonts w:hint="eastAsia"/>
                </w:rPr>
                <w:t>容器文件</w:t>
              </w:r>
              <w:r w:rsidR="00E545B4" w:rsidRPr="001842A8">
                <w:rPr>
                  <w:rFonts w:hint="eastAsia"/>
                </w:rPr>
                <w:t>ID +</w:t>
              </w:r>
              <w:r w:rsidR="00E545B4" w:rsidRPr="001842A8">
                <w:rPr>
                  <w:rFonts w:hint="eastAsia"/>
                </w:rPr>
                <w:t>密钥标识（</w:t>
              </w:r>
              <w:r w:rsidR="00E545B4" w:rsidRPr="001842A8">
                <w:rPr>
                  <w:rFonts w:hint="eastAsia"/>
                </w:rPr>
                <w:t>0x01</w:t>
              </w:r>
              <w:r w:rsidR="00E545B4" w:rsidRPr="001842A8">
                <w:rPr>
                  <w:rFonts w:hint="eastAsia"/>
                </w:rPr>
                <w:t>表示</w:t>
              </w:r>
              <w:proofErr w:type="spellStart"/>
              <w:r w:rsidR="00E545B4" w:rsidRPr="001842A8">
                <w:t>E</w:t>
              </w:r>
              <w:r w:rsidR="00E545B4" w:rsidRPr="001842A8">
                <w:rPr>
                  <w:rFonts w:hint="eastAsia"/>
                </w:rPr>
                <w:t>xchg</w:t>
              </w:r>
              <w:r w:rsidR="00E545B4" w:rsidRPr="001842A8">
                <w:t>K</w:t>
              </w:r>
              <w:r w:rsidR="00E545B4" w:rsidRPr="001842A8">
                <w:rPr>
                  <w:rFonts w:hint="eastAsia"/>
                </w:rPr>
                <w:t>ey</w:t>
              </w:r>
              <w:proofErr w:type="spellEnd"/>
              <w:r w:rsidR="00E545B4" w:rsidRPr="001842A8">
                <w:rPr>
                  <w:rFonts w:hint="eastAsia"/>
                </w:rPr>
                <w:t>，</w:t>
              </w:r>
              <w:r w:rsidR="00E545B4" w:rsidRPr="001842A8">
                <w:rPr>
                  <w:rFonts w:hint="eastAsia"/>
                </w:rPr>
                <w:t>0x02</w:t>
              </w:r>
              <w:r w:rsidR="00E545B4" w:rsidRPr="001842A8">
                <w:rPr>
                  <w:rFonts w:hint="eastAsia"/>
                </w:rPr>
                <w:t>表示</w:t>
              </w:r>
              <w:proofErr w:type="spellStart"/>
              <w:r w:rsidR="00E545B4" w:rsidRPr="001842A8">
                <w:rPr>
                  <w:rFonts w:hint="eastAsia"/>
                </w:rPr>
                <w:t>SignKey</w:t>
              </w:r>
              <w:proofErr w:type="spellEnd"/>
              <w:r w:rsidR="00E545B4" w:rsidRPr="001842A8">
                <w:rPr>
                  <w:rFonts w:hint="eastAsia"/>
                </w:rPr>
                <w:t>）</w:t>
              </w:r>
              <w:r w:rsidR="00E545B4">
                <w:rPr>
                  <w:rFonts w:hint="eastAsia"/>
                </w:rPr>
                <w:t>，大端字节序。</w:t>
              </w:r>
            </w:ins>
          </w:p>
          <w:p w14:paraId="47A53ED1" w14:textId="47DBC7BA" w:rsidR="007D48B1" w:rsidRPr="001842A8" w:rsidRDefault="00E545B4" w:rsidP="00572162">
            <w:pPr>
              <w:pStyle w:val="af6"/>
              <w:keepNext/>
              <w:jc w:val="left"/>
              <w:rPr>
                <w:ins w:id="2170" w:author="Microsoft 帐户" w:date="2021-11-04T10:15:00Z"/>
              </w:rPr>
            </w:pPr>
            <w:ins w:id="2171" w:author="Microsoft 帐户" w:date="2021-11-05T10:35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t>）</w:t>
              </w:r>
            </w:ins>
            <w:ins w:id="2172" w:author="Microsoft 帐户" w:date="2021-11-04T11:05:00Z">
              <w:r w:rsidR="007D48B1">
                <w:rPr>
                  <w:rFonts w:hint="eastAsia"/>
                </w:rPr>
                <w:t>本指令仅</w:t>
              </w:r>
            </w:ins>
            <w:proofErr w:type="spellStart"/>
            <w:ins w:id="2173" w:author="wangxu" w:date="2022-07-06T10:49:00Z">
              <w:r w:rsidR="002A376C">
                <w:rPr>
                  <w:rFonts w:asciiTheme="minorEastAsia" w:eastAsiaTheme="minorEastAsia" w:hAnsiTheme="minorEastAsia" w:hint="eastAsia"/>
                </w:rPr>
                <w:t>U</w:t>
              </w:r>
              <w:r w:rsidR="002A376C">
                <w:rPr>
                  <w:rFonts w:asciiTheme="minorEastAsia" w:eastAsiaTheme="minorEastAsia" w:hAnsiTheme="minorEastAsia"/>
                </w:rPr>
                <w:t>tap</w:t>
              </w:r>
              <w:proofErr w:type="spellEnd"/>
              <w:r w:rsidR="002A376C">
                <w:rPr>
                  <w:rFonts w:asciiTheme="minorEastAsia" w:eastAsiaTheme="minorEastAsia" w:hAnsiTheme="minorEastAsia"/>
                </w:rPr>
                <w:t xml:space="preserve"> v6.1.6.1</w:t>
              </w:r>
              <w:r w:rsidR="002A376C">
                <w:rPr>
                  <w:rFonts w:asciiTheme="minorEastAsia" w:eastAsiaTheme="minorEastAsia" w:hAnsiTheme="minorEastAsia" w:hint="eastAsia"/>
                </w:rPr>
                <w:t>（含）和</w:t>
              </w:r>
            </w:ins>
            <w:proofErr w:type="spellStart"/>
            <w:ins w:id="2174" w:author="Microsoft 帐户" w:date="2021-11-04T11:05:00Z">
              <w:r w:rsidR="007D48B1">
                <w:rPr>
                  <w:rFonts w:hint="eastAsia"/>
                </w:rPr>
                <w:t>Uyee</w:t>
              </w:r>
              <w:proofErr w:type="spellEnd"/>
              <w:r w:rsidR="007D48B1">
                <w:t xml:space="preserve"> v7.0.6.1</w:t>
              </w:r>
              <w:r w:rsidR="007D48B1">
                <w:rPr>
                  <w:rFonts w:hint="eastAsia"/>
                </w:rPr>
                <w:t>（含）以后</w:t>
              </w:r>
              <w:r w:rsidR="007D48B1">
                <w:t>版本支持</w:t>
              </w:r>
              <w:r w:rsidR="007D48B1">
                <w:rPr>
                  <w:rFonts w:hint="eastAsia"/>
                </w:rPr>
                <w:t>。</w:t>
              </w:r>
            </w:ins>
          </w:p>
        </w:tc>
      </w:tr>
    </w:tbl>
    <w:p w14:paraId="08669189" w14:textId="77777777" w:rsidR="00572162" w:rsidRDefault="00572162" w:rsidP="00572162">
      <w:pPr>
        <w:widowControl/>
        <w:jc w:val="left"/>
        <w:rPr>
          <w:sz w:val="28"/>
        </w:rPr>
      </w:pPr>
      <w:r>
        <w:rPr>
          <w:sz w:val="28"/>
        </w:rPr>
        <w:lastRenderedPageBreak/>
        <w:br w:type="page"/>
      </w:r>
    </w:p>
    <w:p w14:paraId="61E9F462" w14:textId="77777777" w:rsidR="004645D2" w:rsidRDefault="004645D2" w:rsidP="004645D2">
      <w:pPr>
        <w:pStyle w:val="3"/>
      </w:pPr>
      <w:bookmarkStart w:id="2175" w:name="_Toc96509720"/>
      <w:r>
        <w:rPr>
          <w:rFonts w:hint="eastAsia"/>
        </w:rPr>
        <w:lastRenderedPageBreak/>
        <w:t>导出公钥（</w:t>
      </w:r>
      <w:r w:rsidRPr="008D7967">
        <w:rPr>
          <w:rFonts w:hint="eastAsia"/>
        </w:rPr>
        <w:t>0x</w:t>
      </w:r>
      <w:r>
        <w:rPr>
          <w:rFonts w:hint="eastAsia"/>
        </w:rPr>
        <w:t>88</w:t>
      </w:r>
      <w:r>
        <w:rPr>
          <w:rFonts w:hint="eastAsia"/>
        </w:rPr>
        <w:t>）</w:t>
      </w:r>
      <w:bookmarkEnd w:id="1260"/>
      <w:bookmarkEnd w:id="1261"/>
      <w:bookmarkEnd w:id="2175"/>
    </w:p>
    <w:p w14:paraId="6751359B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31826BA1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7367BDAD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6DE48CE8" w14:textId="760E2033" w:rsidR="009B3BBF" w:rsidRPr="009B3BBF" w:rsidRDefault="009B3BBF" w:rsidP="009B3BBF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ins w:id="2176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50</w:t>
        </w:r>
      </w:ins>
      <w:del w:id="2177" w:author="wangxu" w:date="2022-02-23T11:53:00Z">
        <w:r w:rsidR="006A0BD4" w:rsidDel="00000064">
          <w:rPr>
            <w:rFonts w:asciiTheme="minorEastAsia" w:eastAsiaTheme="minorEastAsia" w:hAnsiTheme="minorEastAsia"/>
            <w:noProof/>
            <w:sz w:val="28"/>
            <w:szCs w:val="28"/>
          </w:rPr>
          <w:delText>43</w:delText>
        </w:r>
      </w:del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 xml:space="preserve"> 导出公钥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369"/>
        <w:gridCol w:w="1246"/>
        <w:gridCol w:w="5772"/>
      </w:tblGrid>
      <w:tr w:rsidR="004645D2" w:rsidRPr="00946DF3" w14:paraId="19610143" w14:textId="77777777" w:rsidTr="00494823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923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5F5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名称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062F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946DF3" w14:paraId="19324740" w14:textId="77777777" w:rsidTr="00494823"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7A19E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172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F14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0xB</w:t>
            </w:r>
            <w:r w:rsidRPr="001842A8">
              <w:rPr>
                <w:rFonts w:hint="eastAsia"/>
              </w:rPr>
              <w:t>0</w:t>
            </w:r>
          </w:p>
        </w:tc>
      </w:tr>
      <w:tr w:rsidR="004645D2" w:rsidRPr="00946DF3" w14:paraId="1BFEC47A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E431E6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B219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574C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88</w:t>
            </w:r>
          </w:p>
        </w:tc>
      </w:tr>
      <w:tr w:rsidR="004645D2" w:rsidRPr="00946DF3" w14:paraId="4D6056C0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C4344B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6EF0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817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946DF3" w14:paraId="01749488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ECE263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B34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7C7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946DF3" w14:paraId="04E5DB09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72CF9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B7C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716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  <w:r w:rsidRPr="001842A8">
              <w:rPr>
                <w:rFonts w:hint="eastAsia"/>
              </w:rPr>
              <w:t>04</w:t>
            </w:r>
          </w:p>
        </w:tc>
      </w:tr>
      <w:tr w:rsidR="004645D2" w:rsidRPr="00946DF3" w14:paraId="5FD715FA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108E7D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F6F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A23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0x0040/0x0084/0x0104</w:t>
            </w:r>
          </w:p>
        </w:tc>
      </w:tr>
      <w:tr w:rsidR="004645D2" w:rsidRPr="00946DF3" w14:paraId="1DC7E483" w14:textId="77777777" w:rsidTr="00494823"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126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5D98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D1C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</w:t>
            </w: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</w:p>
        </w:tc>
      </w:tr>
      <w:tr w:rsidR="004645D2" w:rsidRPr="00946DF3" w14:paraId="3C909D5C" w14:textId="77777777" w:rsidTr="00494823"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963CE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6AC009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F54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56A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946DF3" w14:paraId="4FD423F6" w14:textId="77777777" w:rsidTr="00494823">
        <w:tc>
          <w:tcPr>
            <w:tcW w:w="48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F1B7F4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2AC3D6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CB6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D08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946DF3" w14:paraId="1A47AB06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746871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762E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5BE9" w14:textId="77777777" w:rsidR="004645D2" w:rsidRPr="001842A8" w:rsidRDefault="000805B5" w:rsidP="001842A8">
            <w:pPr>
              <w:pStyle w:val="af6"/>
              <w:jc w:val="left"/>
            </w:pPr>
            <w:r>
              <w:t>公钥数据长度</w:t>
            </w:r>
          </w:p>
        </w:tc>
      </w:tr>
      <w:tr w:rsidR="004645D2" w:rsidRPr="00946DF3" w14:paraId="4D488FAD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78D38E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C84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0F8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公钥数据</w:t>
            </w:r>
          </w:p>
        </w:tc>
      </w:tr>
      <w:tr w:rsidR="004645D2" w:rsidRPr="00946DF3" w14:paraId="42B95164" w14:textId="77777777" w:rsidTr="00494823">
        <w:tc>
          <w:tcPr>
            <w:tcW w:w="4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AD5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1BF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）容器密钥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ID=</w:t>
            </w:r>
            <w:r w:rsidRPr="001842A8">
              <w:rPr>
                <w:rFonts w:hint="eastAsia"/>
              </w:rPr>
              <w:t>容器文件</w:t>
            </w:r>
            <w:r w:rsidRPr="001842A8">
              <w:rPr>
                <w:rFonts w:hint="eastAsia"/>
              </w:rPr>
              <w:t>ID +</w:t>
            </w:r>
            <w:r w:rsidRPr="001842A8">
              <w:rPr>
                <w:rFonts w:hint="eastAsia"/>
              </w:rPr>
              <w:t>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证书标识（</w:t>
            </w:r>
            <w:r w:rsidRPr="001842A8">
              <w:rPr>
                <w:rFonts w:hint="eastAsia"/>
              </w:rPr>
              <w:t>0x01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</w:t>
            </w:r>
            <w:r w:rsidRPr="001842A8">
              <w:t>K</w:t>
            </w:r>
            <w:r w:rsidRPr="001842A8">
              <w:rPr>
                <w:rFonts w:hint="eastAsia"/>
              </w:rPr>
              <w:t>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xchgCert</w:t>
            </w:r>
            <w:proofErr w:type="spellEnd"/>
            <w:r w:rsidRPr="001842A8">
              <w:rPr>
                <w:rFonts w:hint="eastAsia"/>
              </w:rPr>
              <w:t>，</w:t>
            </w:r>
            <w:r w:rsidRPr="001842A8">
              <w:rPr>
                <w:rFonts w:hint="eastAsia"/>
              </w:rPr>
              <w:t>0x02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rPr>
                <w:rFonts w:hint="eastAsia"/>
              </w:rPr>
              <w:t>SignKey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rPr>
                <w:rFonts w:hint="eastAsia"/>
              </w:rPr>
              <w:t>SignCert</w:t>
            </w:r>
            <w:proofErr w:type="spellEnd"/>
            <w:r w:rsidRPr="001842A8">
              <w:rPr>
                <w:rFonts w:hint="eastAsia"/>
              </w:rPr>
              <w:t>）；</w:t>
            </w:r>
            <w:r w:rsidR="009A3F1E" w:rsidRPr="001842A8">
              <w:rPr>
                <w:rFonts w:hint="eastAsia"/>
              </w:rPr>
              <w:t>容器密钥</w:t>
            </w:r>
            <w:r w:rsidR="009A3F1E" w:rsidRPr="001842A8">
              <w:rPr>
                <w:rFonts w:hint="eastAsia"/>
              </w:rPr>
              <w:t>/</w:t>
            </w:r>
            <w:r w:rsidR="009A3F1E" w:rsidRPr="001842A8">
              <w:rPr>
                <w:rFonts w:hint="eastAsia"/>
              </w:rPr>
              <w:t>证书</w:t>
            </w:r>
            <w:r w:rsidR="009A3F1E" w:rsidRPr="001842A8">
              <w:rPr>
                <w:rFonts w:hint="eastAsia"/>
              </w:rPr>
              <w:t>ID</w:t>
            </w:r>
            <w:r w:rsidR="009A3F1E">
              <w:rPr>
                <w:rFonts w:hint="eastAsia"/>
              </w:rPr>
              <w:t>为大端序。</w:t>
            </w:r>
          </w:p>
          <w:p w14:paraId="7107082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）</w:t>
            </w:r>
            <w:r w:rsidRPr="001842A8">
              <w:rPr>
                <w:rFonts w:hint="eastAsia"/>
              </w:rPr>
              <w:t>RSA</w:t>
            </w:r>
            <w:r w:rsidRPr="001842A8">
              <w:rPr>
                <w:rFonts w:hint="eastAsia"/>
              </w:rPr>
              <w:t>算法公钥格式为：</w:t>
            </w:r>
            <w:r w:rsidRPr="001842A8">
              <w:rPr>
                <w:rFonts w:hint="eastAsia"/>
              </w:rPr>
              <w:t>Modulus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RSA</w:t>
            </w:r>
            <w:r w:rsidRPr="001842A8">
              <w:rPr>
                <w:rFonts w:hint="eastAsia"/>
              </w:rPr>
              <w:t>模长</w:t>
            </w:r>
            <w:r w:rsidRPr="001842A8">
              <w:rPr>
                <w:rFonts w:hint="eastAsia"/>
              </w:rPr>
              <w:t>/8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proofErr w:type="spellStart"/>
            <w:r w:rsidRPr="001842A8">
              <w:rPr>
                <w:rFonts w:hint="eastAsia"/>
              </w:rPr>
              <w:t>PublicExponent</w:t>
            </w:r>
            <w:proofErr w:type="spellEnd"/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4</w:t>
            </w:r>
            <w:r w:rsidRPr="001842A8">
              <w:rPr>
                <w:rFonts w:hint="eastAsia"/>
              </w:rPr>
              <w:t>字节，一般为</w:t>
            </w:r>
            <w:r w:rsidRPr="001842A8">
              <w:rPr>
                <w:rFonts w:hint="eastAsia"/>
              </w:rPr>
              <w:t>0x00010001</w:t>
            </w:r>
            <w:r w:rsidRPr="001842A8">
              <w:rPr>
                <w:rFonts w:hint="eastAsia"/>
              </w:rPr>
              <w:t>）；</w:t>
            </w:r>
          </w:p>
          <w:p w14:paraId="35D18A74" w14:textId="77777777" w:rsidR="004645D2" w:rsidRPr="001842A8" w:rsidRDefault="004645D2" w:rsidP="00DE20B6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3</w:t>
            </w:r>
            <w:r w:rsidRPr="001842A8">
              <w:rPr>
                <w:rFonts w:hint="eastAsia"/>
              </w:rPr>
              <w:t>）</w:t>
            </w:r>
            <w:r w:rsidRPr="001842A8">
              <w:rPr>
                <w:rFonts w:hint="eastAsia"/>
              </w:rPr>
              <w:t>SM2</w:t>
            </w:r>
            <w:r w:rsidRPr="001842A8">
              <w:rPr>
                <w:rFonts w:hint="eastAsia"/>
              </w:rPr>
              <w:t>算法公钥格式为</w:t>
            </w:r>
            <w:r w:rsidRPr="001842A8">
              <w:rPr>
                <w:rFonts w:hint="eastAsia"/>
              </w:rPr>
              <w:t>X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32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||Y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32</w:t>
            </w:r>
            <w:r w:rsidRPr="001842A8">
              <w:rPr>
                <w:rFonts w:hint="eastAsia"/>
              </w:rPr>
              <w:t>字节）。</w:t>
            </w:r>
          </w:p>
        </w:tc>
      </w:tr>
    </w:tbl>
    <w:p w14:paraId="5A744D95" w14:textId="77777777" w:rsidR="004645D2" w:rsidRDefault="004645D2" w:rsidP="004645D2">
      <w:r>
        <w:br w:type="page"/>
      </w:r>
    </w:p>
    <w:p w14:paraId="3AD12851" w14:textId="77777777" w:rsidR="004645D2" w:rsidRPr="00221E47" w:rsidRDefault="004645D2" w:rsidP="004645D2">
      <w:pPr>
        <w:pStyle w:val="3"/>
      </w:pPr>
      <w:bookmarkStart w:id="2178" w:name="_Ref462920910"/>
      <w:bookmarkStart w:id="2179" w:name="_Toc466906222"/>
      <w:bookmarkStart w:id="2180" w:name="_Toc96509721"/>
      <w:r w:rsidRPr="00221E47">
        <w:rPr>
          <w:rFonts w:hint="eastAsia"/>
        </w:rPr>
        <w:lastRenderedPageBreak/>
        <w:t>导入加密会话密钥（</w:t>
      </w:r>
      <w:r w:rsidRPr="00221E47">
        <w:rPr>
          <w:rFonts w:hint="eastAsia"/>
        </w:rPr>
        <w:t>0xA0</w:t>
      </w:r>
      <w:r w:rsidRPr="00221E47">
        <w:rPr>
          <w:rFonts w:hint="eastAsia"/>
        </w:rPr>
        <w:t>）</w:t>
      </w:r>
      <w:bookmarkEnd w:id="2178"/>
      <w:bookmarkEnd w:id="2179"/>
      <w:bookmarkEnd w:id="2180"/>
    </w:p>
    <w:p w14:paraId="05048771" w14:textId="77777777" w:rsidR="004645D2" w:rsidRPr="00BF629E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19CCAFA1" w14:textId="77777777" w:rsidR="004645D2" w:rsidRPr="00BF629E" w:rsidRDefault="004645D2" w:rsidP="000762A6">
      <w:pPr>
        <w:ind w:firstLineChars="200" w:firstLine="560"/>
        <w:rPr>
          <w:sz w:val="28"/>
          <w:szCs w:val="28"/>
        </w:rPr>
      </w:pPr>
      <w:r w:rsidRPr="00BF629E">
        <w:rPr>
          <w:rFonts w:hint="eastAsia"/>
          <w:sz w:val="28"/>
          <w:szCs w:val="28"/>
        </w:rPr>
        <w:t>支持</w:t>
      </w:r>
      <w:r w:rsidRPr="00BF629E">
        <w:rPr>
          <w:rFonts w:hint="eastAsia"/>
          <w:sz w:val="28"/>
          <w:szCs w:val="28"/>
        </w:rPr>
        <w:t>RSA</w:t>
      </w:r>
      <w:r w:rsidR="000762A6">
        <w:rPr>
          <w:rFonts w:hint="eastAsia"/>
          <w:sz w:val="28"/>
          <w:szCs w:val="28"/>
        </w:rPr>
        <w:t>和</w:t>
      </w:r>
      <w:r w:rsidR="000762A6">
        <w:rPr>
          <w:rFonts w:hint="eastAsia"/>
          <w:sz w:val="28"/>
          <w:szCs w:val="28"/>
        </w:rPr>
        <w:t>SM2</w:t>
      </w:r>
      <w:r w:rsidR="000762A6">
        <w:rPr>
          <w:rFonts w:hint="eastAsia"/>
          <w:sz w:val="28"/>
          <w:szCs w:val="28"/>
        </w:rPr>
        <w:t>算法</w:t>
      </w:r>
      <w:r w:rsidRPr="00BF629E">
        <w:rPr>
          <w:rFonts w:hint="eastAsia"/>
          <w:sz w:val="28"/>
          <w:szCs w:val="28"/>
        </w:rPr>
        <w:t>导入加密会话密钥，用于实现</w:t>
      </w:r>
      <w:r w:rsidRPr="00BF629E">
        <w:rPr>
          <w:rFonts w:hint="eastAsia"/>
          <w:sz w:val="28"/>
          <w:szCs w:val="28"/>
        </w:rPr>
        <w:t>RSA</w:t>
      </w:r>
      <w:r w:rsidR="000762A6">
        <w:rPr>
          <w:rFonts w:hint="eastAsia"/>
          <w:sz w:val="28"/>
          <w:szCs w:val="28"/>
        </w:rPr>
        <w:t>加密密钥对导入功能，以及对称算法加解密密钥加密导入。</w:t>
      </w:r>
    </w:p>
    <w:p w14:paraId="5C7A6218" w14:textId="77777777" w:rsidR="004645D2" w:rsidRDefault="000762A6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5E120BCF" w14:textId="14FFAC00" w:rsidR="00657A2A" w:rsidRPr="009B3BBF" w:rsidRDefault="00657A2A" w:rsidP="00657A2A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ins w:id="2181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51</w:t>
        </w:r>
      </w:ins>
      <w:del w:id="2182" w:author="wangxu" w:date="2022-02-23T11:53:00Z">
        <w:r w:rsidR="006A0BD4" w:rsidDel="00000064">
          <w:rPr>
            <w:rFonts w:asciiTheme="minorEastAsia" w:eastAsiaTheme="minorEastAsia" w:hAnsiTheme="minorEastAsia"/>
            <w:noProof/>
            <w:sz w:val="28"/>
            <w:szCs w:val="28"/>
          </w:rPr>
          <w:delText>44</w:delText>
        </w:r>
      </w:del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导入加密会话密钥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369"/>
        <w:gridCol w:w="1246"/>
        <w:gridCol w:w="5772"/>
      </w:tblGrid>
      <w:tr w:rsidR="004645D2" w:rsidRPr="00946DF3" w14:paraId="2F388EA0" w14:textId="77777777" w:rsidTr="00494823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BDCE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6D93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名称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9107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946DF3" w14:paraId="55799B49" w14:textId="77777777" w:rsidTr="00494823"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C4663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240D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6C4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0xB</w:t>
            </w:r>
            <w:r w:rsidRPr="001842A8">
              <w:rPr>
                <w:rFonts w:hint="eastAsia"/>
              </w:rPr>
              <w:t>4</w:t>
            </w:r>
          </w:p>
        </w:tc>
      </w:tr>
      <w:tr w:rsidR="004645D2" w:rsidRPr="00946DF3" w14:paraId="1B305184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4721E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C615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F89A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A0</w:t>
            </w:r>
          </w:p>
        </w:tc>
      </w:tr>
      <w:tr w:rsidR="004645D2" w:rsidRPr="00946DF3" w14:paraId="072C4799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B3EF06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8A4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A79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946DF3" w14:paraId="42CFA1AA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C35AF9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EA9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289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946DF3" w14:paraId="34DAA92B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79BFD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6C3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4A27F" w14:textId="0F833989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  <w:r w:rsidRPr="001842A8">
              <w:rPr>
                <w:rFonts w:hint="eastAsia"/>
              </w:rPr>
              <w:t>94/0x0114</w:t>
            </w:r>
            <w:ins w:id="2183" w:author="wangxu" w:date="2022-10-10T09:12:00Z">
              <w:r w:rsidR="001E1729">
                <w:t>/</w:t>
              </w:r>
            </w:ins>
            <w:ins w:id="2184" w:author="wangxu" w:date="2022-10-10T09:13:00Z">
              <w:r w:rsidR="001E1729">
                <w:rPr>
                  <w:rFonts w:hint="eastAsia"/>
                </w:rPr>
                <w:t>大于</w:t>
              </w:r>
              <w:r w:rsidR="001E1729">
                <w:rPr>
                  <w:rFonts w:hint="eastAsia"/>
                </w:rPr>
                <w:t>0</w:t>
              </w:r>
              <w:r w:rsidR="001E1729">
                <w:t>x61</w:t>
              </w:r>
              <w:r w:rsidR="001E1729">
                <w:rPr>
                  <w:rFonts w:hint="eastAsia"/>
                </w:rPr>
                <w:t>小于等于</w:t>
              </w:r>
              <w:r w:rsidR="001E1729">
                <w:rPr>
                  <w:rFonts w:hint="eastAsia"/>
                </w:rPr>
                <w:t>0</w:t>
              </w:r>
              <w:r w:rsidR="001E1729">
                <w:t>x81</w:t>
              </w:r>
            </w:ins>
          </w:p>
        </w:tc>
      </w:tr>
      <w:tr w:rsidR="004645D2" w:rsidRPr="00946DF3" w14:paraId="3516322F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98B7F4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5E39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9497" w14:textId="77777777" w:rsidR="004645D2" w:rsidRPr="001842A8" w:rsidRDefault="00A83F2F" w:rsidP="001842A8">
            <w:pPr>
              <w:pStyle w:val="af6"/>
              <w:jc w:val="left"/>
            </w:pPr>
            <w:r w:rsidRPr="001842A8">
              <w:t>0x00</w:t>
            </w:r>
            <w:r w:rsidRPr="001842A8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</w:tr>
      <w:tr w:rsidR="004645D2" w:rsidRPr="00946DF3" w14:paraId="770A9D65" w14:textId="77777777" w:rsidTr="00494823"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F9EF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41CE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3338" w14:textId="120849CA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授权码（</w:t>
            </w:r>
            <w:r w:rsidRPr="001842A8">
              <w:rPr>
                <w:rFonts w:hint="eastAsia"/>
              </w:rPr>
              <w:t>16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||RSA</w:t>
            </w:r>
            <w:r w:rsidRPr="001842A8">
              <w:rPr>
                <w:rFonts w:hint="eastAsia"/>
              </w:rPr>
              <w:t>公钥加密的对称密钥数据（</w:t>
            </w:r>
            <w:r w:rsidRPr="001842A8">
              <w:rPr>
                <w:rFonts w:hint="eastAsia"/>
              </w:rPr>
              <w:t>128</w:t>
            </w:r>
            <w:r w:rsidRPr="001842A8">
              <w:rPr>
                <w:rFonts w:hint="eastAsia"/>
              </w:rPr>
              <w:t>字节或</w:t>
            </w:r>
            <w:r w:rsidRPr="001842A8">
              <w:rPr>
                <w:rFonts w:hint="eastAsia"/>
              </w:rPr>
              <w:t>256</w:t>
            </w:r>
            <w:r w:rsidRPr="001842A8">
              <w:rPr>
                <w:rFonts w:hint="eastAsia"/>
              </w:rPr>
              <w:t>字节）</w:t>
            </w:r>
            <w:r w:rsidR="000762A6">
              <w:rPr>
                <w:rFonts w:hint="eastAsia"/>
              </w:rPr>
              <w:t>或者</w:t>
            </w:r>
            <w:r w:rsidR="000762A6">
              <w:rPr>
                <w:rFonts w:hint="eastAsia"/>
              </w:rPr>
              <w:t>SM2</w:t>
            </w:r>
            <w:r w:rsidR="000762A6">
              <w:rPr>
                <w:rFonts w:hint="eastAsia"/>
              </w:rPr>
              <w:t>公钥加密的对称密钥数据（</w:t>
            </w:r>
            <w:ins w:id="2185" w:author="wangxu" w:date="2022-10-10T09:14:00Z">
              <w:r w:rsidR="001E1729">
                <w:rPr>
                  <w:rFonts w:hint="eastAsia"/>
                </w:rPr>
                <w:t>大于</w:t>
              </w:r>
              <w:r w:rsidR="001E1729">
                <w:rPr>
                  <w:rFonts w:hint="eastAsia"/>
                </w:rPr>
                <w:t>0</w:t>
              </w:r>
              <w:r w:rsidR="001E1729">
                <w:t>x61</w:t>
              </w:r>
              <w:r w:rsidR="001E1729">
                <w:rPr>
                  <w:rFonts w:hint="eastAsia"/>
                </w:rPr>
                <w:t>小于等于</w:t>
              </w:r>
              <w:r w:rsidR="001E1729">
                <w:rPr>
                  <w:rFonts w:hint="eastAsia"/>
                </w:rPr>
                <w:t>0</w:t>
              </w:r>
              <w:r w:rsidR="001E1729">
                <w:t>x81</w:t>
              </w:r>
            </w:ins>
            <w:del w:id="2186" w:author="wangxu" w:date="2022-10-10T09:14:00Z">
              <w:r w:rsidR="00657A2A" w:rsidDel="001E1729">
                <w:rPr>
                  <w:rFonts w:hint="eastAsia"/>
                </w:rPr>
                <w:delText>113</w:delText>
              </w:r>
            </w:del>
            <w:r w:rsidR="00657A2A">
              <w:rPr>
                <w:rFonts w:hint="eastAsia"/>
              </w:rPr>
              <w:t>字节</w:t>
            </w:r>
            <w:r w:rsidR="000762A6">
              <w:rPr>
                <w:rFonts w:hint="eastAsia"/>
              </w:rPr>
              <w:t>）</w:t>
            </w:r>
          </w:p>
        </w:tc>
      </w:tr>
      <w:tr w:rsidR="004645D2" w:rsidRPr="00946DF3" w14:paraId="358AF871" w14:textId="77777777" w:rsidTr="00494823"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45126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DE06DE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51C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C3E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946DF3" w14:paraId="417A19C1" w14:textId="77777777" w:rsidTr="00494823">
        <w:tc>
          <w:tcPr>
            <w:tcW w:w="48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69CF3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3EFB06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0D5B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D03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946DF3" w14:paraId="6E4E0BBA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3AEA3E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F9E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FC2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  <w:r w:rsidRPr="001842A8">
              <w:rPr>
                <w:rFonts w:hint="eastAsia"/>
              </w:rPr>
              <w:t>00</w:t>
            </w:r>
          </w:p>
        </w:tc>
      </w:tr>
      <w:tr w:rsidR="004645D2" w:rsidRPr="00946DF3" w14:paraId="2919A5C7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24DB2D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929E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A97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Null</w:t>
            </w:r>
          </w:p>
        </w:tc>
      </w:tr>
      <w:tr w:rsidR="004645D2" w:rsidRPr="00946DF3" w14:paraId="5DCB4D5C" w14:textId="77777777" w:rsidTr="00494823">
        <w:tc>
          <w:tcPr>
            <w:tcW w:w="4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869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B9F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）在导入加密的</w:t>
            </w:r>
            <w:r w:rsidRPr="001842A8">
              <w:rPr>
                <w:rFonts w:hint="eastAsia"/>
              </w:rPr>
              <w:t>RSA</w:t>
            </w:r>
            <w:r w:rsidRPr="001842A8">
              <w:rPr>
                <w:rFonts w:hint="eastAsia"/>
              </w:rPr>
              <w:t>密钥对前调用</w:t>
            </w:r>
            <w:r w:rsidR="000762A6">
              <w:rPr>
                <w:rFonts w:hint="eastAsia"/>
              </w:rPr>
              <w:t>，或者进行数据加解密前调用；</w:t>
            </w:r>
          </w:p>
          <w:p w14:paraId="6F66857A" w14:textId="77777777" w:rsidR="004645D2" w:rsidRDefault="004645D2" w:rsidP="00A02F79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）容器密钥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ID=</w:t>
            </w:r>
            <w:r w:rsidRPr="001842A8">
              <w:rPr>
                <w:rFonts w:hint="eastAsia"/>
              </w:rPr>
              <w:t>容器文件</w:t>
            </w:r>
            <w:r w:rsidRPr="001842A8">
              <w:rPr>
                <w:rFonts w:hint="eastAsia"/>
              </w:rPr>
              <w:t>ID +</w:t>
            </w:r>
            <w:r w:rsidRPr="001842A8">
              <w:rPr>
                <w:rFonts w:hint="eastAsia"/>
              </w:rPr>
              <w:t>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证书标识（</w:t>
            </w:r>
            <w:r w:rsidRPr="001842A8">
              <w:rPr>
                <w:rFonts w:hint="eastAsia"/>
              </w:rPr>
              <w:t>0x01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</w:t>
            </w:r>
            <w:r w:rsidRPr="001842A8">
              <w:t>K</w:t>
            </w:r>
            <w:r w:rsidRPr="001842A8">
              <w:rPr>
                <w:rFonts w:hint="eastAsia"/>
              </w:rPr>
              <w:t>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xchgCert</w:t>
            </w:r>
            <w:proofErr w:type="spellEnd"/>
            <w:r w:rsidRPr="001842A8">
              <w:rPr>
                <w:rFonts w:hint="eastAsia"/>
              </w:rPr>
              <w:t>，</w:t>
            </w:r>
            <w:r w:rsidRPr="001842A8">
              <w:rPr>
                <w:rFonts w:hint="eastAsia"/>
              </w:rPr>
              <w:t>0x02</w:t>
            </w:r>
            <w:r w:rsidRPr="001842A8">
              <w:rPr>
                <w:rFonts w:hint="eastAsia"/>
              </w:rPr>
              <w:t>表示</w:t>
            </w:r>
            <w:proofErr w:type="spellStart"/>
            <w:r w:rsidRPr="001842A8">
              <w:rPr>
                <w:rFonts w:hint="eastAsia"/>
              </w:rPr>
              <w:t>SignKey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rPr>
                <w:rFonts w:hint="eastAsia"/>
              </w:rPr>
              <w:t>SignCert</w:t>
            </w:r>
            <w:proofErr w:type="spellEnd"/>
            <w:r w:rsidRPr="001842A8">
              <w:rPr>
                <w:rFonts w:hint="eastAsia"/>
              </w:rPr>
              <w:t>）</w:t>
            </w:r>
            <w:r w:rsidR="001C5CD6">
              <w:rPr>
                <w:rFonts w:hint="eastAsia"/>
              </w:rPr>
              <w:t>；</w:t>
            </w:r>
            <w:r w:rsidR="009A3F1E" w:rsidRPr="001842A8">
              <w:rPr>
                <w:rFonts w:hint="eastAsia"/>
              </w:rPr>
              <w:t>容器密钥</w:t>
            </w:r>
            <w:r w:rsidR="009A3F1E" w:rsidRPr="001842A8">
              <w:rPr>
                <w:rFonts w:hint="eastAsia"/>
              </w:rPr>
              <w:t>/</w:t>
            </w:r>
            <w:r w:rsidR="009A3F1E" w:rsidRPr="001842A8">
              <w:rPr>
                <w:rFonts w:hint="eastAsia"/>
              </w:rPr>
              <w:t>证书</w:t>
            </w:r>
            <w:r w:rsidR="009A3F1E" w:rsidRPr="001842A8">
              <w:rPr>
                <w:rFonts w:hint="eastAsia"/>
              </w:rPr>
              <w:t>ID</w:t>
            </w:r>
            <w:r w:rsidR="009A3F1E">
              <w:rPr>
                <w:rFonts w:hint="eastAsia"/>
              </w:rPr>
              <w:t>为大端序。</w:t>
            </w:r>
          </w:p>
          <w:p w14:paraId="4B1B903B" w14:textId="77777777" w:rsidR="001C5CD6" w:rsidRDefault="001C5CD6" w:rsidP="00A02F79">
            <w:pPr>
              <w:pStyle w:val="af6"/>
              <w:keepNext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）支持</w:t>
            </w:r>
            <w:r>
              <w:rPr>
                <w:rFonts w:hint="eastAsia"/>
              </w:rPr>
              <w:t>SKF</w:t>
            </w:r>
            <w:r>
              <w:rPr>
                <w:rFonts w:hint="eastAsia"/>
              </w:rPr>
              <w:t>接口导入；</w:t>
            </w:r>
          </w:p>
          <w:p w14:paraId="7B790B76" w14:textId="77777777" w:rsidR="001C5CD6" w:rsidRDefault="00A14633">
            <w:pPr>
              <w:pStyle w:val="af6"/>
              <w:keepNext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）当容器密钥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证书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无效时，会选取同容器另外一对密钥进行解密操作（当前为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</w:t>
            </w:r>
            <w:r w:rsidRPr="001842A8">
              <w:t>K</w:t>
            </w:r>
            <w:r w:rsidRPr="001842A8">
              <w:rPr>
                <w:rFonts w:hint="eastAsia"/>
              </w:rPr>
              <w:t>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xchgCert</w:t>
            </w:r>
            <w:proofErr w:type="spellEnd"/>
            <w:r>
              <w:rPr>
                <w:rFonts w:hint="eastAsia"/>
              </w:rPr>
              <w:t>改为</w:t>
            </w:r>
            <w:proofErr w:type="spellStart"/>
            <w:r w:rsidRPr="001842A8">
              <w:rPr>
                <w:rFonts w:hint="eastAsia"/>
              </w:rPr>
              <w:t>SignKey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rPr>
                <w:rFonts w:hint="eastAsia"/>
              </w:rPr>
              <w:t>SignCert</w:t>
            </w:r>
            <w:proofErr w:type="spellEnd"/>
            <w:r>
              <w:rPr>
                <w:rFonts w:hint="eastAsia"/>
              </w:rPr>
              <w:t>，当前为</w:t>
            </w:r>
            <w:proofErr w:type="spellStart"/>
            <w:r w:rsidRPr="001842A8">
              <w:rPr>
                <w:rFonts w:hint="eastAsia"/>
              </w:rPr>
              <w:t>SignKey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rPr>
                <w:rFonts w:hint="eastAsia"/>
              </w:rPr>
              <w:t>SignCert</w:t>
            </w:r>
            <w:proofErr w:type="spellEnd"/>
            <w:r>
              <w:rPr>
                <w:rFonts w:hint="eastAsia"/>
              </w:rPr>
              <w:t>改为</w:t>
            </w:r>
            <w:proofErr w:type="spellStart"/>
            <w:r w:rsidRPr="001842A8">
              <w:lastRenderedPageBreak/>
              <w:t>E</w:t>
            </w:r>
            <w:r w:rsidRPr="001842A8">
              <w:rPr>
                <w:rFonts w:hint="eastAsia"/>
              </w:rPr>
              <w:t>xchg</w:t>
            </w:r>
            <w:r w:rsidRPr="001842A8">
              <w:t>K</w:t>
            </w:r>
            <w:r w:rsidRPr="001842A8">
              <w:rPr>
                <w:rFonts w:hint="eastAsia"/>
              </w:rPr>
              <w:t>ey</w:t>
            </w:r>
            <w:proofErr w:type="spellEnd"/>
            <w:r w:rsidRPr="001842A8">
              <w:rPr>
                <w:rFonts w:hint="eastAsia"/>
              </w:rPr>
              <w:t>/</w:t>
            </w:r>
            <w:proofErr w:type="spellStart"/>
            <w:r w:rsidRPr="001842A8">
              <w:t>E</w:t>
            </w:r>
            <w:r w:rsidRPr="001842A8">
              <w:rPr>
                <w:rFonts w:hint="eastAsia"/>
              </w:rPr>
              <w:t>xchgCert</w:t>
            </w:r>
            <w:proofErr w:type="spellEnd"/>
            <w:r>
              <w:rPr>
                <w:rFonts w:hint="eastAsia"/>
              </w:rPr>
              <w:t>）</w:t>
            </w:r>
            <w:r w:rsidR="00990BE7">
              <w:rPr>
                <w:rFonts w:hint="eastAsia"/>
              </w:rPr>
              <w:t>；</w:t>
            </w:r>
          </w:p>
          <w:p w14:paraId="6DB99A83" w14:textId="77777777" w:rsidR="000762A6" w:rsidRPr="001842A8" w:rsidRDefault="000762A6" w:rsidP="000762A6">
            <w:pPr>
              <w:pStyle w:val="af6"/>
              <w:jc w:val="left"/>
            </w:pPr>
            <w:r w:rsidRPr="001842A8">
              <w:rPr>
                <w:rFonts w:hint="eastAsia"/>
              </w:rPr>
              <w:t>（</w:t>
            </w:r>
            <w:r w:rsidR="005316B5">
              <w:rPr>
                <w:rFonts w:hint="eastAsia"/>
              </w:rPr>
              <w:t>5</w:t>
            </w:r>
            <w:r w:rsidRPr="001842A8">
              <w:rPr>
                <w:rFonts w:hint="eastAsia"/>
              </w:rPr>
              <w:t>）</w:t>
            </w:r>
            <w:r>
              <w:rPr>
                <w:rFonts w:hint="eastAsia"/>
              </w:rPr>
              <w:t>SM2</w:t>
            </w:r>
            <w:r w:rsidRPr="001842A8">
              <w:rPr>
                <w:rFonts w:hint="eastAsia"/>
              </w:rPr>
              <w:t>加密数据格式兼容：</w:t>
            </w:r>
            <w:r w:rsidRPr="001842A8">
              <w:rPr>
                <w:rFonts w:hint="eastAsia"/>
              </w:rPr>
              <w:t>0x04||C1||C2||C3</w:t>
            </w:r>
            <w:r w:rsidRPr="001842A8">
              <w:rPr>
                <w:rFonts w:hint="eastAsia"/>
              </w:rPr>
              <w:t>和</w:t>
            </w:r>
            <w:r w:rsidRPr="001842A8">
              <w:rPr>
                <w:rFonts w:hint="eastAsia"/>
              </w:rPr>
              <w:t>0x04||C1||C3||C2</w:t>
            </w:r>
            <w:r w:rsidRPr="001842A8">
              <w:rPr>
                <w:rFonts w:hint="eastAsia"/>
              </w:rPr>
              <w:t>；</w:t>
            </w:r>
          </w:p>
          <w:p w14:paraId="04697C1E" w14:textId="507A2D5B" w:rsidR="000762A6" w:rsidRPr="001842A8" w:rsidRDefault="000762A6" w:rsidP="005316B5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（</w:t>
            </w:r>
            <w:r w:rsidR="005316B5">
              <w:rPr>
                <w:rFonts w:hint="eastAsia"/>
              </w:rPr>
              <w:t>6</w:t>
            </w:r>
            <w:r w:rsidRPr="001842A8">
              <w:rPr>
                <w:rFonts w:hint="eastAsia"/>
              </w:rPr>
              <w:t>）</w:t>
            </w:r>
            <w:r w:rsidR="00963B69">
              <w:rPr>
                <w:rFonts w:hint="eastAsia"/>
              </w:rPr>
              <w:t>使用</w:t>
            </w:r>
            <w:r w:rsidR="00963B69">
              <w:rPr>
                <w:rFonts w:hint="eastAsia"/>
              </w:rPr>
              <w:t>SM2</w:t>
            </w:r>
            <w:r w:rsidR="00963B69">
              <w:rPr>
                <w:rFonts w:hint="eastAsia"/>
              </w:rPr>
              <w:t>算法加密导入</w:t>
            </w:r>
            <w:r w:rsidR="00651A37">
              <w:rPr>
                <w:rFonts w:hint="eastAsia"/>
              </w:rPr>
              <w:t>会话密钥时，仅</w:t>
            </w:r>
            <w:r w:rsidRPr="001842A8">
              <w:rPr>
                <w:rFonts w:hint="eastAsia"/>
              </w:rPr>
              <w:t>支持</w:t>
            </w:r>
            <w:ins w:id="2187" w:author="wangxu" w:date="2022-10-10T09:14:00Z">
              <w:r w:rsidR="001E1729">
                <w:rPr>
                  <w:rFonts w:hint="eastAsia"/>
                </w:rPr>
                <w:t>不大于</w:t>
              </w:r>
              <w:r w:rsidR="001E1729">
                <w:rPr>
                  <w:rFonts w:hint="eastAsia"/>
                </w:rPr>
                <w:t>3</w:t>
              </w:r>
              <w:r w:rsidR="001E1729">
                <w:t>2</w:t>
              </w:r>
            </w:ins>
            <w:del w:id="2188" w:author="wangxu" w:date="2022-10-10T09:14:00Z">
              <w:r w:rsidDel="001E1729">
                <w:rPr>
                  <w:rFonts w:hint="eastAsia"/>
                </w:rPr>
                <w:delText>16</w:delText>
              </w:r>
            </w:del>
            <w:r w:rsidRPr="001842A8">
              <w:rPr>
                <w:rFonts w:hint="eastAsia"/>
              </w:rPr>
              <w:t>字节</w:t>
            </w:r>
            <w:r>
              <w:rPr>
                <w:rFonts w:hint="eastAsia"/>
              </w:rPr>
              <w:t>SM1/SM4</w:t>
            </w:r>
            <w:r>
              <w:rPr>
                <w:rFonts w:hint="eastAsia"/>
              </w:rPr>
              <w:t>算法密钥</w:t>
            </w:r>
            <w:r w:rsidRPr="001842A8">
              <w:rPr>
                <w:rFonts w:hint="eastAsia"/>
              </w:rPr>
              <w:t>，加密</w:t>
            </w:r>
            <w:r w:rsidR="00651A37">
              <w:rPr>
                <w:rFonts w:hint="eastAsia"/>
              </w:rPr>
              <w:t>后的</w:t>
            </w:r>
            <w:r w:rsidRPr="001842A8">
              <w:rPr>
                <w:rFonts w:hint="eastAsia"/>
              </w:rPr>
              <w:t>数据长度</w:t>
            </w:r>
            <w:ins w:id="2189" w:author="wangxu" w:date="2022-10-10T09:14:00Z">
              <w:r w:rsidR="001E1729">
                <w:rPr>
                  <w:rFonts w:hint="eastAsia"/>
                </w:rPr>
                <w:t>不大于</w:t>
              </w:r>
            </w:ins>
            <w:del w:id="2190" w:author="wangxu" w:date="2022-10-10T09:14:00Z">
              <w:r w:rsidDel="001E1729">
                <w:rPr>
                  <w:rFonts w:hint="eastAsia"/>
                </w:rPr>
                <w:delText>为</w:delText>
              </w:r>
            </w:del>
            <w:r w:rsidRPr="001842A8">
              <w:rPr>
                <w:rFonts w:hint="eastAsia"/>
              </w:rPr>
              <w:t>1+</w:t>
            </w:r>
            <w:del w:id="2191" w:author="wangxu" w:date="2022-10-10T09:15:00Z">
              <w:r w:rsidDel="001E1729">
                <w:rPr>
                  <w:rFonts w:hint="eastAsia"/>
                </w:rPr>
                <w:delText>16</w:delText>
              </w:r>
            </w:del>
            <w:ins w:id="2192" w:author="wangxu" w:date="2022-10-10T09:15:00Z">
              <w:r w:rsidR="001E1729">
                <w:t>32</w:t>
              </w:r>
            </w:ins>
            <w:r w:rsidRPr="001842A8">
              <w:rPr>
                <w:rFonts w:hint="eastAsia"/>
              </w:rPr>
              <w:t>+96=</w:t>
            </w:r>
            <w:ins w:id="2193" w:author="wangxu" w:date="2022-10-10T09:15:00Z">
              <w:r w:rsidR="001E1729">
                <w:t>129</w:t>
              </w:r>
            </w:ins>
            <w:del w:id="2194" w:author="wangxu" w:date="2022-10-10T09:15:00Z">
              <w:r w:rsidDel="001E1729">
                <w:rPr>
                  <w:rFonts w:hint="eastAsia"/>
                </w:rPr>
                <w:delText>113</w:delText>
              </w:r>
            </w:del>
            <w:r w:rsidRPr="001842A8">
              <w:rPr>
                <w:rFonts w:hint="eastAsia"/>
              </w:rPr>
              <w:t>字节。</w:t>
            </w:r>
          </w:p>
        </w:tc>
      </w:tr>
    </w:tbl>
    <w:p w14:paraId="5B63A0AE" w14:textId="77777777" w:rsidR="004645D2" w:rsidRDefault="004645D2" w:rsidP="004645D2">
      <w:r>
        <w:lastRenderedPageBreak/>
        <w:br w:type="page"/>
      </w:r>
    </w:p>
    <w:p w14:paraId="18182062" w14:textId="77777777" w:rsidR="000F2072" w:rsidRPr="00221E47" w:rsidRDefault="000F2072" w:rsidP="000F2072">
      <w:pPr>
        <w:pStyle w:val="3"/>
      </w:pPr>
      <w:bookmarkStart w:id="2195" w:name="_Ref66800980"/>
      <w:bookmarkStart w:id="2196" w:name="_Toc96509722"/>
      <w:r w:rsidRPr="00221E47">
        <w:rPr>
          <w:rFonts w:hint="eastAsia"/>
        </w:rPr>
        <w:lastRenderedPageBreak/>
        <w:t>导入会话密钥（</w:t>
      </w:r>
      <w:r w:rsidRPr="00221E47">
        <w:rPr>
          <w:rFonts w:hint="eastAsia"/>
        </w:rPr>
        <w:t>0xA</w:t>
      </w:r>
      <w:r>
        <w:rPr>
          <w:rFonts w:hint="eastAsia"/>
        </w:rPr>
        <w:t>2</w:t>
      </w:r>
      <w:r w:rsidRPr="00221E47">
        <w:rPr>
          <w:rFonts w:hint="eastAsia"/>
        </w:rPr>
        <w:t>）</w:t>
      </w:r>
      <w:bookmarkEnd w:id="2195"/>
      <w:bookmarkEnd w:id="2196"/>
    </w:p>
    <w:p w14:paraId="709F1C07" w14:textId="77777777" w:rsidR="005316B5" w:rsidRPr="00BF629E" w:rsidRDefault="005316B5" w:rsidP="005316B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BF629E">
        <w:rPr>
          <w:rFonts w:hint="eastAsia"/>
          <w:sz w:val="28"/>
          <w:szCs w:val="28"/>
        </w:rPr>
        <w:t>定义与范围</w:t>
      </w:r>
    </w:p>
    <w:p w14:paraId="23031CE0" w14:textId="77777777" w:rsidR="000805B5" w:rsidRPr="00BF629E" w:rsidRDefault="005316B5" w:rsidP="000805B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明文方式导入</w:t>
      </w:r>
      <w:r w:rsidRPr="00BF629E">
        <w:rPr>
          <w:rFonts w:hint="eastAsia"/>
          <w:sz w:val="28"/>
          <w:szCs w:val="28"/>
        </w:rPr>
        <w:t>会话密钥</w:t>
      </w:r>
      <w:r>
        <w:rPr>
          <w:rFonts w:hint="eastAsia"/>
          <w:sz w:val="28"/>
          <w:szCs w:val="28"/>
        </w:rPr>
        <w:t>，明文导入的会话密钥仅支持导入</w:t>
      </w:r>
      <w:r>
        <w:rPr>
          <w:rFonts w:hint="eastAsia"/>
          <w:sz w:val="28"/>
          <w:szCs w:val="28"/>
        </w:rPr>
        <w:t>16</w:t>
      </w:r>
      <w:r w:rsidR="000805B5">
        <w:rPr>
          <w:rFonts w:hint="eastAsia"/>
          <w:sz w:val="28"/>
          <w:szCs w:val="28"/>
        </w:rPr>
        <w:t>字节密钥数据，支持的密码算法为</w:t>
      </w:r>
      <w:r w:rsidR="000805B5">
        <w:rPr>
          <w:rFonts w:hint="eastAsia"/>
          <w:sz w:val="28"/>
          <w:szCs w:val="28"/>
        </w:rPr>
        <w:t>SM1</w:t>
      </w:r>
      <w:r w:rsidR="00D81F5C">
        <w:rPr>
          <w:rFonts w:hint="eastAsia"/>
          <w:sz w:val="28"/>
          <w:szCs w:val="28"/>
        </w:rPr>
        <w:t>（</w:t>
      </w:r>
      <w:r w:rsidR="00D81F5C">
        <w:rPr>
          <w:rFonts w:hint="eastAsia"/>
          <w:sz w:val="28"/>
          <w:szCs w:val="28"/>
        </w:rPr>
        <w:t>ECB</w:t>
      </w:r>
      <w:r w:rsidR="00D81F5C">
        <w:rPr>
          <w:rFonts w:hint="eastAsia"/>
          <w:sz w:val="28"/>
          <w:szCs w:val="28"/>
        </w:rPr>
        <w:t>和</w:t>
      </w:r>
      <w:r w:rsidR="00D81F5C">
        <w:rPr>
          <w:rFonts w:hint="eastAsia"/>
          <w:sz w:val="28"/>
          <w:szCs w:val="28"/>
        </w:rPr>
        <w:t>CBC</w:t>
      </w:r>
      <w:r w:rsidR="00D81F5C">
        <w:rPr>
          <w:rFonts w:hint="eastAsia"/>
          <w:sz w:val="28"/>
          <w:szCs w:val="28"/>
        </w:rPr>
        <w:t>模式）</w:t>
      </w:r>
      <w:r w:rsidR="000805B5">
        <w:rPr>
          <w:rFonts w:hint="eastAsia"/>
          <w:sz w:val="28"/>
          <w:szCs w:val="28"/>
        </w:rPr>
        <w:t>、</w:t>
      </w:r>
      <w:r w:rsidR="000805B5">
        <w:rPr>
          <w:rFonts w:hint="eastAsia"/>
          <w:sz w:val="28"/>
          <w:szCs w:val="28"/>
        </w:rPr>
        <w:t>SM4</w:t>
      </w:r>
      <w:r w:rsidR="00D81F5C">
        <w:rPr>
          <w:rFonts w:hint="eastAsia"/>
          <w:sz w:val="28"/>
          <w:szCs w:val="28"/>
        </w:rPr>
        <w:t>（</w:t>
      </w:r>
      <w:r w:rsidR="00D81F5C">
        <w:rPr>
          <w:rFonts w:hint="eastAsia"/>
          <w:sz w:val="28"/>
          <w:szCs w:val="28"/>
        </w:rPr>
        <w:t>ECB</w:t>
      </w:r>
      <w:r w:rsidR="00D81F5C">
        <w:rPr>
          <w:rFonts w:hint="eastAsia"/>
          <w:sz w:val="28"/>
          <w:szCs w:val="28"/>
        </w:rPr>
        <w:t>和</w:t>
      </w:r>
      <w:r w:rsidR="00D81F5C">
        <w:rPr>
          <w:rFonts w:hint="eastAsia"/>
          <w:sz w:val="28"/>
          <w:szCs w:val="28"/>
        </w:rPr>
        <w:t>CBC</w:t>
      </w:r>
      <w:r w:rsidR="00D81F5C">
        <w:rPr>
          <w:rFonts w:hint="eastAsia"/>
          <w:sz w:val="28"/>
          <w:szCs w:val="28"/>
        </w:rPr>
        <w:t>模式）。</w:t>
      </w:r>
    </w:p>
    <w:p w14:paraId="4977793E" w14:textId="77777777" w:rsidR="005316B5" w:rsidRDefault="005316B5" w:rsidP="005316B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BF629E">
        <w:rPr>
          <w:rFonts w:hint="eastAsia"/>
          <w:sz w:val="28"/>
          <w:szCs w:val="28"/>
        </w:rPr>
        <w:t>指令与响应报文</w:t>
      </w:r>
    </w:p>
    <w:p w14:paraId="07731E63" w14:textId="47538903" w:rsidR="005316B5" w:rsidRPr="009B3BBF" w:rsidRDefault="005316B5" w:rsidP="005316B5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ins w:id="2197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52</w:t>
        </w:r>
      </w:ins>
      <w:del w:id="2198" w:author="wangxu" w:date="2022-02-23T11:53:00Z">
        <w:r w:rsidR="006A0BD4" w:rsidDel="00000064">
          <w:rPr>
            <w:rFonts w:asciiTheme="minorEastAsia" w:eastAsiaTheme="minorEastAsia" w:hAnsiTheme="minorEastAsia"/>
            <w:noProof/>
            <w:sz w:val="28"/>
            <w:szCs w:val="28"/>
          </w:rPr>
          <w:delText>45</w:delText>
        </w:r>
      </w:del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F84D88" w:rsidRPr="009B3BBF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823E7F">
        <w:rPr>
          <w:rFonts w:asciiTheme="minorEastAsia" w:eastAsiaTheme="minorEastAsia" w:hAnsiTheme="minorEastAsia" w:hint="eastAsia"/>
          <w:sz w:val="28"/>
          <w:szCs w:val="28"/>
        </w:rPr>
        <w:t>导入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会话密钥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369"/>
        <w:gridCol w:w="1246"/>
        <w:gridCol w:w="5772"/>
      </w:tblGrid>
      <w:tr w:rsidR="005316B5" w:rsidRPr="00946DF3" w14:paraId="52B8CC58" w14:textId="77777777" w:rsidTr="007E0DB8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6DCA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D691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名称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6001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5316B5" w:rsidRPr="00946DF3" w14:paraId="2F79545E" w14:textId="77777777" w:rsidTr="007E0DB8"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843ED6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B5CAD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F36E2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t>0xB</w:t>
            </w:r>
            <w:r w:rsidRPr="001842A8">
              <w:rPr>
                <w:rFonts w:hint="eastAsia"/>
              </w:rPr>
              <w:t>4</w:t>
            </w:r>
          </w:p>
        </w:tc>
      </w:tr>
      <w:tr w:rsidR="005316B5" w:rsidRPr="00946DF3" w14:paraId="7765C4C6" w14:textId="77777777" w:rsidTr="007E0DB8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A672F0" w14:textId="77777777" w:rsidR="005316B5" w:rsidRPr="001842A8" w:rsidRDefault="005316B5" w:rsidP="007E0DB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4464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09D0C" w14:textId="77777777" w:rsidR="005316B5" w:rsidRPr="001842A8" w:rsidRDefault="005316B5" w:rsidP="005316B5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A</w:t>
            </w:r>
            <w:r>
              <w:rPr>
                <w:rFonts w:hint="eastAsia"/>
              </w:rPr>
              <w:t>2</w:t>
            </w:r>
          </w:p>
        </w:tc>
      </w:tr>
      <w:tr w:rsidR="005316B5" w:rsidRPr="00946DF3" w14:paraId="323AE0DA" w14:textId="77777777" w:rsidTr="007E0DB8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3AE408" w14:textId="77777777" w:rsidR="005316B5" w:rsidRPr="001842A8" w:rsidRDefault="005316B5" w:rsidP="007E0DB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C35F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03C2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t>0x00</w:t>
            </w:r>
          </w:p>
        </w:tc>
      </w:tr>
      <w:tr w:rsidR="005316B5" w:rsidRPr="00946DF3" w14:paraId="22749D17" w14:textId="77777777" w:rsidTr="007E0DB8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D0C797" w14:textId="77777777" w:rsidR="005316B5" w:rsidRPr="001842A8" w:rsidRDefault="005316B5" w:rsidP="007E0DB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AEC4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76EA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5316B5" w:rsidRPr="00946DF3" w14:paraId="7F33273B" w14:textId="77777777" w:rsidTr="007E0DB8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BB4A07" w14:textId="77777777" w:rsidR="005316B5" w:rsidRPr="001842A8" w:rsidRDefault="005316B5" w:rsidP="007E0DB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E41C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2B97F" w14:textId="2D3D3527" w:rsidR="005316B5" w:rsidRPr="001842A8" w:rsidRDefault="005316B5" w:rsidP="00F84D88">
            <w:pPr>
              <w:pStyle w:val="af6"/>
              <w:jc w:val="left"/>
            </w:pPr>
            <w:del w:id="2199" w:author="zhaobo" w:date="2022-10-19T17:51:00Z">
              <w:r w:rsidRPr="001842A8" w:rsidDel="002A411F">
                <w:delText>0x00</w:delText>
              </w:r>
              <w:r w:rsidRPr="001842A8" w:rsidDel="002A411F">
                <w:rPr>
                  <w:rFonts w:hint="eastAsia"/>
                </w:rPr>
                <w:delText>1</w:delText>
              </w:r>
              <w:r w:rsidR="003C2CEF" w:rsidDel="002A411F">
                <w:rPr>
                  <w:rFonts w:hint="eastAsia"/>
                </w:rPr>
                <w:delText>A</w:delText>
              </w:r>
            </w:del>
            <w:ins w:id="2200" w:author="zhaobo" w:date="2022-10-19T17:51:00Z">
              <w:r w:rsidR="002A411F" w:rsidRPr="001842A8">
                <w:t>0x00</w:t>
              </w:r>
              <w:r w:rsidR="002A411F" w:rsidRPr="001842A8">
                <w:rPr>
                  <w:rFonts w:hint="eastAsia"/>
                </w:rPr>
                <w:t>1</w:t>
              </w:r>
              <w:r w:rsidR="002A411F">
                <w:t>8</w:t>
              </w:r>
            </w:ins>
          </w:p>
        </w:tc>
      </w:tr>
      <w:tr w:rsidR="005316B5" w:rsidRPr="00946DF3" w14:paraId="60259FE9" w14:textId="77777777" w:rsidTr="007E0DB8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750A6D" w14:textId="77777777" w:rsidR="005316B5" w:rsidRPr="001842A8" w:rsidRDefault="005316B5" w:rsidP="007E0DB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EB82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0DA5B" w14:textId="77777777" w:rsidR="005316B5" w:rsidRPr="001842A8" w:rsidRDefault="00A83F2F" w:rsidP="007E0DB8">
            <w:pPr>
              <w:pStyle w:val="af6"/>
              <w:jc w:val="left"/>
            </w:pPr>
            <w:r w:rsidRPr="001842A8">
              <w:t>0x00</w:t>
            </w:r>
            <w:r w:rsidRPr="001842A8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</w:tr>
      <w:tr w:rsidR="005316B5" w:rsidRPr="00946DF3" w14:paraId="7A8E60AB" w14:textId="77777777" w:rsidTr="007E0DB8"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9918" w14:textId="77777777" w:rsidR="005316B5" w:rsidRPr="001842A8" w:rsidRDefault="005316B5" w:rsidP="007E0DB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1F353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AD8B" w14:textId="77777777" w:rsidR="005316B5" w:rsidRPr="001842A8" w:rsidRDefault="005316B5" w:rsidP="00B2299A">
            <w:pPr>
              <w:pStyle w:val="af6"/>
              <w:jc w:val="left"/>
            </w:pPr>
            <w:r w:rsidRPr="001842A8">
              <w:rPr>
                <w:rFonts w:hint="eastAsia"/>
              </w:rPr>
              <w:t>应用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="00AC408A">
              <w:rPr>
                <w:rFonts w:hint="eastAsia"/>
              </w:rPr>
              <w:t>会话</w:t>
            </w:r>
            <w:r>
              <w:rPr>
                <w:rFonts w:hint="eastAsia"/>
              </w:rPr>
              <w:t>密钥数据（</w:t>
            </w:r>
            <w:r w:rsidR="00B2299A">
              <w:rPr>
                <w:rFonts w:hint="eastAsia"/>
              </w:rPr>
              <w:t>2</w:t>
            </w:r>
            <w:r w:rsidR="00B2299A">
              <w:t>0</w:t>
            </w:r>
            <w:r>
              <w:rPr>
                <w:rFonts w:hint="eastAsia"/>
              </w:rPr>
              <w:t>字节）</w:t>
            </w:r>
          </w:p>
        </w:tc>
      </w:tr>
      <w:tr w:rsidR="005316B5" w:rsidRPr="00946DF3" w14:paraId="69A02C4E" w14:textId="77777777" w:rsidTr="007E0DB8"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1F82A5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AE3DDF7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2766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1F4A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t>成功</w:t>
            </w:r>
          </w:p>
        </w:tc>
      </w:tr>
      <w:tr w:rsidR="005316B5" w:rsidRPr="00946DF3" w14:paraId="60BC19D1" w14:textId="77777777" w:rsidTr="007E0DB8">
        <w:tc>
          <w:tcPr>
            <w:tcW w:w="48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D095AF" w14:textId="77777777" w:rsidR="005316B5" w:rsidRPr="001842A8" w:rsidRDefault="005316B5" w:rsidP="007E0DB8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0B4340" w14:textId="77777777" w:rsidR="005316B5" w:rsidRPr="001842A8" w:rsidRDefault="005316B5" w:rsidP="007E0DB8">
            <w:pPr>
              <w:pStyle w:val="af6"/>
              <w:jc w:val="left"/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BE92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C73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5316B5" w:rsidRPr="00946DF3" w14:paraId="6E27EEE0" w14:textId="77777777" w:rsidTr="007E0DB8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37524D" w14:textId="77777777" w:rsidR="005316B5" w:rsidRPr="001842A8" w:rsidRDefault="005316B5" w:rsidP="007E0DB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D129E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E52F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t>0x00</w:t>
            </w:r>
            <w:r w:rsidRPr="001842A8">
              <w:rPr>
                <w:rFonts w:hint="eastAsia"/>
              </w:rPr>
              <w:t>00</w:t>
            </w:r>
          </w:p>
        </w:tc>
      </w:tr>
      <w:tr w:rsidR="005316B5" w:rsidRPr="00946DF3" w14:paraId="196B268C" w14:textId="77777777" w:rsidTr="007E0DB8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03E710" w14:textId="77777777" w:rsidR="005316B5" w:rsidRPr="001842A8" w:rsidRDefault="005316B5" w:rsidP="007E0DB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0E2D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0CB7C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Null</w:t>
            </w:r>
          </w:p>
        </w:tc>
      </w:tr>
      <w:tr w:rsidR="005316B5" w:rsidRPr="00946DF3" w14:paraId="6C98A7DC" w14:textId="77777777" w:rsidTr="007E0DB8">
        <w:tc>
          <w:tcPr>
            <w:tcW w:w="48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7BD0" w14:textId="77777777" w:rsidR="005316B5" w:rsidRPr="001842A8" w:rsidRDefault="005316B5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A1D1" w14:textId="62D827E2" w:rsidR="005316B5" w:rsidRDefault="005004A8" w:rsidP="00B2299A">
            <w:pPr>
              <w:pStyle w:val="af6"/>
              <w:keepNext/>
              <w:jc w:val="left"/>
              <w:rPr>
                <w:rFonts w:asciiTheme="minorEastAsia" w:eastAsiaTheme="minorEastAsia" w:hAnsiTheme="minorEastAsia"/>
              </w:rPr>
            </w:pPr>
            <w:ins w:id="2201" w:author="wangxu" w:date="2022-02-23T11:45:00Z">
              <w:r>
                <w:rPr>
                  <w:rFonts w:asciiTheme="minorEastAsia" w:eastAsiaTheme="minorEastAsia" w:hAnsiTheme="minorEastAsia" w:hint="eastAsia"/>
                </w:rPr>
                <w:t>（1）</w:t>
              </w:r>
            </w:ins>
            <w:r w:rsidR="00AC408A" w:rsidRPr="00AC408A">
              <w:rPr>
                <w:rFonts w:asciiTheme="minorEastAsia" w:eastAsiaTheme="minorEastAsia" w:hAnsiTheme="minorEastAsia" w:hint="eastAsia"/>
              </w:rPr>
              <w:t>会话密钥数据格式：</w:t>
            </w:r>
            <w:r w:rsidR="00B2299A" w:rsidRPr="00AC408A" w:rsidDel="00B2299A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="00B2299A">
              <w:rPr>
                <w:rFonts w:asciiTheme="minorEastAsia" w:eastAsiaTheme="minorEastAsia" w:hAnsiTheme="minorEastAsia" w:hint="eastAsia"/>
              </w:rPr>
              <w:t>Al</w:t>
            </w:r>
            <w:r w:rsidR="00B2299A">
              <w:rPr>
                <w:rFonts w:asciiTheme="minorEastAsia" w:eastAsiaTheme="minorEastAsia" w:hAnsiTheme="minorEastAsia"/>
              </w:rPr>
              <w:t>gType</w:t>
            </w:r>
            <w:proofErr w:type="spellEnd"/>
            <w:r w:rsidR="00B2299A">
              <w:rPr>
                <w:rFonts w:asciiTheme="minorEastAsia" w:eastAsiaTheme="minorEastAsia" w:hAnsiTheme="minorEastAsia"/>
              </w:rPr>
              <w:t>(算法</w:t>
            </w:r>
            <w:r w:rsidR="00B2299A">
              <w:rPr>
                <w:rFonts w:asciiTheme="minorEastAsia" w:eastAsiaTheme="minorEastAsia" w:hAnsiTheme="minorEastAsia" w:hint="eastAsia"/>
              </w:rPr>
              <w:t>1字节</w:t>
            </w:r>
            <w:r w:rsidR="00B2299A">
              <w:rPr>
                <w:rFonts w:asciiTheme="minorEastAsia" w:eastAsiaTheme="minorEastAsia" w:hAnsiTheme="minorEastAsia"/>
              </w:rPr>
              <w:t>)||</w:t>
            </w:r>
            <w:r w:rsidR="00E27E3D">
              <w:rPr>
                <w:rFonts w:asciiTheme="minorEastAsia" w:eastAsiaTheme="minorEastAsia" w:hAnsiTheme="minorEastAsia"/>
              </w:rPr>
              <w:t>算法模式（</w:t>
            </w:r>
            <w:r w:rsidR="00E27E3D">
              <w:rPr>
                <w:rFonts w:asciiTheme="minorEastAsia" w:eastAsiaTheme="minorEastAsia" w:hAnsiTheme="minorEastAsia" w:hint="eastAsia"/>
              </w:rPr>
              <w:t>1字节</w:t>
            </w:r>
            <w:r w:rsidR="00E27E3D">
              <w:rPr>
                <w:rFonts w:asciiTheme="minorEastAsia" w:eastAsiaTheme="minorEastAsia" w:hAnsiTheme="minorEastAsia"/>
              </w:rPr>
              <w:t>）</w:t>
            </w:r>
            <w:r w:rsidR="00AC408A" w:rsidRPr="00AC408A">
              <w:rPr>
                <w:rFonts w:asciiTheme="minorEastAsia" w:eastAsiaTheme="minorEastAsia" w:hAnsiTheme="minorEastAsia" w:hint="eastAsia"/>
              </w:rPr>
              <w:t>||</w:t>
            </w:r>
            <w:proofErr w:type="spellStart"/>
            <w:r w:rsidR="00AC408A" w:rsidRPr="00AC408A">
              <w:rPr>
                <w:rFonts w:asciiTheme="minorEastAsia" w:eastAsiaTheme="minorEastAsia" w:hAnsiTheme="minorEastAsia" w:hint="eastAsia"/>
              </w:rPr>
              <w:t>SymKeyLen</w:t>
            </w:r>
            <w:proofErr w:type="spellEnd"/>
            <w:r w:rsidR="00AC408A" w:rsidRPr="00AC408A">
              <w:rPr>
                <w:rFonts w:asciiTheme="minorEastAsia" w:eastAsiaTheme="minorEastAsia" w:hAnsiTheme="minorEastAsia" w:hint="eastAsia"/>
              </w:rPr>
              <w:t>（会话密钥长度，2字节）||</w:t>
            </w:r>
            <w:proofErr w:type="spellStart"/>
            <w:r w:rsidR="00AC408A" w:rsidRPr="00AC408A">
              <w:rPr>
                <w:rFonts w:asciiTheme="minorEastAsia" w:eastAsiaTheme="minorEastAsia" w:hAnsiTheme="minorEastAsia" w:hint="eastAsia"/>
              </w:rPr>
              <w:t>SymKey</w:t>
            </w:r>
            <w:proofErr w:type="spellEnd"/>
            <w:r w:rsidR="00AC408A" w:rsidRPr="00AC408A">
              <w:rPr>
                <w:rFonts w:asciiTheme="minorEastAsia" w:eastAsiaTheme="minorEastAsia" w:hAnsiTheme="minorEastAsia" w:hint="eastAsia"/>
              </w:rPr>
              <w:t>（会话密钥明文，16字节）。</w:t>
            </w:r>
          </w:p>
          <w:p w14:paraId="34A7C269" w14:textId="0F0D0D12" w:rsidR="005004A8" w:rsidRDefault="005004A8" w:rsidP="00B2299A">
            <w:pPr>
              <w:pStyle w:val="af6"/>
              <w:keepNext/>
              <w:jc w:val="left"/>
              <w:rPr>
                <w:ins w:id="2202" w:author="wangxu" w:date="2022-02-23T11:45:00Z"/>
                <w:rFonts w:asciiTheme="minorEastAsia" w:eastAsiaTheme="minorEastAsia" w:hAnsiTheme="minorEastAsia"/>
              </w:rPr>
            </w:pPr>
            <w:ins w:id="2203" w:author="wangxu" w:date="2022-02-23T11:45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）</w:t>
              </w:r>
              <w:r>
                <w:rPr>
                  <w:rFonts w:asciiTheme="minorEastAsia" w:eastAsiaTheme="minorEastAsia" w:hAnsiTheme="minorEastAsia"/>
                </w:rPr>
                <w:t>算法</w:t>
              </w:r>
              <w:proofErr w:type="spellStart"/>
              <w:r>
                <w:rPr>
                  <w:rFonts w:asciiTheme="minorEastAsia" w:eastAsiaTheme="minorEastAsia" w:hAnsiTheme="minorEastAsia" w:hint="eastAsia"/>
                </w:rPr>
                <w:t>Al</w:t>
              </w:r>
              <w:r>
                <w:rPr>
                  <w:rFonts w:asciiTheme="minorEastAsia" w:eastAsiaTheme="minorEastAsia" w:hAnsiTheme="minorEastAsia"/>
                </w:rPr>
                <w:t>gType</w:t>
              </w:r>
              <w:proofErr w:type="spellEnd"/>
              <w:r>
                <w:rPr>
                  <w:rFonts w:asciiTheme="minorEastAsia" w:eastAsiaTheme="minorEastAsia" w:hAnsiTheme="minorEastAsia" w:hint="eastAsia"/>
                </w:rPr>
                <w:t>，SM1:</w:t>
              </w:r>
              <w:r>
                <w:rPr>
                  <w:rFonts w:asciiTheme="minorEastAsia" w:eastAsiaTheme="minorEastAsia" w:hAnsiTheme="minorEastAsia"/>
                </w:rPr>
                <w:t>0x10</w:t>
              </w:r>
              <w:r>
                <w:rPr>
                  <w:rFonts w:asciiTheme="minorEastAsia" w:eastAsiaTheme="minorEastAsia" w:hAnsiTheme="minorEastAsia" w:hint="eastAsia"/>
                </w:rPr>
                <w:t>，</w:t>
              </w:r>
              <w:r>
                <w:rPr>
                  <w:rFonts w:asciiTheme="minorEastAsia" w:eastAsiaTheme="minorEastAsia" w:hAnsiTheme="minorEastAsia"/>
                </w:rPr>
                <w:t>SM4:0x13</w:t>
              </w:r>
            </w:ins>
            <w:ins w:id="2204" w:author="wangxu" w:date="2022-02-23T11:46:00Z">
              <w:r>
                <w:rPr>
                  <w:rFonts w:asciiTheme="minorEastAsia" w:eastAsiaTheme="minorEastAsia" w:hAnsiTheme="minorEastAsia" w:hint="eastAsia"/>
                </w:rPr>
                <w:t>；</w:t>
              </w:r>
            </w:ins>
            <w:ins w:id="2205" w:author="wangxu" w:date="2022-02-23T11:45:00Z">
              <w:r>
                <w:rPr>
                  <w:rFonts w:asciiTheme="minorEastAsia" w:eastAsiaTheme="minorEastAsia" w:hAnsiTheme="minorEastAsia"/>
                </w:rPr>
                <w:t>算法模式</w:t>
              </w:r>
              <w:r>
                <w:rPr>
                  <w:rFonts w:asciiTheme="minorEastAsia" w:eastAsiaTheme="minorEastAsia" w:hAnsiTheme="minorEastAsia" w:hint="eastAsia"/>
                </w:rPr>
                <w:t>，ECB：0x01，CBC：0x</w:t>
              </w:r>
              <w:r>
                <w:rPr>
                  <w:rFonts w:asciiTheme="minorEastAsia" w:eastAsiaTheme="minorEastAsia" w:hAnsiTheme="minorEastAsia"/>
                </w:rPr>
                <w:t>02</w:t>
              </w:r>
              <w:r>
                <w:rPr>
                  <w:rFonts w:asciiTheme="minorEastAsia" w:eastAsiaTheme="minorEastAsia" w:hAnsiTheme="minorEastAsia" w:hint="eastAsia"/>
                </w:rPr>
                <w:t>。</w:t>
              </w:r>
            </w:ins>
          </w:p>
          <w:p w14:paraId="4400C52A" w14:textId="66E9DBF2" w:rsidR="009A3F1E" w:rsidRPr="00AC408A" w:rsidRDefault="005004A8" w:rsidP="00B2299A">
            <w:pPr>
              <w:pStyle w:val="af6"/>
              <w:keepNext/>
              <w:jc w:val="left"/>
              <w:rPr>
                <w:rFonts w:asciiTheme="minorEastAsia" w:eastAsiaTheme="minorEastAsia" w:hAnsiTheme="minorEastAsia"/>
              </w:rPr>
            </w:pPr>
            <w:ins w:id="2206" w:author="wangxu" w:date="2022-02-23T11:45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）</w:t>
              </w:r>
            </w:ins>
            <w:r w:rsidR="009A3F1E" w:rsidRPr="001842A8">
              <w:rPr>
                <w:rFonts w:hint="eastAsia"/>
              </w:rPr>
              <w:t>容器密钥</w:t>
            </w:r>
            <w:r w:rsidR="009A3F1E" w:rsidRPr="001842A8">
              <w:rPr>
                <w:rFonts w:hint="eastAsia"/>
              </w:rPr>
              <w:t>/</w:t>
            </w:r>
            <w:r w:rsidR="009A3F1E" w:rsidRPr="001842A8">
              <w:rPr>
                <w:rFonts w:hint="eastAsia"/>
              </w:rPr>
              <w:t>证书</w:t>
            </w:r>
            <w:r w:rsidR="009A3F1E" w:rsidRPr="001842A8">
              <w:rPr>
                <w:rFonts w:hint="eastAsia"/>
              </w:rPr>
              <w:t>ID</w:t>
            </w:r>
            <w:r w:rsidR="009A3F1E">
              <w:rPr>
                <w:rFonts w:hint="eastAsia"/>
              </w:rPr>
              <w:t>为大端序。</w:t>
            </w:r>
          </w:p>
        </w:tc>
      </w:tr>
    </w:tbl>
    <w:p w14:paraId="376C8754" w14:textId="77777777" w:rsidR="005316B5" w:rsidRDefault="005316B5" w:rsidP="005316B5">
      <w:r>
        <w:br w:type="page"/>
      </w:r>
    </w:p>
    <w:p w14:paraId="59906447" w14:textId="77777777" w:rsidR="000F2072" w:rsidRPr="00221E47" w:rsidRDefault="000F2072" w:rsidP="000F2072">
      <w:pPr>
        <w:pStyle w:val="3"/>
      </w:pPr>
      <w:bookmarkStart w:id="2207" w:name="_Ref66800988"/>
      <w:bookmarkStart w:id="2208" w:name="_Toc96509723"/>
      <w:r>
        <w:rPr>
          <w:rFonts w:hint="eastAsia"/>
        </w:rPr>
        <w:lastRenderedPageBreak/>
        <w:t>加密初始化</w:t>
      </w:r>
      <w:r w:rsidRPr="00221E47">
        <w:rPr>
          <w:rFonts w:hint="eastAsia"/>
        </w:rPr>
        <w:t>（</w:t>
      </w:r>
      <w:r w:rsidRPr="00221E47">
        <w:rPr>
          <w:rFonts w:hint="eastAsia"/>
        </w:rPr>
        <w:t>0xA</w:t>
      </w:r>
      <w:r>
        <w:rPr>
          <w:rFonts w:hint="eastAsia"/>
        </w:rPr>
        <w:t>4</w:t>
      </w:r>
      <w:r w:rsidRPr="00221E47">
        <w:rPr>
          <w:rFonts w:hint="eastAsia"/>
        </w:rPr>
        <w:t>）</w:t>
      </w:r>
      <w:bookmarkEnd w:id="2207"/>
      <w:bookmarkEnd w:id="2208"/>
    </w:p>
    <w:p w14:paraId="1363CB91" w14:textId="77777777" w:rsidR="009350E1" w:rsidRDefault="009350E1" w:rsidP="009350E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BF629E">
        <w:rPr>
          <w:rFonts w:hint="eastAsia"/>
          <w:sz w:val="28"/>
          <w:szCs w:val="28"/>
        </w:rPr>
        <w:t>定义与范围</w:t>
      </w:r>
    </w:p>
    <w:p w14:paraId="76852FFF" w14:textId="77777777" w:rsidR="000805B5" w:rsidRPr="00BF629E" w:rsidRDefault="000805B5" w:rsidP="009350E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无。</w:t>
      </w:r>
    </w:p>
    <w:p w14:paraId="6E8F3DEC" w14:textId="77777777" w:rsidR="009350E1" w:rsidRDefault="009350E1" w:rsidP="009350E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BF629E">
        <w:rPr>
          <w:rFonts w:hint="eastAsia"/>
          <w:sz w:val="28"/>
          <w:szCs w:val="28"/>
        </w:rPr>
        <w:t>指令与响应报文</w:t>
      </w:r>
    </w:p>
    <w:p w14:paraId="08478358" w14:textId="0FF84A12" w:rsidR="00E65BB8" w:rsidRPr="00E65BB8" w:rsidRDefault="00E65BB8" w:rsidP="00E65BB8">
      <w:pPr>
        <w:jc w:val="center"/>
        <w:rPr>
          <w:rFonts w:asciiTheme="minorEastAsia" w:hAnsiTheme="minorEastAsia"/>
          <w:sz w:val="28"/>
          <w:szCs w:val="28"/>
        </w:rPr>
      </w:pPr>
      <w:r w:rsidRPr="00E65BB8">
        <w:rPr>
          <w:rFonts w:asciiTheme="minorEastAsia" w:hAnsiTheme="minorEastAsia" w:hint="eastAsia"/>
          <w:sz w:val="28"/>
          <w:szCs w:val="28"/>
        </w:rPr>
        <w:t>表格</w:t>
      </w:r>
      <w:r w:rsidRPr="00E65BB8">
        <w:rPr>
          <w:rFonts w:asciiTheme="minorEastAsia" w:hAnsiTheme="minorEastAsia"/>
          <w:sz w:val="28"/>
          <w:szCs w:val="28"/>
        </w:rPr>
        <w:fldChar w:fldCharType="begin"/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 w:hint="eastAsia"/>
          <w:sz w:val="28"/>
          <w:szCs w:val="28"/>
        </w:rPr>
        <w:instrText>STYLEREF 1 \s</w:instrText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hAnsiTheme="minorEastAsia"/>
          <w:noProof/>
          <w:sz w:val="28"/>
          <w:szCs w:val="28"/>
        </w:rPr>
        <w:t>3</w:t>
      </w:r>
      <w:r w:rsidRPr="00E65BB8">
        <w:rPr>
          <w:rFonts w:asciiTheme="minorEastAsia" w:hAnsiTheme="minorEastAsia"/>
          <w:sz w:val="28"/>
          <w:szCs w:val="28"/>
        </w:rPr>
        <w:fldChar w:fldCharType="end"/>
      </w:r>
      <w:r w:rsidRPr="00E65BB8">
        <w:rPr>
          <w:rFonts w:asciiTheme="minorEastAsia" w:hAnsiTheme="minorEastAsia"/>
          <w:sz w:val="28"/>
          <w:szCs w:val="28"/>
        </w:rPr>
        <w:noBreakHyphen/>
      </w:r>
      <w:r w:rsidRPr="00E65BB8">
        <w:rPr>
          <w:rFonts w:asciiTheme="minorEastAsia" w:hAnsiTheme="minorEastAsia"/>
          <w:sz w:val="28"/>
          <w:szCs w:val="28"/>
        </w:rPr>
        <w:fldChar w:fldCharType="begin"/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 w:hint="eastAsia"/>
          <w:sz w:val="28"/>
          <w:szCs w:val="28"/>
        </w:rPr>
        <w:instrText>SEQ 表格 \* ARABIC \s 1</w:instrText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/>
          <w:sz w:val="28"/>
          <w:szCs w:val="28"/>
        </w:rPr>
        <w:fldChar w:fldCharType="separate"/>
      </w:r>
      <w:ins w:id="2209" w:author="wangxu" w:date="2022-02-23T11:53:00Z">
        <w:r w:rsidR="00000064">
          <w:rPr>
            <w:rFonts w:asciiTheme="minorEastAsia" w:hAnsiTheme="minorEastAsia"/>
            <w:noProof/>
            <w:sz w:val="28"/>
            <w:szCs w:val="28"/>
          </w:rPr>
          <w:t>53</w:t>
        </w:r>
      </w:ins>
      <w:del w:id="2210" w:author="wangxu" w:date="2022-02-23T11:53:00Z">
        <w:r w:rsidR="006A0BD4" w:rsidDel="00000064">
          <w:rPr>
            <w:rFonts w:asciiTheme="minorEastAsia" w:hAnsiTheme="minorEastAsia"/>
            <w:noProof/>
            <w:sz w:val="28"/>
            <w:szCs w:val="28"/>
          </w:rPr>
          <w:delText>46</w:delText>
        </w:r>
      </w:del>
      <w:r w:rsidRPr="00E65BB8">
        <w:rPr>
          <w:rFonts w:asciiTheme="minorEastAsia" w:hAnsiTheme="minorEastAsia"/>
          <w:sz w:val="28"/>
          <w:szCs w:val="28"/>
        </w:rPr>
        <w:fldChar w:fldCharType="end"/>
      </w:r>
      <w:r w:rsidRPr="00E65BB8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加密初始化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69"/>
        <w:gridCol w:w="1242"/>
        <w:gridCol w:w="5772"/>
      </w:tblGrid>
      <w:tr w:rsidR="00E65BB8" w:rsidRPr="00A83F2F" w14:paraId="4527F720" w14:textId="77777777" w:rsidTr="00E65BB8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7D24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BB46E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5BE72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赋值与描述</w:t>
            </w:r>
          </w:p>
        </w:tc>
      </w:tr>
      <w:tr w:rsidR="00E65BB8" w:rsidRPr="00A83F2F" w14:paraId="2FF5B7FE" w14:textId="77777777" w:rsidTr="00E65BB8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406D0E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712D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A2F0" w14:textId="77777777" w:rsidR="00E65BB8" w:rsidRPr="00A83F2F" w:rsidRDefault="00E65BB8" w:rsidP="00775F03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0xB</w:t>
            </w:r>
            <w:r w:rsidR="00775F03">
              <w:rPr>
                <w:rFonts w:asciiTheme="minorEastAsia" w:eastAsiaTheme="minorEastAsia" w:hAnsiTheme="minorEastAsia"/>
              </w:rPr>
              <w:t>0</w:t>
            </w:r>
          </w:p>
        </w:tc>
      </w:tr>
      <w:tr w:rsidR="00E65BB8" w:rsidRPr="00A83F2F" w14:paraId="26C656C1" w14:textId="77777777" w:rsidTr="00E65BB8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A046D8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A8F75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3DD1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0xA4</w:t>
            </w:r>
          </w:p>
        </w:tc>
      </w:tr>
      <w:tr w:rsidR="00E65BB8" w:rsidRPr="00A83F2F" w14:paraId="5CDA81E4" w14:textId="77777777" w:rsidTr="00E65BB8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FAE16A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654EF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51BDA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0x00</w:t>
            </w:r>
          </w:p>
        </w:tc>
      </w:tr>
      <w:tr w:rsidR="00E65BB8" w:rsidRPr="00A83F2F" w14:paraId="7FD1B725" w14:textId="77777777" w:rsidTr="00E65BB8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B5DFDE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A31E5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90DC3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0x00</w:t>
            </w:r>
          </w:p>
        </w:tc>
      </w:tr>
      <w:tr w:rsidR="00E65BB8" w:rsidRPr="00A83F2F" w14:paraId="682816A5" w14:textId="77777777" w:rsidTr="00E65BB8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6C0752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9872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4E71" w14:textId="27F0523C" w:rsidR="00E65BB8" w:rsidRPr="00A83F2F" w:rsidRDefault="001E1729" w:rsidP="0052708F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ins w:id="2211" w:author="wangxu" w:date="2022-10-10T09:16:00Z">
              <w:r>
                <w:rPr>
                  <w:rFonts w:asciiTheme="minorEastAsia" w:eastAsiaTheme="minorEastAsia" w:hAnsiTheme="minorEastAsia" w:hint="eastAsia"/>
                </w:rPr>
                <w:t>不大于</w:t>
              </w:r>
            </w:ins>
            <w:r w:rsidR="00E83407" w:rsidRPr="00A83F2F">
              <w:rPr>
                <w:rFonts w:asciiTheme="minorEastAsia" w:eastAsiaTheme="minorEastAsia" w:hAnsiTheme="minorEastAsia"/>
              </w:rPr>
              <w:t>0x00</w:t>
            </w:r>
            <w:ins w:id="2212" w:author="wangxu" w:date="2022-10-10T09:16:00Z">
              <w:r>
                <w:rPr>
                  <w:rFonts w:asciiTheme="minorEastAsia" w:eastAsiaTheme="minorEastAsia" w:hAnsiTheme="minorEastAsia"/>
                </w:rPr>
                <w:t>3</w:t>
              </w:r>
            </w:ins>
            <w:del w:id="2213" w:author="wangxu" w:date="2022-10-10T09:16:00Z">
              <w:r w:rsidR="0052708F" w:rsidDel="001E1729">
                <w:rPr>
                  <w:rFonts w:asciiTheme="minorEastAsia" w:eastAsiaTheme="minorEastAsia" w:hAnsiTheme="minorEastAsia" w:hint="eastAsia"/>
                </w:rPr>
                <w:delText>2</w:delText>
              </w:r>
            </w:del>
            <w:r w:rsidR="0052708F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E65BB8" w:rsidRPr="00A83F2F" w14:paraId="22E6B840" w14:textId="77777777" w:rsidTr="00E65BB8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F9B0B9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A1EA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7FBF" w14:textId="77777777" w:rsidR="00E65BB8" w:rsidRPr="00A83F2F" w:rsidRDefault="00E65BB8" w:rsidP="00A83F2F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0x00</w:t>
            </w:r>
            <w:r w:rsidRPr="00A83F2F">
              <w:rPr>
                <w:rFonts w:asciiTheme="minorEastAsia" w:eastAsiaTheme="minorEastAsia" w:hAnsiTheme="minorEastAsia" w:hint="eastAsia"/>
              </w:rPr>
              <w:t>0</w:t>
            </w:r>
            <w:r w:rsidR="00A83F2F" w:rsidRPr="00A83F2F">
              <w:rPr>
                <w:rFonts w:asciiTheme="minorEastAsia" w:eastAsiaTheme="minorEastAsia" w:hAnsiTheme="minorEastAsia" w:hint="eastAsia"/>
              </w:rPr>
              <w:t>0</w:t>
            </w:r>
          </w:p>
        </w:tc>
      </w:tr>
      <w:tr w:rsidR="00E65BB8" w:rsidRPr="00A83F2F" w14:paraId="2DFC2442" w14:textId="77777777" w:rsidTr="00E65BB8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73E74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9B64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D2E75" w14:textId="77777777" w:rsidR="00E65BB8" w:rsidRPr="00A83F2F" w:rsidRDefault="00E65BB8" w:rsidP="00E27E3D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应用ID（2字节）||容器密钥ID（2字节）</w:t>
            </w:r>
            <w:r w:rsidR="00E83407" w:rsidRPr="00A83F2F">
              <w:rPr>
                <w:rFonts w:asciiTheme="minorEastAsia" w:eastAsiaTheme="minorEastAsia" w:hAnsiTheme="minorEastAsia" w:hint="eastAsia"/>
              </w:rPr>
              <w:t>||密钥参数（</w:t>
            </w:r>
            <w:r w:rsidR="00E27E3D">
              <w:rPr>
                <w:rFonts w:asciiTheme="minorEastAsia" w:eastAsiaTheme="minorEastAsia" w:hAnsiTheme="minorEastAsia"/>
              </w:rPr>
              <w:t>28</w:t>
            </w:r>
            <w:r w:rsidR="00E83407" w:rsidRPr="00A83F2F">
              <w:rPr>
                <w:rFonts w:asciiTheme="minorEastAsia" w:eastAsiaTheme="minorEastAsia" w:hAnsiTheme="minorEastAsia" w:hint="eastAsia"/>
              </w:rPr>
              <w:t>字节）</w:t>
            </w:r>
          </w:p>
        </w:tc>
      </w:tr>
      <w:tr w:rsidR="00E65BB8" w:rsidRPr="00A83F2F" w14:paraId="6CF58C8A" w14:textId="77777777" w:rsidTr="00E65BB8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07C514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E206695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C458E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5A4A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成功</w:t>
            </w:r>
          </w:p>
        </w:tc>
      </w:tr>
      <w:tr w:rsidR="00E65BB8" w:rsidRPr="00A83F2F" w14:paraId="035CBA61" w14:textId="77777777" w:rsidTr="00E65BB8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1D8B29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7075A4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F4EF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654B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见状态码表</w:t>
            </w:r>
          </w:p>
        </w:tc>
      </w:tr>
      <w:tr w:rsidR="00E65BB8" w:rsidRPr="00A83F2F" w14:paraId="145A8E23" w14:textId="77777777" w:rsidTr="00E65BB8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66BD55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3228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L</w:t>
            </w:r>
            <w:r w:rsidRPr="00A83F2F">
              <w:rPr>
                <w:rFonts w:asciiTheme="minorEastAsia" w:eastAsiaTheme="minorEastAsia" w:hAnsiTheme="minorEastAsia"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FEEC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0x0000</w:t>
            </w:r>
          </w:p>
        </w:tc>
      </w:tr>
      <w:tr w:rsidR="00E65BB8" w:rsidRPr="00A83F2F" w14:paraId="237AA500" w14:textId="77777777" w:rsidTr="00E65BB8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0B857E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1620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D</w:t>
            </w:r>
            <w:r w:rsidRPr="00A83F2F">
              <w:rPr>
                <w:rFonts w:asciiTheme="minorEastAsia" w:eastAsiaTheme="minorEastAsia" w:hAnsiTheme="minorEastAsia"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C46F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Null</w:t>
            </w:r>
          </w:p>
        </w:tc>
      </w:tr>
      <w:tr w:rsidR="00E65BB8" w:rsidRPr="00A83F2F" w14:paraId="2301AD02" w14:textId="77777777" w:rsidTr="00E65BB8"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C033" w14:textId="77777777" w:rsidR="00E65BB8" w:rsidRPr="00A83F2F" w:rsidRDefault="00E65BB8" w:rsidP="007E0DB8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3E24" w14:textId="295ACE1C" w:rsidR="00E65BB8" w:rsidRDefault="00A83F2F" w:rsidP="00E27E3D">
            <w:pPr>
              <w:pStyle w:val="af6"/>
              <w:keepNext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数据格式：</w:t>
            </w:r>
            <w:r w:rsidR="00E27E3D" w:rsidRPr="00A83F2F" w:rsidDel="00E27E3D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="00E27E3D">
              <w:rPr>
                <w:rFonts w:asciiTheme="minorEastAsia" w:eastAsiaTheme="minorEastAsia" w:hAnsiTheme="minorEastAsia" w:hint="eastAsia"/>
              </w:rPr>
              <w:t>Al</w:t>
            </w:r>
            <w:r w:rsidR="00E27E3D">
              <w:rPr>
                <w:rFonts w:asciiTheme="minorEastAsia" w:eastAsiaTheme="minorEastAsia" w:hAnsiTheme="minorEastAsia"/>
              </w:rPr>
              <w:t>gType</w:t>
            </w:r>
            <w:proofErr w:type="spellEnd"/>
            <w:r w:rsidR="00E27E3D">
              <w:rPr>
                <w:rFonts w:asciiTheme="minorEastAsia" w:eastAsiaTheme="minorEastAsia" w:hAnsiTheme="minorEastAsia"/>
              </w:rPr>
              <w:t>(算法</w:t>
            </w:r>
            <w:r w:rsidR="00E27E3D">
              <w:rPr>
                <w:rFonts w:asciiTheme="minorEastAsia" w:eastAsiaTheme="minorEastAsia" w:hAnsiTheme="minorEastAsia" w:hint="eastAsia"/>
              </w:rPr>
              <w:t>1字节</w:t>
            </w:r>
            <w:r w:rsidR="00E27E3D">
              <w:rPr>
                <w:rFonts w:asciiTheme="minorEastAsia" w:eastAsiaTheme="minorEastAsia" w:hAnsiTheme="minorEastAsia"/>
              </w:rPr>
              <w:t>)||算法模式（</w:t>
            </w:r>
            <w:r w:rsidR="00E27E3D">
              <w:rPr>
                <w:rFonts w:asciiTheme="minorEastAsia" w:eastAsiaTheme="minorEastAsia" w:hAnsiTheme="minorEastAsia" w:hint="eastAsia"/>
              </w:rPr>
              <w:t>1字节</w:t>
            </w:r>
            <w:r w:rsidR="00E27E3D">
              <w:rPr>
                <w:rFonts w:asciiTheme="minorEastAsia" w:eastAsiaTheme="minorEastAsia" w:hAnsiTheme="minorEastAsia"/>
              </w:rPr>
              <w:t>）</w:t>
            </w:r>
            <w:r w:rsidRPr="00A83F2F">
              <w:rPr>
                <w:rFonts w:asciiTheme="minorEastAsia" w:eastAsiaTheme="minorEastAsia" w:hAnsiTheme="minorEastAsia" w:hint="eastAsia"/>
              </w:rPr>
              <w:t>||</w:t>
            </w:r>
            <w:proofErr w:type="spellStart"/>
            <w:r w:rsidRPr="00A83F2F">
              <w:rPr>
                <w:rFonts w:asciiTheme="minorEastAsia" w:eastAsiaTheme="minorEastAsia" w:hAnsiTheme="minorEastAsia" w:hint="eastAsia"/>
              </w:rPr>
              <w:t>IVLen</w:t>
            </w:r>
            <w:proofErr w:type="spellEnd"/>
            <w:r w:rsidRPr="00A83F2F">
              <w:rPr>
                <w:rFonts w:asciiTheme="minorEastAsia" w:eastAsiaTheme="minorEastAsia" w:hAnsiTheme="minorEastAsia" w:hint="eastAsia"/>
              </w:rPr>
              <w:t>（起始向量的实际长度，2字节）||IV（起始向量，</w:t>
            </w:r>
            <w:del w:id="2214" w:author="wangxu" w:date="2022-10-10T09:15:00Z">
              <w:r w:rsidRPr="00A83F2F" w:rsidDel="001E1729">
                <w:rPr>
                  <w:rFonts w:asciiTheme="minorEastAsia" w:eastAsiaTheme="minorEastAsia" w:hAnsiTheme="minorEastAsia" w:hint="eastAsia"/>
                </w:rPr>
                <w:delText>16</w:delText>
              </w:r>
            </w:del>
            <w:ins w:id="2215" w:author="wangxu" w:date="2022-10-10T09:15:00Z">
              <w:r w:rsidR="001E1729">
                <w:rPr>
                  <w:rFonts w:asciiTheme="minorEastAsia" w:eastAsiaTheme="minorEastAsia" w:hAnsiTheme="minorEastAsia" w:hint="eastAsia"/>
                </w:rPr>
                <w:t>不大于3</w:t>
              </w:r>
              <w:r w:rsidR="001E1729">
                <w:rPr>
                  <w:rFonts w:asciiTheme="minorEastAsia" w:eastAsiaTheme="minorEastAsia" w:hAnsiTheme="minorEastAsia"/>
                </w:rPr>
                <w:t>2</w:t>
              </w:r>
            </w:ins>
            <w:r w:rsidRPr="00A83F2F">
              <w:rPr>
                <w:rFonts w:asciiTheme="minorEastAsia" w:eastAsiaTheme="minorEastAsia" w:hAnsiTheme="minorEastAsia" w:hint="eastAsia"/>
              </w:rPr>
              <w:t>字节）||</w:t>
            </w:r>
            <w:proofErr w:type="spellStart"/>
            <w:r w:rsidRPr="00A83F2F">
              <w:rPr>
                <w:rFonts w:asciiTheme="minorEastAsia" w:eastAsiaTheme="minorEastAsia" w:hAnsiTheme="minorEastAsia" w:hint="eastAsia"/>
              </w:rPr>
              <w:t>PaddingType</w:t>
            </w:r>
            <w:proofErr w:type="spellEnd"/>
            <w:r w:rsidRPr="00A83F2F">
              <w:rPr>
                <w:rFonts w:asciiTheme="minorEastAsia" w:eastAsiaTheme="minorEastAsia" w:hAnsiTheme="minorEastAsia" w:hint="eastAsia"/>
              </w:rPr>
              <w:t>（填充方式，4字节）||</w:t>
            </w:r>
            <w:proofErr w:type="spellStart"/>
            <w:r w:rsidRPr="00A83F2F">
              <w:rPr>
                <w:rFonts w:asciiTheme="minorEastAsia" w:eastAsiaTheme="minorEastAsia" w:hAnsiTheme="minorEastAsia" w:hint="eastAsia"/>
              </w:rPr>
              <w:t>FeedBitLen</w:t>
            </w:r>
            <w:proofErr w:type="spellEnd"/>
            <w:r w:rsidRPr="00A83F2F">
              <w:rPr>
                <w:rFonts w:asciiTheme="minorEastAsia" w:eastAsiaTheme="minorEastAsia" w:hAnsiTheme="minorEastAsia" w:hint="eastAsia"/>
              </w:rPr>
              <w:t>（反馈值的位长度，4字节）。</w:t>
            </w:r>
          </w:p>
          <w:p w14:paraId="49C3F4A6" w14:textId="77777777" w:rsidR="005004A8" w:rsidRDefault="005004A8" w:rsidP="00E27E3D">
            <w:pPr>
              <w:pStyle w:val="af6"/>
              <w:keepNext/>
              <w:jc w:val="left"/>
              <w:rPr>
                <w:ins w:id="2216" w:author="wangxu" w:date="2022-02-23T11:46:00Z"/>
                <w:rFonts w:asciiTheme="minorEastAsia" w:eastAsiaTheme="minorEastAsia" w:hAnsiTheme="minorEastAsia"/>
              </w:rPr>
            </w:pPr>
            <w:ins w:id="2217" w:author="wangxu" w:date="2022-02-23T11:46:00Z">
              <w:r>
                <w:rPr>
                  <w:rFonts w:asciiTheme="minorEastAsia" w:eastAsiaTheme="minorEastAsia" w:hAnsiTheme="minorEastAsia"/>
                </w:rPr>
                <w:t>算法</w:t>
              </w:r>
              <w:proofErr w:type="spellStart"/>
              <w:r>
                <w:rPr>
                  <w:rFonts w:asciiTheme="minorEastAsia" w:eastAsiaTheme="minorEastAsia" w:hAnsiTheme="minorEastAsia" w:hint="eastAsia"/>
                </w:rPr>
                <w:t>Al</w:t>
              </w:r>
              <w:r>
                <w:rPr>
                  <w:rFonts w:asciiTheme="minorEastAsia" w:eastAsiaTheme="minorEastAsia" w:hAnsiTheme="minorEastAsia"/>
                </w:rPr>
                <w:t>gType</w:t>
              </w:r>
              <w:proofErr w:type="spellEnd"/>
              <w:r>
                <w:rPr>
                  <w:rFonts w:asciiTheme="minorEastAsia" w:eastAsiaTheme="minorEastAsia" w:hAnsiTheme="minorEastAsia" w:hint="eastAsia"/>
                </w:rPr>
                <w:t>，SM1:</w:t>
              </w:r>
              <w:r>
                <w:rPr>
                  <w:rFonts w:asciiTheme="minorEastAsia" w:eastAsiaTheme="minorEastAsia" w:hAnsiTheme="minorEastAsia"/>
                </w:rPr>
                <w:t>0x10</w:t>
              </w:r>
              <w:r>
                <w:rPr>
                  <w:rFonts w:asciiTheme="minorEastAsia" w:eastAsiaTheme="minorEastAsia" w:hAnsiTheme="minorEastAsia" w:hint="eastAsia"/>
                </w:rPr>
                <w:t>，</w:t>
              </w:r>
              <w:r>
                <w:rPr>
                  <w:rFonts w:asciiTheme="minorEastAsia" w:eastAsiaTheme="minorEastAsia" w:hAnsiTheme="minorEastAsia"/>
                </w:rPr>
                <w:t>SM4:0x13</w:t>
              </w:r>
              <w:r>
                <w:rPr>
                  <w:rFonts w:asciiTheme="minorEastAsia" w:eastAsiaTheme="minorEastAsia" w:hAnsiTheme="minorEastAsia" w:hint="eastAsia"/>
                </w:rPr>
                <w:t>；</w:t>
              </w:r>
              <w:r>
                <w:rPr>
                  <w:rFonts w:asciiTheme="minorEastAsia" w:eastAsiaTheme="minorEastAsia" w:hAnsiTheme="minorEastAsia"/>
                </w:rPr>
                <w:t>算法模式</w:t>
              </w:r>
              <w:r>
                <w:rPr>
                  <w:rFonts w:asciiTheme="minorEastAsia" w:eastAsiaTheme="minorEastAsia" w:hAnsiTheme="minorEastAsia" w:hint="eastAsia"/>
                </w:rPr>
                <w:t>，ECB：0x01，CBC：0x</w:t>
              </w:r>
              <w:r>
                <w:rPr>
                  <w:rFonts w:asciiTheme="minorEastAsia" w:eastAsiaTheme="minorEastAsia" w:hAnsiTheme="minorEastAsia"/>
                </w:rPr>
                <w:t>02</w:t>
              </w:r>
              <w:r>
                <w:rPr>
                  <w:rFonts w:asciiTheme="minorEastAsia" w:eastAsiaTheme="minorEastAsia" w:hAnsiTheme="minorEastAsia" w:hint="eastAsia"/>
                </w:rPr>
                <w:t>。</w:t>
              </w:r>
            </w:ins>
          </w:p>
          <w:p w14:paraId="2066CE36" w14:textId="306C674E" w:rsidR="009A3F1E" w:rsidRPr="00A83F2F" w:rsidRDefault="009A3F1E" w:rsidP="00E27E3D">
            <w:pPr>
              <w:pStyle w:val="af6"/>
              <w:keepNext/>
              <w:jc w:val="left"/>
              <w:rPr>
                <w:rFonts w:asciiTheme="minorEastAsia" w:eastAsiaTheme="minorEastAsia" w:hAnsiTheme="minorEastAsia"/>
              </w:rPr>
            </w:pP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/</w:t>
            </w:r>
            <w:r w:rsidRPr="001842A8">
              <w:rPr>
                <w:rFonts w:hint="eastAsia"/>
              </w:rPr>
              <w:t>证书</w:t>
            </w:r>
            <w:r w:rsidRPr="001842A8">
              <w:rPr>
                <w:rFonts w:hint="eastAsia"/>
              </w:rPr>
              <w:t>ID</w:t>
            </w:r>
            <w:r>
              <w:rPr>
                <w:rFonts w:hint="eastAsia"/>
              </w:rPr>
              <w:t>为大端序。</w:t>
            </w:r>
          </w:p>
        </w:tc>
      </w:tr>
    </w:tbl>
    <w:p w14:paraId="1256F2D5" w14:textId="77777777" w:rsidR="00A83F2F" w:rsidRDefault="00A83F2F" w:rsidP="004645D2">
      <w:pPr>
        <w:sectPr w:rsidR="00A83F2F" w:rsidSect="00C65EB8"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14:paraId="2CAE8556" w14:textId="77777777" w:rsidR="000F2072" w:rsidRDefault="000F2072" w:rsidP="000F2072">
      <w:pPr>
        <w:pStyle w:val="3"/>
      </w:pPr>
      <w:bookmarkStart w:id="2218" w:name="_Ref66800997"/>
      <w:bookmarkStart w:id="2219" w:name="_Toc96509724"/>
      <w:r>
        <w:rPr>
          <w:rFonts w:hint="eastAsia"/>
        </w:rPr>
        <w:lastRenderedPageBreak/>
        <w:t>多组数据加密</w:t>
      </w:r>
      <w:r w:rsidRPr="00221E47">
        <w:rPr>
          <w:rFonts w:hint="eastAsia"/>
        </w:rPr>
        <w:t>（</w:t>
      </w:r>
      <w:r w:rsidRPr="00221E47">
        <w:rPr>
          <w:rFonts w:hint="eastAsia"/>
        </w:rPr>
        <w:t>0xA</w:t>
      </w:r>
      <w:r>
        <w:rPr>
          <w:rFonts w:hint="eastAsia"/>
        </w:rPr>
        <w:t>8</w:t>
      </w:r>
      <w:r w:rsidRPr="00221E47">
        <w:rPr>
          <w:rFonts w:hint="eastAsia"/>
        </w:rPr>
        <w:t>）</w:t>
      </w:r>
      <w:bookmarkEnd w:id="2218"/>
      <w:bookmarkEnd w:id="2219"/>
    </w:p>
    <w:p w14:paraId="3E3DF14F" w14:textId="77777777" w:rsidR="009350E1" w:rsidRPr="00BF629E" w:rsidRDefault="009350E1" w:rsidP="009350E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BF629E">
        <w:rPr>
          <w:rFonts w:hint="eastAsia"/>
          <w:sz w:val="28"/>
          <w:szCs w:val="28"/>
        </w:rPr>
        <w:t>定义与范围</w:t>
      </w:r>
    </w:p>
    <w:p w14:paraId="695F3EF6" w14:textId="77777777" w:rsidR="009350E1" w:rsidRPr="00BF629E" w:rsidRDefault="007E0DB8" w:rsidP="007E0DB8">
      <w:pPr>
        <w:ind w:firstLineChars="200" w:firstLine="560"/>
        <w:rPr>
          <w:sz w:val="28"/>
          <w:szCs w:val="28"/>
        </w:rPr>
      </w:pPr>
      <w:r w:rsidRPr="007E0DB8">
        <w:rPr>
          <w:rFonts w:hint="eastAsia"/>
          <w:sz w:val="28"/>
          <w:szCs w:val="28"/>
        </w:rPr>
        <w:t>待加密数据长度必须为分组长度的整数倍，设备不对分组数据进行补位填充操作。</w:t>
      </w:r>
    </w:p>
    <w:p w14:paraId="05FF465A" w14:textId="77777777" w:rsidR="009350E1" w:rsidRDefault="009350E1" w:rsidP="009350E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BF629E">
        <w:rPr>
          <w:rFonts w:hint="eastAsia"/>
          <w:sz w:val="28"/>
          <w:szCs w:val="28"/>
        </w:rPr>
        <w:t>指令与响应报文</w:t>
      </w:r>
    </w:p>
    <w:p w14:paraId="2D3A9C26" w14:textId="72A5172E" w:rsidR="00D81F5C" w:rsidRPr="00E65BB8" w:rsidRDefault="00D81F5C" w:rsidP="00D81F5C">
      <w:pPr>
        <w:jc w:val="center"/>
        <w:rPr>
          <w:rFonts w:asciiTheme="minorEastAsia" w:hAnsiTheme="minorEastAsia"/>
          <w:sz w:val="28"/>
          <w:szCs w:val="28"/>
        </w:rPr>
      </w:pPr>
      <w:r w:rsidRPr="00E65BB8">
        <w:rPr>
          <w:rFonts w:asciiTheme="minorEastAsia" w:hAnsiTheme="minorEastAsia" w:hint="eastAsia"/>
          <w:sz w:val="28"/>
          <w:szCs w:val="28"/>
        </w:rPr>
        <w:t>表格</w:t>
      </w:r>
      <w:r w:rsidRPr="00E65BB8">
        <w:rPr>
          <w:rFonts w:asciiTheme="minorEastAsia" w:hAnsiTheme="minorEastAsia"/>
          <w:sz w:val="28"/>
          <w:szCs w:val="28"/>
        </w:rPr>
        <w:fldChar w:fldCharType="begin"/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 w:hint="eastAsia"/>
          <w:sz w:val="28"/>
          <w:szCs w:val="28"/>
        </w:rPr>
        <w:instrText>STYLEREF 1 \s</w:instrText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hAnsiTheme="minorEastAsia"/>
          <w:noProof/>
          <w:sz w:val="28"/>
          <w:szCs w:val="28"/>
        </w:rPr>
        <w:t>3</w:t>
      </w:r>
      <w:r w:rsidRPr="00E65BB8">
        <w:rPr>
          <w:rFonts w:asciiTheme="minorEastAsia" w:hAnsiTheme="minorEastAsia"/>
          <w:sz w:val="28"/>
          <w:szCs w:val="28"/>
        </w:rPr>
        <w:fldChar w:fldCharType="end"/>
      </w:r>
      <w:r w:rsidRPr="00E65BB8">
        <w:rPr>
          <w:rFonts w:asciiTheme="minorEastAsia" w:hAnsiTheme="minorEastAsia"/>
          <w:sz w:val="28"/>
          <w:szCs w:val="28"/>
        </w:rPr>
        <w:noBreakHyphen/>
      </w:r>
      <w:r w:rsidRPr="00E65BB8">
        <w:rPr>
          <w:rFonts w:asciiTheme="minorEastAsia" w:hAnsiTheme="minorEastAsia"/>
          <w:sz w:val="28"/>
          <w:szCs w:val="28"/>
        </w:rPr>
        <w:fldChar w:fldCharType="begin"/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 w:hint="eastAsia"/>
          <w:sz w:val="28"/>
          <w:szCs w:val="28"/>
        </w:rPr>
        <w:instrText>SEQ 表格 \* ARABIC \s 1</w:instrText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/>
          <w:sz w:val="28"/>
          <w:szCs w:val="28"/>
        </w:rPr>
        <w:fldChar w:fldCharType="separate"/>
      </w:r>
      <w:ins w:id="2220" w:author="wangxu" w:date="2022-02-23T11:53:00Z">
        <w:r w:rsidR="00000064">
          <w:rPr>
            <w:rFonts w:asciiTheme="minorEastAsia" w:hAnsiTheme="minorEastAsia"/>
            <w:noProof/>
            <w:sz w:val="28"/>
            <w:szCs w:val="28"/>
          </w:rPr>
          <w:t>54</w:t>
        </w:r>
      </w:ins>
      <w:del w:id="2221" w:author="wangxu" w:date="2022-02-23T11:53:00Z">
        <w:r w:rsidR="006A0BD4" w:rsidDel="00000064">
          <w:rPr>
            <w:rFonts w:asciiTheme="minorEastAsia" w:hAnsiTheme="minorEastAsia"/>
            <w:noProof/>
            <w:sz w:val="28"/>
            <w:szCs w:val="28"/>
          </w:rPr>
          <w:delText>47</w:delText>
        </w:r>
      </w:del>
      <w:r w:rsidRPr="00E65BB8">
        <w:rPr>
          <w:rFonts w:asciiTheme="minorEastAsia" w:hAnsiTheme="minorEastAsia"/>
          <w:sz w:val="28"/>
          <w:szCs w:val="28"/>
        </w:rPr>
        <w:fldChar w:fldCharType="end"/>
      </w:r>
      <w:r w:rsidRPr="00E65BB8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多组数据加密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69"/>
        <w:gridCol w:w="1242"/>
        <w:gridCol w:w="5772"/>
      </w:tblGrid>
      <w:tr w:rsidR="00D81F5C" w:rsidRPr="005845C6" w14:paraId="6B5C6DA8" w14:textId="77777777" w:rsidTr="00393267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3326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80E5F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名称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3CFD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D81F5C" w:rsidRPr="005845C6" w14:paraId="03238B99" w14:textId="77777777" w:rsidTr="00393267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E7A544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BF672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A5DF6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0xB0</w:t>
            </w:r>
          </w:p>
        </w:tc>
      </w:tr>
      <w:tr w:rsidR="00D81F5C" w:rsidRPr="005845C6" w14:paraId="04F74962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AF2F46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36DF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6DA73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0x</w:t>
            </w:r>
            <w:r w:rsidRPr="00D81F5C">
              <w:t>A8</w:t>
            </w:r>
          </w:p>
        </w:tc>
      </w:tr>
      <w:tr w:rsidR="00D81F5C" w:rsidRPr="005845C6" w14:paraId="1C30461D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C6D712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5964B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3A365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0x00</w:t>
            </w:r>
          </w:p>
        </w:tc>
      </w:tr>
      <w:tr w:rsidR="00D81F5C" w:rsidRPr="005845C6" w14:paraId="693AD351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FE9A02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FF89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2F8C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D81F5C" w:rsidRPr="005845C6" w14:paraId="499FA878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C9B2E1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1D29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62F2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发送的数据长度</w:t>
            </w:r>
          </w:p>
        </w:tc>
      </w:tr>
      <w:tr w:rsidR="00D81F5C" w:rsidRPr="005845C6" w14:paraId="271C5AFE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0ED32C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7EEB8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DB101" w14:textId="77777777" w:rsidR="00D81F5C" w:rsidRPr="001842A8" w:rsidRDefault="00D81F5C" w:rsidP="00393267">
            <w:pPr>
              <w:pStyle w:val="af6"/>
              <w:jc w:val="left"/>
            </w:pPr>
            <w:r>
              <w:rPr>
                <w:rFonts w:hint="eastAsia"/>
              </w:rPr>
              <w:t>加密</w:t>
            </w:r>
            <w:r w:rsidRPr="001842A8">
              <w:rPr>
                <w:rFonts w:hint="eastAsia"/>
              </w:rPr>
              <w:t>结果长度不大于</w:t>
            </w:r>
            <w:r w:rsidRPr="001842A8">
              <w:rPr>
                <w:rFonts w:hint="eastAsia"/>
              </w:rPr>
              <w:t>0x0080</w:t>
            </w:r>
          </w:p>
        </w:tc>
      </w:tr>
      <w:tr w:rsidR="00D81F5C" w:rsidRPr="005845C6" w14:paraId="58E65E3F" w14:textId="77777777" w:rsidTr="00393267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7DD8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8A74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6CD2" w14:textId="77777777" w:rsidR="00D81F5C" w:rsidRPr="00E65BB8" w:rsidRDefault="00D81F5C" w:rsidP="00C6479E">
            <w:pPr>
              <w:pStyle w:val="af6"/>
              <w:jc w:val="left"/>
            </w:pPr>
            <w:r w:rsidRPr="00E65BB8">
              <w:rPr>
                <w:rFonts w:hint="eastAsia"/>
              </w:rPr>
              <w:t>应用</w:t>
            </w:r>
            <w:r w:rsidRPr="00E65BB8">
              <w:rPr>
                <w:rFonts w:hint="eastAsia"/>
              </w:rPr>
              <w:t>ID</w:t>
            </w:r>
            <w:r w:rsidRPr="00E65BB8">
              <w:rPr>
                <w:rFonts w:hint="eastAsia"/>
              </w:rPr>
              <w:t>（</w:t>
            </w:r>
            <w:r w:rsidRPr="00E65BB8">
              <w:rPr>
                <w:rFonts w:hint="eastAsia"/>
              </w:rPr>
              <w:t>2</w:t>
            </w:r>
            <w:r w:rsidRPr="00E65BB8">
              <w:rPr>
                <w:rFonts w:hint="eastAsia"/>
              </w:rPr>
              <w:t>字节）</w:t>
            </w:r>
            <w:r w:rsidRPr="00E65BB8">
              <w:rPr>
                <w:rFonts w:hint="eastAsia"/>
              </w:rPr>
              <w:t>||</w:t>
            </w:r>
            <w:r w:rsidRPr="00E65BB8">
              <w:rPr>
                <w:rFonts w:hint="eastAsia"/>
              </w:rPr>
              <w:t>容器密钥</w:t>
            </w:r>
            <w:r w:rsidRPr="00E65BB8">
              <w:rPr>
                <w:rFonts w:hint="eastAsia"/>
              </w:rPr>
              <w:t>ID</w:t>
            </w:r>
            <w:r w:rsidRPr="00E65BB8">
              <w:rPr>
                <w:rFonts w:hint="eastAsia"/>
              </w:rPr>
              <w:t>（</w:t>
            </w:r>
            <w:r w:rsidRPr="00E65BB8">
              <w:rPr>
                <w:rFonts w:hint="eastAsia"/>
              </w:rPr>
              <w:t>2</w:t>
            </w:r>
            <w:r w:rsidRPr="00E65BB8">
              <w:rPr>
                <w:rFonts w:hint="eastAsia"/>
              </w:rPr>
              <w:t>字节）</w:t>
            </w:r>
            <w:r w:rsidRPr="00E65BB8">
              <w:rPr>
                <w:rFonts w:hint="eastAsia"/>
              </w:rPr>
              <w:t>||</w:t>
            </w:r>
            <w:r w:rsidRPr="00153593">
              <w:rPr>
                <w:rFonts w:hint="eastAsia"/>
              </w:rPr>
              <w:t>待加密的明文分组数据</w:t>
            </w:r>
            <w:r>
              <w:rPr>
                <w:rFonts w:hint="eastAsia"/>
              </w:rPr>
              <w:t>（每次发送最大长度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</w:t>
            </w:r>
            <w:r w:rsidR="00C6479E">
              <w:rPr>
                <w:rFonts w:hint="eastAsia"/>
              </w:rPr>
              <w:t>，最小为</w:t>
            </w:r>
            <w:r w:rsidR="00C6479E">
              <w:rPr>
                <w:rFonts w:hint="eastAsia"/>
              </w:rPr>
              <w:t>1</w:t>
            </w:r>
            <w:r w:rsidR="00C6479E">
              <w:rPr>
                <w:rFonts w:hint="eastAsia"/>
              </w:rPr>
              <w:t>个分组长度</w:t>
            </w:r>
            <w:r>
              <w:rPr>
                <w:rFonts w:hint="eastAsia"/>
              </w:rPr>
              <w:t>）</w:t>
            </w:r>
          </w:p>
        </w:tc>
      </w:tr>
      <w:tr w:rsidR="00D81F5C" w:rsidRPr="005845C6" w14:paraId="3F5AC457" w14:textId="77777777" w:rsidTr="00393267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BA8C4D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7A531A6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98AE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09DA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成功</w:t>
            </w:r>
          </w:p>
        </w:tc>
      </w:tr>
      <w:tr w:rsidR="00D81F5C" w:rsidRPr="005845C6" w14:paraId="4D89BE86" w14:textId="77777777" w:rsidTr="00393267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2B16C6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56340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D665D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EF01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D81F5C" w:rsidRPr="005845C6" w14:paraId="1CEB7650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85EE742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9AE1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83A6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成功时，值为</w:t>
            </w:r>
            <w:r w:rsidRPr="001842A8">
              <w:t>Le</w:t>
            </w:r>
            <w:r w:rsidRPr="001842A8">
              <w:rPr>
                <w:rFonts w:hint="eastAsia"/>
              </w:rPr>
              <w:t>；其它情况时，值为</w:t>
            </w:r>
            <w:r w:rsidRPr="001842A8">
              <w:rPr>
                <w:rFonts w:hint="eastAsia"/>
              </w:rPr>
              <w:t>0</w:t>
            </w:r>
            <w:r w:rsidRPr="001842A8">
              <w:rPr>
                <w:rFonts w:hint="eastAsia"/>
              </w:rPr>
              <w:t>。</w:t>
            </w:r>
          </w:p>
        </w:tc>
      </w:tr>
      <w:tr w:rsidR="00D81F5C" w:rsidRPr="005845C6" w14:paraId="74250820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268A0C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A9D91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B87C9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长度由</w:t>
            </w:r>
            <w:r w:rsidRPr="001842A8">
              <w:rPr>
                <w:rFonts w:hint="eastAsia"/>
              </w:rPr>
              <w:t>Len</w:t>
            </w:r>
            <w:r w:rsidRPr="001842A8">
              <w:rPr>
                <w:rFonts w:hint="eastAsia"/>
              </w:rPr>
              <w:t>决定。</w:t>
            </w:r>
          </w:p>
        </w:tc>
      </w:tr>
      <w:tr w:rsidR="00D81F5C" w:rsidRPr="005845C6" w14:paraId="403EEA53" w14:textId="77777777" w:rsidTr="00393267"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B939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9474" w14:textId="77777777" w:rsidR="00D81F5C" w:rsidRPr="001842A8" w:rsidRDefault="009A3F1E" w:rsidP="009A3F1E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为大端序。</w:t>
            </w:r>
          </w:p>
        </w:tc>
      </w:tr>
    </w:tbl>
    <w:p w14:paraId="48B0573B" w14:textId="77777777" w:rsidR="007E0DB8" w:rsidRDefault="007E0DB8" w:rsidP="009350E1">
      <w:pPr>
        <w:pStyle w:val="a0"/>
        <w:ind w:firstLine="560"/>
      </w:pPr>
    </w:p>
    <w:p w14:paraId="300F4D8C" w14:textId="77777777" w:rsidR="00D81F5C" w:rsidRDefault="00D81F5C" w:rsidP="009350E1">
      <w:pPr>
        <w:pStyle w:val="a0"/>
        <w:ind w:firstLine="560"/>
        <w:sectPr w:rsidR="00D81F5C" w:rsidSect="00C65EB8"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14:paraId="561EC8E7" w14:textId="77777777" w:rsidR="000F2072" w:rsidRDefault="000F2072" w:rsidP="000F2072">
      <w:pPr>
        <w:pStyle w:val="3"/>
      </w:pPr>
      <w:bookmarkStart w:id="2222" w:name="_Ref66801001"/>
      <w:bookmarkStart w:id="2223" w:name="_Toc96509725"/>
      <w:r>
        <w:rPr>
          <w:rFonts w:hint="eastAsia"/>
        </w:rPr>
        <w:lastRenderedPageBreak/>
        <w:t>结束加密</w:t>
      </w:r>
      <w:r w:rsidRPr="00221E47">
        <w:rPr>
          <w:rFonts w:hint="eastAsia"/>
        </w:rPr>
        <w:t>（</w:t>
      </w:r>
      <w:r w:rsidRPr="00221E47">
        <w:rPr>
          <w:rFonts w:hint="eastAsia"/>
        </w:rPr>
        <w:t>0xA</w:t>
      </w:r>
      <w:r>
        <w:rPr>
          <w:rFonts w:hint="eastAsia"/>
        </w:rPr>
        <w:t>A</w:t>
      </w:r>
      <w:r w:rsidRPr="00221E47">
        <w:rPr>
          <w:rFonts w:hint="eastAsia"/>
        </w:rPr>
        <w:t>）</w:t>
      </w:r>
      <w:bookmarkEnd w:id="2222"/>
      <w:bookmarkEnd w:id="2223"/>
    </w:p>
    <w:p w14:paraId="760E25F9" w14:textId="77777777" w:rsidR="009350E1" w:rsidRPr="00BF629E" w:rsidRDefault="009350E1" w:rsidP="009350E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BF629E">
        <w:rPr>
          <w:rFonts w:hint="eastAsia"/>
          <w:sz w:val="28"/>
          <w:szCs w:val="28"/>
        </w:rPr>
        <w:t>定义与范围</w:t>
      </w:r>
    </w:p>
    <w:p w14:paraId="17D3BC6B" w14:textId="77777777" w:rsidR="009350E1" w:rsidRPr="00BF629E" w:rsidRDefault="007E0DB8" w:rsidP="007E0DB8">
      <w:pPr>
        <w:ind w:firstLineChars="200" w:firstLine="560"/>
        <w:rPr>
          <w:sz w:val="28"/>
          <w:szCs w:val="28"/>
        </w:rPr>
      </w:pPr>
      <w:r w:rsidRPr="007E0DB8">
        <w:rPr>
          <w:rFonts w:hint="eastAsia"/>
          <w:sz w:val="28"/>
          <w:szCs w:val="28"/>
        </w:rPr>
        <w:t>待加密数据长度必须为分组长度的整数倍，设备不对分组数据进行补位填充操作。</w:t>
      </w:r>
    </w:p>
    <w:p w14:paraId="30F00B32" w14:textId="77777777" w:rsidR="009350E1" w:rsidRDefault="009350E1" w:rsidP="009350E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BF629E">
        <w:rPr>
          <w:rFonts w:hint="eastAsia"/>
          <w:sz w:val="28"/>
          <w:szCs w:val="28"/>
        </w:rPr>
        <w:t>指令与响应报文</w:t>
      </w:r>
    </w:p>
    <w:p w14:paraId="03EA4B18" w14:textId="1083514B" w:rsidR="00D81F5C" w:rsidRPr="00E65BB8" w:rsidRDefault="00D81F5C" w:rsidP="00D81F5C">
      <w:pPr>
        <w:jc w:val="center"/>
        <w:rPr>
          <w:rFonts w:asciiTheme="minorEastAsia" w:hAnsiTheme="minorEastAsia"/>
          <w:sz w:val="28"/>
          <w:szCs w:val="28"/>
        </w:rPr>
      </w:pPr>
      <w:r w:rsidRPr="00E65BB8">
        <w:rPr>
          <w:rFonts w:asciiTheme="minorEastAsia" w:hAnsiTheme="minorEastAsia" w:hint="eastAsia"/>
          <w:sz w:val="28"/>
          <w:szCs w:val="28"/>
        </w:rPr>
        <w:t>表格</w:t>
      </w:r>
      <w:r w:rsidRPr="00E65BB8">
        <w:rPr>
          <w:rFonts w:asciiTheme="minorEastAsia" w:hAnsiTheme="minorEastAsia"/>
          <w:sz w:val="28"/>
          <w:szCs w:val="28"/>
        </w:rPr>
        <w:fldChar w:fldCharType="begin"/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 w:hint="eastAsia"/>
          <w:sz w:val="28"/>
          <w:szCs w:val="28"/>
        </w:rPr>
        <w:instrText>STYLEREF 1 \s</w:instrText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hAnsiTheme="minorEastAsia"/>
          <w:noProof/>
          <w:sz w:val="28"/>
          <w:szCs w:val="28"/>
        </w:rPr>
        <w:t>3</w:t>
      </w:r>
      <w:r w:rsidRPr="00E65BB8">
        <w:rPr>
          <w:rFonts w:asciiTheme="minorEastAsia" w:hAnsiTheme="minorEastAsia"/>
          <w:sz w:val="28"/>
          <w:szCs w:val="28"/>
        </w:rPr>
        <w:fldChar w:fldCharType="end"/>
      </w:r>
      <w:r w:rsidRPr="00E65BB8">
        <w:rPr>
          <w:rFonts w:asciiTheme="minorEastAsia" w:hAnsiTheme="minorEastAsia"/>
          <w:sz w:val="28"/>
          <w:szCs w:val="28"/>
        </w:rPr>
        <w:noBreakHyphen/>
      </w:r>
      <w:r w:rsidRPr="00E65BB8">
        <w:rPr>
          <w:rFonts w:asciiTheme="minorEastAsia" w:hAnsiTheme="minorEastAsia"/>
          <w:sz w:val="28"/>
          <w:szCs w:val="28"/>
        </w:rPr>
        <w:fldChar w:fldCharType="begin"/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 w:hint="eastAsia"/>
          <w:sz w:val="28"/>
          <w:szCs w:val="28"/>
        </w:rPr>
        <w:instrText>SEQ 表格 \* ARABIC \s 1</w:instrText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/>
          <w:sz w:val="28"/>
          <w:szCs w:val="28"/>
        </w:rPr>
        <w:fldChar w:fldCharType="separate"/>
      </w:r>
      <w:ins w:id="2224" w:author="wangxu" w:date="2022-02-23T11:53:00Z">
        <w:r w:rsidR="00000064">
          <w:rPr>
            <w:rFonts w:asciiTheme="minorEastAsia" w:hAnsiTheme="minorEastAsia"/>
            <w:noProof/>
            <w:sz w:val="28"/>
            <w:szCs w:val="28"/>
          </w:rPr>
          <w:t>55</w:t>
        </w:r>
      </w:ins>
      <w:del w:id="2225" w:author="wangxu" w:date="2022-02-23T11:53:00Z">
        <w:r w:rsidR="006A0BD4" w:rsidDel="00000064">
          <w:rPr>
            <w:rFonts w:asciiTheme="minorEastAsia" w:hAnsiTheme="minorEastAsia"/>
            <w:noProof/>
            <w:sz w:val="28"/>
            <w:szCs w:val="28"/>
          </w:rPr>
          <w:delText>48</w:delText>
        </w:r>
      </w:del>
      <w:r w:rsidRPr="00E65BB8">
        <w:rPr>
          <w:rFonts w:asciiTheme="minorEastAsia" w:hAnsiTheme="minorEastAsia"/>
          <w:sz w:val="28"/>
          <w:szCs w:val="28"/>
        </w:rPr>
        <w:fldChar w:fldCharType="end"/>
      </w:r>
      <w:r w:rsidRPr="00E65BB8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结束加密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69"/>
        <w:gridCol w:w="1242"/>
        <w:gridCol w:w="5772"/>
      </w:tblGrid>
      <w:tr w:rsidR="00D81F5C" w:rsidRPr="005845C6" w14:paraId="7660F9D7" w14:textId="77777777" w:rsidTr="00393267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8799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D50B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名称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6E662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D81F5C" w:rsidRPr="005845C6" w14:paraId="48C10F97" w14:textId="77777777" w:rsidTr="00393267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5DAECF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7FEDD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1897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0xB0</w:t>
            </w:r>
          </w:p>
        </w:tc>
      </w:tr>
      <w:tr w:rsidR="00D81F5C" w:rsidRPr="005845C6" w14:paraId="4D76BA2F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7FDDEF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DE89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2F6E6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0x</w:t>
            </w:r>
            <w:r w:rsidRPr="00D81F5C">
              <w:t>A</w:t>
            </w:r>
            <w:r>
              <w:t>A</w:t>
            </w:r>
          </w:p>
        </w:tc>
      </w:tr>
      <w:tr w:rsidR="00D81F5C" w:rsidRPr="005845C6" w14:paraId="7064484A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D174BD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646F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ADC6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0x00</w:t>
            </w:r>
          </w:p>
        </w:tc>
      </w:tr>
      <w:tr w:rsidR="00D81F5C" w:rsidRPr="005845C6" w14:paraId="0F97619E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362409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14F81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C05B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D81F5C" w:rsidRPr="005845C6" w14:paraId="786DF986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88ACDC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C522F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9BE1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发送的数据长度</w:t>
            </w:r>
          </w:p>
        </w:tc>
      </w:tr>
      <w:tr w:rsidR="00D81F5C" w:rsidRPr="005845C6" w14:paraId="7162C34A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0A9460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E2BE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71E2" w14:textId="77777777" w:rsidR="00D81F5C" w:rsidRPr="001842A8" w:rsidRDefault="00D81F5C" w:rsidP="00393267">
            <w:pPr>
              <w:pStyle w:val="af6"/>
              <w:jc w:val="left"/>
            </w:pPr>
            <w:r>
              <w:rPr>
                <w:rFonts w:hint="eastAsia"/>
              </w:rPr>
              <w:t>加密</w:t>
            </w:r>
            <w:r w:rsidRPr="001842A8">
              <w:rPr>
                <w:rFonts w:hint="eastAsia"/>
              </w:rPr>
              <w:t>结果长度不大于</w:t>
            </w:r>
            <w:r w:rsidRPr="001842A8">
              <w:rPr>
                <w:rFonts w:hint="eastAsia"/>
              </w:rPr>
              <w:t>0x0080</w:t>
            </w:r>
          </w:p>
        </w:tc>
      </w:tr>
      <w:tr w:rsidR="00D81F5C" w:rsidRPr="005845C6" w14:paraId="0C046C48" w14:textId="77777777" w:rsidTr="00393267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E611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0180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77ED" w14:textId="77777777" w:rsidR="00D81F5C" w:rsidRPr="00E65BB8" w:rsidRDefault="00D81F5C" w:rsidP="00C6479E">
            <w:pPr>
              <w:pStyle w:val="af6"/>
              <w:jc w:val="left"/>
            </w:pPr>
            <w:r w:rsidRPr="00E65BB8">
              <w:rPr>
                <w:rFonts w:hint="eastAsia"/>
              </w:rPr>
              <w:t>应用</w:t>
            </w:r>
            <w:r w:rsidRPr="00E65BB8">
              <w:rPr>
                <w:rFonts w:hint="eastAsia"/>
              </w:rPr>
              <w:t>ID</w:t>
            </w:r>
            <w:r w:rsidRPr="00E65BB8">
              <w:rPr>
                <w:rFonts w:hint="eastAsia"/>
              </w:rPr>
              <w:t>（</w:t>
            </w:r>
            <w:r w:rsidRPr="00E65BB8">
              <w:rPr>
                <w:rFonts w:hint="eastAsia"/>
              </w:rPr>
              <w:t>2</w:t>
            </w:r>
            <w:r w:rsidRPr="00E65BB8">
              <w:rPr>
                <w:rFonts w:hint="eastAsia"/>
              </w:rPr>
              <w:t>字节）</w:t>
            </w:r>
            <w:r w:rsidRPr="00E65BB8">
              <w:rPr>
                <w:rFonts w:hint="eastAsia"/>
              </w:rPr>
              <w:t>||</w:t>
            </w:r>
            <w:r w:rsidRPr="00E65BB8">
              <w:rPr>
                <w:rFonts w:hint="eastAsia"/>
              </w:rPr>
              <w:t>容器密钥</w:t>
            </w:r>
            <w:r w:rsidRPr="00E65BB8">
              <w:rPr>
                <w:rFonts w:hint="eastAsia"/>
              </w:rPr>
              <w:t>ID</w:t>
            </w:r>
            <w:r w:rsidRPr="00E65BB8">
              <w:rPr>
                <w:rFonts w:hint="eastAsia"/>
              </w:rPr>
              <w:t>（</w:t>
            </w:r>
            <w:r w:rsidRPr="00E65BB8">
              <w:rPr>
                <w:rFonts w:hint="eastAsia"/>
              </w:rPr>
              <w:t>2</w:t>
            </w:r>
            <w:r w:rsidRPr="00E65BB8">
              <w:rPr>
                <w:rFonts w:hint="eastAsia"/>
              </w:rPr>
              <w:t>字节）</w:t>
            </w:r>
            <w:r w:rsidRPr="00E65BB8">
              <w:rPr>
                <w:rFonts w:hint="eastAsia"/>
              </w:rPr>
              <w:t>||</w:t>
            </w:r>
            <w:r w:rsidR="00C6479E">
              <w:rPr>
                <w:rFonts w:hint="eastAsia"/>
              </w:rPr>
              <w:t>最</w:t>
            </w:r>
            <w:r w:rsidR="00393267">
              <w:rPr>
                <w:rFonts w:hint="eastAsia"/>
              </w:rPr>
              <w:t>后</w:t>
            </w:r>
            <w:r w:rsidR="00C6479E">
              <w:rPr>
                <w:rFonts w:hint="eastAsia"/>
              </w:rPr>
              <w:t>一段</w:t>
            </w:r>
            <w:r w:rsidRPr="00153593">
              <w:rPr>
                <w:rFonts w:hint="eastAsia"/>
              </w:rPr>
              <w:t>待加密的明文分组数据</w:t>
            </w:r>
            <w:r>
              <w:rPr>
                <w:rFonts w:hint="eastAsia"/>
              </w:rPr>
              <w:t>（发送最大长度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字节）</w:t>
            </w:r>
            <w:r w:rsidR="00C6479E">
              <w:rPr>
                <w:rFonts w:hint="eastAsia"/>
              </w:rPr>
              <w:t>，或者无数据。</w:t>
            </w:r>
          </w:p>
        </w:tc>
      </w:tr>
      <w:tr w:rsidR="00D81F5C" w:rsidRPr="005845C6" w14:paraId="32FA06F4" w14:textId="77777777" w:rsidTr="00393267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BACDF1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97B4A7A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4FF70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52B6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成功</w:t>
            </w:r>
          </w:p>
        </w:tc>
      </w:tr>
      <w:tr w:rsidR="00D81F5C" w:rsidRPr="005845C6" w14:paraId="4FE84C5A" w14:textId="77777777" w:rsidTr="00393267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E99BC7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09F2AA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F47A3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6EE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D81F5C" w:rsidRPr="005845C6" w14:paraId="6D55F0E2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C5F2C3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E30E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95D1D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成功时，值为</w:t>
            </w:r>
            <w:r w:rsidRPr="001842A8">
              <w:t>Le</w:t>
            </w:r>
            <w:r w:rsidRPr="001842A8">
              <w:rPr>
                <w:rFonts w:hint="eastAsia"/>
              </w:rPr>
              <w:t>；其它情况时，值为</w:t>
            </w:r>
            <w:r w:rsidRPr="001842A8">
              <w:rPr>
                <w:rFonts w:hint="eastAsia"/>
              </w:rPr>
              <w:t>0</w:t>
            </w:r>
            <w:r w:rsidRPr="001842A8">
              <w:rPr>
                <w:rFonts w:hint="eastAsia"/>
              </w:rPr>
              <w:t>。</w:t>
            </w:r>
          </w:p>
        </w:tc>
      </w:tr>
      <w:tr w:rsidR="00D81F5C" w:rsidRPr="005845C6" w14:paraId="54413432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06F5A8" w14:textId="77777777" w:rsidR="00D81F5C" w:rsidRPr="001842A8" w:rsidRDefault="00D81F5C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E2B5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07D5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长度由</w:t>
            </w:r>
            <w:r w:rsidRPr="001842A8">
              <w:rPr>
                <w:rFonts w:hint="eastAsia"/>
              </w:rPr>
              <w:t>Len</w:t>
            </w:r>
            <w:r w:rsidRPr="001842A8">
              <w:rPr>
                <w:rFonts w:hint="eastAsia"/>
              </w:rPr>
              <w:t>决定。</w:t>
            </w:r>
          </w:p>
        </w:tc>
      </w:tr>
      <w:tr w:rsidR="00D81F5C" w:rsidRPr="005845C6" w14:paraId="6ECA60DB" w14:textId="77777777" w:rsidTr="00393267"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62" w14:textId="77777777" w:rsidR="00D81F5C" w:rsidRPr="001842A8" w:rsidRDefault="00D81F5C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2DBD" w14:textId="77777777" w:rsidR="00D81F5C" w:rsidRPr="001842A8" w:rsidRDefault="009A3F1E" w:rsidP="009A3F1E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ID</w:t>
            </w:r>
            <w:r>
              <w:rPr>
                <w:rFonts w:hint="eastAsia"/>
              </w:rPr>
              <w:t>为大端序。</w:t>
            </w:r>
          </w:p>
        </w:tc>
      </w:tr>
    </w:tbl>
    <w:p w14:paraId="64F2B069" w14:textId="77777777" w:rsidR="00D81F5C" w:rsidRDefault="00D81F5C" w:rsidP="009350E1">
      <w:pPr>
        <w:pStyle w:val="a0"/>
        <w:ind w:firstLine="560"/>
      </w:pPr>
    </w:p>
    <w:p w14:paraId="4D6699EA" w14:textId="77777777" w:rsidR="00D81F5C" w:rsidRDefault="00D81F5C" w:rsidP="009350E1">
      <w:pPr>
        <w:pStyle w:val="a0"/>
        <w:ind w:firstLine="560"/>
        <w:sectPr w:rsidR="00D81F5C" w:rsidSect="00C65EB8"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14:paraId="742B83D1" w14:textId="77777777" w:rsidR="000F2072" w:rsidRDefault="000F2072" w:rsidP="000F2072">
      <w:pPr>
        <w:pStyle w:val="3"/>
      </w:pPr>
      <w:bookmarkStart w:id="2226" w:name="_Ref66801005"/>
      <w:bookmarkStart w:id="2227" w:name="_Toc96509726"/>
      <w:r>
        <w:rPr>
          <w:rFonts w:hint="eastAsia"/>
        </w:rPr>
        <w:lastRenderedPageBreak/>
        <w:t>解密初始化</w:t>
      </w:r>
      <w:r w:rsidRPr="00221E47">
        <w:rPr>
          <w:rFonts w:hint="eastAsia"/>
        </w:rPr>
        <w:t>（</w:t>
      </w:r>
      <w:r w:rsidRPr="00221E47">
        <w:rPr>
          <w:rFonts w:hint="eastAsia"/>
        </w:rPr>
        <w:t>0xA</w:t>
      </w:r>
      <w:r>
        <w:rPr>
          <w:rFonts w:hint="eastAsia"/>
        </w:rPr>
        <w:t>C</w:t>
      </w:r>
      <w:r w:rsidRPr="00221E47">
        <w:rPr>
          <w:rFonts w:hint="eastAsia"/>
        </w:rPr>
        <w:t>）</w:t>
      </w:r>
      <w:bookmarkEnd w:id="2226"/>
      <w:bookmarkEnd w:id="2227"/>
    </w:p>
    <w:p w14:paraId="446CD2A6" w14:textId="77777777" w:rsidR="009350E1" w:rsidRPr="00BF629E" w:rsidRDefault="009350E1" w:rsidP="009350E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BF629E">
        <w:rPr>
          <w:rFonts w:hint="eastAsia"/>
          <w:sz w:val="28"/>
          <w:szCs w:val="28"/>
        </w:rPr>
        <w:t>定义与范围</w:t>
      </w:r>
    </w:p>
    <w:p w14:paraId="1DDA0F89" w14:textId="77777777" w:rsidR="009350E1" w:rsidRPr="00BF629E" w:rsidRDefault="00AC408A" w:rsidP="009350E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无。</w:t>
      </w:r>
    </w:p>
    <w:p w14:paraId="5192BD74" w14:textId="77777777" w:rsidR="009350E1" w:rsidRDefault="009350E1" w:rsidP="009350E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BF629E">
        <w:rPr>
          <w:rFonts w:hint="eastAsia"/>
          <w:sz w:val="28"/>
          <w:szCs w:val="28"/>
        </w:rPr>
        <w:t>指令与响应报文</w:t>
      </w:r>
    </w:p>
    <w:p w14:paraId="057AFE4F" w14:textId="34CF149F" w:rsidR="00C6479E" w:rsidRPr="00E65BB8" w:rsidRDefault="00C6479E" w:rsidP="00C6479E">
      <w:pPr>
        <w:jc w:val="center"/>
        <w:rPr>
          <w:rFonts w:asciiTheme="minorEastAsia" w:hAnsiTheme="minorEastAsia"/>
          <w:sz w:val="28"/>
          <w:szCs w:val="28"/>
        </w:rPr>
      </w:pPr>
      <w:r w:rsidRPr="00E65BB8">
        <w:rPr>
          <w:rFonts w:asciiTheme="minorEastAsia" w:hAnsiTheme="minorEastAsia" w:hint="eastAsia"/>
          <w:sz w:val="28"/>
          <w:szCs w:val="28"/>
        </w:rPr>
        <w:t>表格</w:t>
      </w:r>
      <w:r w:rsidRPr="00E65BB8">
        <w:rPr>
          <w:rFonts w:asciiTheme="minorEastAsia" w:hAnsiTheme="minorEastAsia"/>
          <w:sz w:val="28"/>
          <w:szCs w:val="28"/>
        </w:rPr>
        <w:fldChar w:fldCharType="begin"/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 w:hint="eastAsia"/>
          <w:sz w:val="28"/>
          <w:szCs w:val="28"/>
        </w:rPr>
        <w:instrText>STYLEREF 1 \s</w:instrText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hAnsiTheme="minorEastAsia"/>
          <w:noProof/>
          <w:sz w:val="28"/>
          <w:szCs w:val="28"/>
        </w:rPr>
        <w:t>3</w:t>
      </w:r>
      <w:r w:rsidRPr="00E65BB8">
        <w:rPr>
          <w:rFonts w:asciiTheme="minorEastAsia" w:hAnsiTheme="minorEastAsia"/>
          <w:sz w:val="28"/>
          <w:szCs w:val="28"/>
        </w:rPr>
        <w:fldChar w:fldCharType="end"/>
      </w:r>
      <w:r w:rsidRPr="00E65BB8">
        <w:rPr>
          <w:rFonts w:asciiTheme="minorEastAsia" w:hAnsiTheme="minorEastAsia"/>
          <w:sz w:val="28"/>
          <w:szCs w:val="28"/>
        </w:rPr>
        <w:noBreakHyphen/>
      </w:r>
      <w:r w:rsidRPr="00E65BB8">
        <w:rPr>
          <w:rFonts w:asciiTheme="minorEastAsia" w:hAnsiTheme="minorEastAsia"/>
          <w:sz w:val="28"/>
          <w:szCs w:val="28"/>
        </w:rPr>
        <w:fldChar w:fldCharType="begin"/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 w:hint="eastAsia"/>
          <w:sz w:val="28"/>
          <w:szCs w:val="28"/>
        </w:rPr>
        <w:instrText>SEQ 表格 \* ARABIC \s 1</w:instrText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/>
          <w:sz w:val="28"/>
          <w:szCs w:val="28"/>
        </w:rPr>
        <w:fldChar w:fldCharType="separate"/>
      </w:r>
      <w:ins w:id="2228" w:author="wangxu" w:date="2022-02-23T11:53:00Z">
        <w:r w:rsidR="00000064">
          <w:rPr>
            <w:rFonts w:asciiTheme="minorEastAsia" w:hAnsiTheme="minorEastAsia"/>
            <w:noProof/>
            <w:sz w:val="28"/>
            <w:szCs w:val="28"/>
          </w:rPr>
          <w:t>56</w:t>
        </w:r>
      </w:ins>
      <w:del w:id="2229" w:author="wangxu" w:date="2022-02-23T11:53:00Z">
        <w:r w:rsidR="006A0BD4" w:rsidDel="00000064">
          <w:rPr>
            <w:rFonts w:asciiTheme="minorEastAsia" w:hAnsiTheme="minorEastAsia"/>
            <w:noProof/>
            <w:sz w:val="28"/>
            <w:szCs w:val="28"/>
          </w:rPr>
          <w:delText>49</w:delText>
        </w:r>
      </w:del>
      <w:r w:rsidRPr="00E65BB8">
        <w:rPr>
          <w:rFonts w:asciiTheme="minorEastAsia" w:hAnsiTheme="minorEastAsia"/>
          <w:sz w:val="28"/>
          <w:szCs w:val="28"/>
        </w:rPr>
        <w:fldChar w:fldCharType="end"/>
      </w:r>
      <w:r w:rsidRPr="00E65BB8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解密初始化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69"/>
        <w:gridCol w:w="1242"/>
        <w:gridCol w:w="5772"/>
      </w:tblGrid>
      <w:tr w:rsidR="00C6479E" w:rsidRPr="00A83F2F" w14:paraId="71069755" w14:textId="77777777" w:rsidTr="00393267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D724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73FE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名称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AB109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赋值与描述</w:t>
            </w:r>
          </w:p>
        </w:tc>
      </w:tr>
      <w:tr w:rsidR="00C6479E" w:rsidRPr="00A83F2F" w14:paraId="3C72F5F2" w14:textId="77777777" w:rsidTr="00393267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E89BC1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08F8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BB02" w14:textId="77777777" w:rsidR="00C6479E" w:rsidRPr="00A83F2F" w:rsidRDefault="00C6479E" w:rsidP="003C2CEF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0xB</w:t>
            </w:r>
            <w:r w:rsidR="00775F03">
              <w:rPr>
                <w:rFonts w:asciiTheme="minorEastAsia" w:eastAsiaTheme="minorEastAsia" w:hAnsiTheme="minorEastAsia"/>
              </w:rPr>
              <w:t>0</w:t>
            </w:r>
          </w:p>
        </w:tc>
      </w:tr>
      <w:tr w:rsidR="00C6479E" w:rsidRPr="00A83F2F" w14:paraId="6D733B5C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5223ED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FADC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CB9DE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0xAC</w:t>
            </w:r>
          </w:p>
        </w:tc>
      </w:tr>
      <w:tr w:rsidR="00C6479E" w:rsidRPr="00A83F2F" w14:paraId="71E6BDE0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B91DB9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3239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1A3D4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0x00</w:t>
            </w:r>
          </w:p>
        </w:tc>
      </w:tr>
      <w:tr w:rsidR="00C6479E" w:rsidRPr="00A83F2F" w14:paraId="4233A132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0F2D9E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5C7F6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FFBC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0x00</w:t>
            </w:r>
          </w:p>
        </w:tc>
      </w:tr>
      <w:tr w:rsidR="00C6479E" w:rsidRPr="00A83F2F" w14:paraId="34D54C29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1BBC318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57F2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2ABCB" w14:textId="24BD4CF6" w:rsidR="00C6479E" w:rsidRPr="00A83F2F" w:rsidRDefault="001E1729" w:rsidP="0052708F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ins w:id="2230" w:author="wangxu" w:date="2022-10-10T09:17:00Z">
              <w:r>
                <w:rPr>
                  <w:rFonts w:asciiTheme="minorEastAsia" w:eastAsiaTheme="minorEastAsia" w:hAnsiTheme="minorEastAsia" w:hint="eastAsia"/>
                </w:rPr>
                <w:t>不大于</w:t>
              </w:r>
            </w:ins>
            <w:r w:rsidR="00C6479E" w:rsidRPr="00A83F2F">
              <w:rPr>
                <w:rFonts w:asciiTheme="minorEastAsia" w:eastAsiaTheme="minorEastAsia" w:hAnsiTheme="minorEastAsia"/>
              </w:rPr>
              <w:t>0x00</w:t>
            </w:r>
            <w:ins w:id="2231" w:author="wangxu" w:date="2022-10-10T09:17:00Z">
              <w:r>
                <w:rPr>
                  <w:rFonts w:asciiTheme="minorEastAsia" w:eastAsiaTheme="minorEastAsia" w:hAnsiTheme="minorEastAsia"/>
                </w:rPr>
                <w:t>3</w:t>
              </w:r>
            </w:ins>
            <w:del w:id="2232" w:author="wangxu" w:date="2022-10-10T09:17:00Z">
              <w:r w:rsidR="0052708F" w:rsidDel="001E1729">
                <w:rPr>
                  <w:rFonts w:asciiTheme="minorEastAsia" w:eastAsiaTheme="minorEastAsia" w:hAnsiTheme="minorEastAsia" w:hint="eastAsia"/>
                </w:rPr>
                <w:delText>2</w:delText>
              </w:r>
            </w:del>
            <w:r w:rsidR="0052708F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C6479E" w:rsidRPr="00A83F2F" w14:paraId="1AF464BD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D78A52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6C4A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14081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0x00</w:t>
            </w:r>
            <w:r w:rsidRPr="00A83F2F">
              <w:rPr>
                <w:rFonts w:asciiTheme="minorEastAsia" w:eastAsiaTheme="minorEastAsia" w:hAnsiTheme="minorEastAsia" w:hint="eastAsia"/>
              </w:rPr>
              <w:t>00</w:t>
            </w:r>
          </w:p>
        </w:tc>
      </w:tr>
      <w:tr w:rsidR="00C6479E" w:rsidRPr="00A83F2F" w14:paraId="195D3794" w14:textId="77777777" w:rsidTr="00393267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7244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58BE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5A26" w14:textId="77777777" w:rsidR="00C6479E" w:rsidRPr="00A83F2F" w:rsidRDefault="00C6479E" w:rsidP="00E27E3D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应用ID（2字节）||容器密钥ID（2字节）||密钥参数（</w:t>
            </w:r>
            <w:r w:rsidR="00E27E3D">
              <w:rPr>
                <w:rFonts w:asciiTheme="minorEastAsia" w:eastAsiaTheme="minorEastAsia" w:hAnsiTheme="minorEastAsia"/>
              </w:rPr>
              <w:t>28</w:t>
            </w:r>
            <w:r w:rsidRPr="00A83F2F">
              <w:rPr>
                <w:rFonts w:asciiTheme="minorEastAsia" w:eastAsiaTheme="minorEastAsia" w:hAnsiTheme="minorEastAsia" w:hint="eastAsia"/>
              </w:rPr>
              <w:t>字节）</w:t>
            </w:r>
          </w:p>
        </w:tc>
      </w:tr>
      <w:tr w:rsidR="00C6479E" w:rsidRPr="00A83F2F" w14:paraId="34BE0756" w14:textId="77777777" w:rsidTr="00393267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29DF17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9604347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1F766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E084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成功</w:t>
            </w:r>
          </w:p>
        </w:tc>
      </w:tr>
      <w:tr w:rsidR="00C6479E" w:rsidRPr="00A83F2F" w14:paraId="596472E7" w14:textId="77777777" w:rsidTr="00393267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2C50D8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26702C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0BA5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939B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见状态码表</w:t>
            </w:r>
          </w:p>
        </w:tc>
      </w:tr>
      <w:tr w:rsidR="00C6479E" w:rsidRPr="00A83F2F" w14:paraId="378F7814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9900B3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CCBBC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L</w:t>
            </w:r>
            <w:r w:rsidRPr="00A83F2F">
              <w:rPr>
                <w:rFonts w:asciiTheme="minorEastAsia" w:eastAsiaTheme="minorEastAsia" w:hAnsiTheme="minorEastAsia"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DD1C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0x0000</w:t>
            </w:r>
          </w:p>
        </w:tc>
      </w:tr>
      <w:tr w:rsidR="00C6479E" w:rsidRPr="00A83F2F" w14:paraId="32C2F40A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FE6951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AF7EE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/>
              </w:rPr>
              <w:t>D</w:t>
            </w:r>
            <w:r w:rsidRPr="00A83F2F">
              <w:rPr>
                <w:rFonts w:asciiTheme="minorEastAsia" w:eastAsiaTheme="minorEastAsia" w:hAnsiTheme="minorEastAsia"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64572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Null</w:t>
            </w:r>
          </w:p>
        </w:tc>
      </w:tr>
      <w:tr w:rsidR="00C6479E" w:rsidRPr="00A83F2F" w14:paraId="542AF3F8" w14:textId="77777777" w:rsidTr="00393267"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045D" w14:textId="77777777" w:rsidR="00C6479E" w:rsidRPr="00A83F2F" w:rsidRDefault="00C6479E" w:rsidP="00393267">
            <w:pPr>
              <w:pStyle w:val="af6"/>
              <w:jc w:val="left"/>
              <w:rPr>
                <w:rFonts w:asciiTheme="minorEastAsia" w:eastAsiaTheme="minorEastAsia" w:hAnsiTheme="minorEastAsia"/>
              </w:rPr>
            </w:pPr>
            <w:r w:rsidRPr="00A83F2F">
              <w:rPr>
                <w:rFonts w:asciiTheme="minorEastAsia" w:eastAsiaTheme="minorEastAsia" w:hAnsiTheme="minorEastAsia"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860F9" w14:textId="5D17CD41" w:rsidR="005004A8" w:rsidRDefault="005004A8" w:rsidP="009A3F1E">
            <w:pPr>
              <w:pStyle w:val="af6"/>
              <w:keepNext/>
              <w:jc w:val="left"/>
              <w:rPr>
                <w:ins w:id="2233" w:author="wangxu" w:date="2022-02-23T11:46:00Z"/>
                <w:rFonts w:asciiTheme="minorEastAsia" w:eastAsiaTheme="minorEastAsia" w:hAnsiTheme="minorEastAsia"/>
              </w:rPr>
            </w:pPr>
            <w:ins w:id="2234" w:author="wangxu" w:date="2022-02-23T11:46:00Z">
              <w:r>
                <w:rPr>
                  <w:rFonts w:asciiTheme="minorEastAsia" w:eastAsiaTheme="minorEastAsia" w:hAnsiTheme="minorEastAsia" w:hint="eastAsia"/>
                </w:rPr>
                <w:t>（1）</w:t>
              </w:r>
            </w:ins>
            <w:r w:rsidR="00C6479E" w:rsidRPr="00A83F2F">
              <w:rPr>
                <w:rFonts w:asciiTheme="minorEastAsia" w:eastAsiaTheme="minorEastAsia" w:hAnsiTheme="minorEastAsia" w:hint="eastAsia"/>
              </w:rPr>
              <w:t>数据格式：</w:t>
            </w:r>
            <w:r w:rsidR="00E27E3D" w:rsidRPr="00A83F2F" w:rsidDel="00E27E3D">
              <w:rPr>
                <w:rFonts w:asciiTheme="minorEastAsia" w:eastAsiaTheme="minorEastAsia" w:hAnsiTheme="minorEastAsia" w:hint="eastAsia"/>
              </w:rPr>
              <w:t xml:space="preserve"> </w:t>
            </w:r>
            <w:proofErr w:type="spellStart"/>
            <w:r w:rsidR="00E27E3D">
              <w:rPr>
                <w:rFonts w:asciiTheme="minorEastAsia" w:eastAsiaTheme="minorEastAsia" w:hAnsiTheme="minorEastAsia" w:hint="eastAsia"/>
              </w:rPr>
              <w:t>Al</w:t>
            </w:r>
            <w:r w:rsidR="00E27E3D">
              <w:rPr>
                <w:rFonts w:asciiTheme="minorEastAsia" w:eastAsiaTheme="minorEastAsia" w:hAnsiTheme="minorEastAsia"/>
              </w:rPr>
              <w:t>gType</w:t>
            </w:r>
            <w:proofErr w:type="spellEnd"/>
            <w:r w:rsidR="00E27E3D">
              <w:rPr>
                <w:rFonts w:asciiTheme="minorEastAsia" w:eastAsiaTheme="minorEastAsia" w:hAnsiTheme="minorEastAsia"/>
              </w:rPr>
              <w:t>(算法</w:t>
            </w:r>
            <w:r w:rsidR="00E27E3D">
              <w:rPr>
                <w:rFonts w:asciiTheme="minorEastAsia" w:eastAsiaTheme="minorEastAsia" w:hAnsiTheme="minorEastAsia" w:hint="eastAsia"/>
              </w:rPr>
              <w:t>1字节</w:t>
            </w:r>
            <w:r w:rsidR="00E27E3D">
              <w:rPr>
                <w:rFonts w:asciiTheme="minorEastAsia" w:eastAsiaTheme="minorEastAsia" w:hAnsiTheme="minorEastAsia"/>
              </w:rPr>
              <w:t>)||算法模式（</w:t>
            </w:r>
            <w:r w:rsidR="00E27E3D">
              <w:rPr>
                <w:rFonts w:asciiTheme="minorEastAsia" w:eastAsiaTheme="minorEastAsia" w:hAnsiTheme="minorEastAsia" w:hint="eastAsia"/>
              </w:rPr>
              <w:t>1字节</w:t>
            </w:r>
            <w:r w:rsidR="00E27E3D">
              <w:rPr>
                <w:rFonts w:asciiTheme="minorEastAsia" w:eastAsiaTheme="minorEastAsia" w:hAnsiTheme="minorEastAsia"/>
              </w:rPr>
              <w:t>）</w:t>
            </w:r>
            <w:r w:rsidR="00C6479E" w:rsidRPr="00A83F2F">
              <w:rPr>
                <w:rFonts w:asciiTheme="minorEastAsia" w:eastAsiaTheme="minorEastAsia" w:hAnsiTheme="minorEastAsia" w:hint="eastAsia"/>
              </w:rPr>
              <w:t>||</w:t>
            </w:r>
            <w:proofErr w:type="spellStart"/>
            <w:r w:rsidR="00C6479E" w:rsidRPr="00A83F2F">
              <w:rPr>
                <w:rFonts w:asciiTheme="minorEastAsia" w:eastAsiaTheme="minorEastAsia" w:hAnsiTheme="minorEastAsia" w:hint="eastAsia"/>
              </w:rPr>
              <w:t>IVLen</w:t>
            </w:r>
            <w:proofErr w:type="spellEnd"/>
            <w:r w:rsidR="00C6479E" w:rsidRPr="00A83F2F">
              <w:rPr>
                <w:rFonts w:asciiTheme="minorEastAsia" w:eastAsiaTheme="minorEastAsia" w:hAnsiTheme="minorEastAsia" w:hint="eastAsia"/>
              </w:rPr>
              <w:t>（起始向量的实际长度，2字节）||IV（起始向量，</w:t>
            </w:r>
            <w:del w:id="2235" w:author="wangxu" w:date="2022-10-10T09:17:00Z">
              <w:r w:rsidR="00C6479E" w:rsidRPr="00A83F2F" w:rsidDel="001E1729">
                <w:rPr>
                  <w:rFonts w:asciiTheme="minorEastAsia" w:eastAsiaTheme="minorEastAsia" w:hAnsiTheme="minorEastAsia" w:hint="eastAsia"/>
                </w:rPr>
                <w:delText>16</w:delText>
              </w:r>
            </w:del>
            <w:ins w:id="2236" w:author="wangxu" w:date="2022-10-10T09:17:00Z">
              <w:r w:rsidR="001E1729">
                <w:rPr>
                  <w:rFonts w:asciiTheme="minorEastAsia" w:eastAsiaTheme="minorEastAsia" w:hAnsiTheme="minorEastAsia" w:hint="eastAsia"/>
                </w:rPr>
                <w:t>不大于3</w:t>
              </w:r>
              <w:r w:rsidR="001E1729">
                <w:rPr>
                  <w:rFonts w:asciiTheme="minorEastAsia" w:eastAsiaTheme="minorEastAsia" w:hAnsiTheme="minorEastAsia"/>
                </w:rPr>
                <w:t>2</w:t>
              </w:r>
            </w:ins>
            <w:r w:rsidR="00C6479E" w:rsidRPr="00A83F2F">
              <w:rPr>
                <w:rFonts w:asciiTheme="minorEastAsia" w:eastAsiaTheme="minorEastAsia" w:hAnsiTheme="minorEastAsia" w:hint="eastAsia"/>
              </w:rPr>
              <w:t>字节）||</w:t>
            </w:r>
            <w:proofErr w:type="spellStart"/>
            <w:r w:rsidR="00C6479E" w:rsidRPr="00A83F2F">
              <w:rPr>
                <w:rFonts w:asciiTheme="minorEastAsia" w:eastAsiaTheme="minorEastAsia" w:hAnsiTheme="minorEastAsia" w:hint="eastAsia"/>
              </w:rPr>
              <w:t>PaddingType</w:t>
            </w:r>
            <w:proofErr w:type="spellEnd"/>
            <w:r w:rsidR="00C6479E" w:rsidRPr="00A83F2F">
              <w:rPr>
                <w:rFonts w:asciiTheme="minorEastAsia" w:eastAsiaTheme="minorEastAsia" w:hAnsiTheme="minorEastAsia" w:hint="eastAsia"/>
              </w:rPr>
              <w:t>（填充方式，4字节）||</w:t>
            </w:r>
            <w:proofErr w:type="spellStart"/>
            <w:r w:rsidR="00C6479E" w:rsidRPr="00A83F2F">
              <w:rPr>
                <w:rFonts w:asciiTheme="minorEastAsia" w:eastAsiaTheme="minorEastAsia" w:hAnsiTheme="minorEastAsia" w:hint="eastAsia"/>
              </w:rPr>
              <w:t>FeedBitLen</w:t>
            </w:r>
            <w:proofErr w:type="spellEnd"/>
            <w:r w:rsidR="00C6479E" w:rsidRPr="00A83F2F">
              <w:rPr>
                <w:rFonts w:asciiTheme="minorEastAsia" w:eastAsiaTheme="minorEastAsia" w:hAnsiTheme="minorEastAsia" w:hint="eastAsia"/>
              </w:rPr>
              <w:t>（反馈值的位长度，4字节）。</w:t>
            </w:r>
          </w:p>
          <w:p w14:paraId="0329FB41" w14:textId="047F428F" w:rsidR="005004A8" w:rsidRDefault="005004A8" w:rsidP="009A3F1E">
            <w:pPr>
              <w:pStyle w:val="af6"/>
              <w:keepNext/>
              <w:jc w:val="left"/>
              <w:rPr>
                <w:ins w:id="2237" w:author="wangxu" w:date="2022-02-23T11:46:00Z"/>
                <w:rFonts w:asciiTheme="minorEastAsia" w:eastAsiaTheme="minorEastAsia" w:hAnsiTheme="minorEastAsia"/>
              </w:rPr>
            </w:pPr>
            <w:ins w:id="2238" w:author="wangxu" w:date="2022-02-23T11:46:00Z">
              <w:r>
                <w:rPr>
                  <w:rFonts w:asciiTheme="minorEastAsia" w:eastAsiaTheme="minorEastAsia" w:hAnsiTheme="minorEastAsia" w:hint="eastAsia"/>
                </w:rPr>
                <w:t>（2）</w:t>
              </w:r>
              <w:r>
                <w:rPr>
                  <w:rFonts w:asciiTheme="minorEastAsia" w:eastAsiaTheme="minorEastAsia" w:hAnsiTheme="minorEastAsia"/>
                </w:rPr>
                <w:t>算法</w:t>
              </w:r>
              <w:proofErr w:type="spellStart"/>
              <w:r>
                <w:rPr>
                  <w:rFonts w:asciiTheme="minorEastAsia" w:eastAsiaTheme="minorEastAsia" w:hAnsiTheme="minorEastAsia" w:hint="eastAsia"/>
                </w:rPr>
                <w:t>Al</w:t>
              </w:r>
              <w:r>
                <w:rPr>
                  <w:rFonts w:asciiTheme="minorEastAsia" w:eastAsiaTheme="minorEastAsia" w:hAnsiTheme="minorEastAsia"/>
                </w:rPr>
                <w:t>gType</w:t>
              </w:r>
              <w:proofErr w:type="spellEnd"/>
              <w:r>
                <w:rPr>
                  <w:rFonts w:asciiTheme="minorEastAsia" w:eastAsiaTheme="minorEastAsia" w:hAnsiTheme="minorEastAsia" w:hint="eastAsia"/>
                </w:rPr>
                <w:t>，SM1:</w:t>
              </w:r>
              <w:r>
                <w:rPr>
                  <w:rFonts w:asciiTheme="minorEastAsia" w:eastAsiaTheme="minorEastAsia" w:hAnsiTheme="minorEastAsia"/>
                </w:rPr>
                <w:t>0x10</w:t>
              </w:r>
              <w:r>
                <w:rPr>
                  <w:rFonts w:asciiTheme="minorEastAsia" w:eastAsiaTheme="minorEastAsia" w:hAnsiTheme="minorEastAsia" w:hint="eastAsia"/>
                </w:rPr>
                <w:t>，</w:t>
              </w:r>
              <w:r>
                <w:rPr>
                  <w:rFonts w:asciiTheme="minorEastAsia" w:eastAsiaTheme="minorEastAsia" w:hAnsiTheme="minorEastAsia"/>
                </w:rPr>
                <w:t>SM4:0x13</w:t>
              </w:r>
              <w:r>
                <w:rPr>
                  <w:rFonts w:asciiTheme="minorEastAsia" w:eastAsiaTheme="minorEastAsia" w:hAnsiTheme="minorEastAsia" w:hint="eastAsia"/>
                </w:rPr>
                <w:t>；</w:t>
              </w:r>
              <w:r>
                <w:rPr>
                  <w:rFonts w:asciiTheme="minorEastAsia" w:eastAsiaTheme="minorEastAsia" w:hAnsiTheme="minorEastAsia"/>
                </w:rPr>
                <w:t>算法模式</w:t>
              </w:r>
              <w:r>
                <w:rPr>
                  <w:rFonts w:asciiTheme="minorEastAsia" w:eastAsiaTheme="minorEastAsia" w:hAnsiTheme="minorEastAsia" w:hint="eastAsia"/>
                </w:rPr>
                <w:t>，ECB：0x01，CBC：0x</w:t>
              </w:r>
              <w:r>
                <w:rPr>
                  <w:rFonts w:asciiTheme="minorEastAsia" w:eastAsiaTheme="minorEastAsia" w:hAnsiTheme="minorEastAsia"/>
                </w:rPr>
                <w:t>02</w:t>
              </w:r>
              <w:r>
                <w:rPr>
                  <w:rFonts w:asciiTheme="minorEastAsia" w:eastAsiaTheme="minorEastAsia" w:hAnsiTheme="minorEastAsia" w:hint="eastAsia"/>
                </w:rPr>
                <w:t>。</w:t>
              </w:r>
            </w:ins>
          </w:p>
          <w:p w14:paraId="66C950BB" w14:textId="7E4016E7" w:rsidR="00C6479E" w:rsidRPr="00A83F2F" w:rsidRDefault="005004A8" w:rsidP="009A3F1E">
            <w:pPr>
              <w:pStyle w:val="af6"/>
              <w:keepNext/>
              <w:jc w:val="left"/>
              <w:rPr>
                <w:rFonts w:asciiTheme="minorEastAsia" w:eastAsiaTheme="minorEastAsia" w:hAnsiTheme="minorEastAsia"/>
              </w:rPr>
            </w:pPr>
            <w:ins w:id="2239" w:author="wangxu" w:date="2022-02-23T11:46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）</w:t>
              </w:r>
            </w:ins>
            <w:r w:rsidR="009A3F1E" w:rsidRPr="001842A8">
              <w:rPr>
                <w:rFonts w:hint="eastAsia"/>
              </w:rPr>
              <w:t>容器密钥</w:t>
            </w:r>
            <w:r w:rsidR="009A3F1E" w:rsidRPr="001842A8">
              <w:rPr>
                <w:rFonts w:hint="eastAsia"/>
              </w:rPr>
              <w:t>ID</w:t>
            </w:r>
            <w:r w:rsidR="009A3F1E">
              <w:rPr>
                <w:rFonts w:hint="eastAsia"/>
              </w:rPr>
              <w:t>为大端序。</w:t>
            </w:r>
          </w:p>
        </w:tc>
      </w:tr>
    </w:tbl>
    <w:p w14:paraId="0EDE495D" w14:textId="77777777" w:rsidR="00B86CF8" w:rsidRDefault="00B86CF8" w:rsidP="00B86CF8">
      <w:pPr>
        <w:sectPr w:rsidR="00B86CF8" w:rsidSect="00C65EB8"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14:paraId="00B12737" w14:textId="77777777" w:rsidR="000F2072" w:rsidRPr="00221E47" w:rsidRDefault="000F2072" w:rsidP="000F2072">
      <w:pPr>
        <w:pStyle w:val="3"/>
      </w:pPr>
      <w:bookmarkStart w:id="2240" w:name="_Ref66801012"/>
      <w:bookmarkStart w:id="2241" w:name="_Toc96509727"/>
      <w:r>
        <w:rPr>
          <w:rFonts w:hint="eastAsia"/>
        </w:rPr>
        <w:lastRenderedPageBreak/>
        <w:t>多组数据解密</w:t>
      </w:r>
      <w:r w:rsidRPr="00221E47">
        <w:rPr>
          <w:rFonts w:hint="eastAsia"/>
        </w:rPr>
        <w:t>（</w:t>
      </w:r>
      <w:r w:rsidRPr="00221E47">
        <w:rPr>
          <w:rFonts w:hint="eastAsia"/>
        </w:rPr>
        <w:t>0x</w:t>
      </w:r>
      <w:r>
        <w:rPr>
          <w:rFonts w:hint="eastAsia"/>
        </w:rPr>
        <w:t>B0</w:t>
      </w:r>
      <w:r w:rsidRPr="00221E47">
        <w:rPr>
          <w:rFonts w:hint="eastAsia"/>
        </w:rPr>
        <w:t>）</w:t>
      </w:r>
      <w:bookmarkEnd w:id="2240"/>
      <w:bookmarkEnd w:id="2241"/>
    </w:p>
    <w:p w14:paraId="273A25D3" w14:textId="77777777" w:rsidR="009350E1" w:rsidRPr="00BF629E" w:rsidRDefault="009350E1" w:rsidP="009350E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BF629E">
        <w:rPr>
          <w:rFonts w:hint="eastAsia"/>
          <w:sz w:val="28"/>
          <w:szCs w:val="28"/>
        </w:rPr>
        <w:t>定义与范围</w:t>
      </w:r>
    </w:p>
    <w:p w14:paraId="7CC9D602" w14:textId="77777777" w:rsidR="009350E1" w:rsidRPr="00BF629E" w:rsidRDefault="00770A6D" w:rsidP="00770A6D">
      <w:pPr>
        <w:ind w:firstLineChars="200" w:firstLine="560"/>
        <w:rPr>
          <w:sz w:val="28"/>
          <w:szCs w:val="28"/>
        </w:rPr>
      </w:pPr>
      <w:r w:rsidRPr="00770A6D">
        <w:rPr>
          <w:rFonts w:hint="eastAsia"/>
          <w:sz w:val="28"/>
          <w:szCs w:val="28"/>
        </w:rPr>
        <w:t>待解密数据长度必须为分组长度的整数倍，设备不对补位填充的分组数据进行去填充操作。</w:t>
      </w:r>
    </w:p>
    <w:p w14:paraId="66240592" w14:textId="77777777" w:rsidR="009350E1" w:rsidRDefault="009350E1" w:rsidP="009350E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BF629E">
        <w:rPr>
          <w:rFonts w:hint="eastAsia"/>
          <w:sz w:val="28"/>
          <w:szCs w:val="28"/>
        </w:rPr>
        <w:t>指令与响应报文</w:t>
      </w:r>
    </w:p>
    <w:p w14:paraId="0EF6976C" w14:textId="510E8BE5" w:rsidR="00770A6D" w:rsidRPr="00E65BB8" w:rsidRDefault="00770A6D" w:rsidP="00770A6D">
      <w:pPr>
        <w:jc w:val="center"/>
        <w:rPr>
          <w:rFonts w:asciiTheme="minorEastAsia" w:hAnsiTheme="minorEastAsia"/>
          <w:sz w:val="28"/>
          <w:szCs w:val="28"/>
        </w:rPr>
      </w:pPr>
      <w:r w:rsidRPr="00E65BB8">
        <w:rPr>
          <w:rFonts w:asciiTheme="minorEastAsia" w:hAnsiTheme="minorEastAsia" w:hint="eastAsia"/>
          <w:sz w:val="28"/>
          <w:szCs w:val="28"/>
        </w:rPr>
        <w:t>表格</w:t>
      </w:r>
      <w:r w:rsidRPr="00E65BB8">
        <w:rPr>
          <w:rFonts w:asciiTheme="minorEastAsia" w:hAnsiTheme="minorEastAsia"/>
          <w:sz w:val="28"/>
          <w:szCs w:val="28"/>
        </w:rPr>
        <w:fldChar w:fldCharType="begin"/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 w:hint="eastAsia"/>
          <w:sz w:val="28"/>
          <w:szCs w:val="28"/>
        </w:rPr>
        <w:instrText>STYLEREF 1 \s</w:instrText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hAnsiTheme="minorEastAsia"/>
          <w:noProof/>
          <w:sz w:val="28"/>
          <w:szCs w:val="28"/>
        </w:rPr>
        <w:t>3</w:t>
      </w:r>
      <w:r w:rsidRPr="00E65BB8">
        <w:rPr>
          <w:rFonts w:asciiTheme="minorEastAsia" w:hAnsiTheme="minorEastAsia"/>
          <w:sz w:val="28"/>
          <w:szCs w:val="28"/>
        </w:rPr>
        <w:fldChar w:fldCharType="end"/>
      </w:r>
      <w:r w:rsidRPr="00E65BB8">
        <w:rPr>
          <w:rFonts w:asciiTheme="minorEastAsia" w:hAnsiTheme="minorEastAsia"/>
          <w:sz w:val="28"/>
          <w:szCs w:val="28"/>
        </w:rPr>
        <w:noBreakHyphen/>
      </w:r>
      <w:r w:rsidRPr="00E65BB8">
        <w:rPr>
          <w:rFonts w:asciiTheme="minorEastAsia" w:hAnsiTheme="minorEastAsia"/>
          <w:sz w:val="28"/>
          <w:szCs w:val="28"/>
        </w:rPr>
        <w:fldChar w:fldCharType="begin"/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 w:hint="eastAsia"/>
          <w:sz w:val="28"/>
          <w:szCs w:val="28"/>
        </w:rPr>
        <w:instrText>SEQ 表格 \* ARABIC \s 1</w:instrText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/>
          <w:sz w:val="28"/>
          <w:szCs w:val="28"/>
        </w:rPr>
        <w:fldChar w:fldCharType="separate"/>
      </w:r>
      <w:ins w:id="2242" w:author="wangxu" w:date="2022-02-23T11:53:00Z">
        <w:r w:rsidR="00000064">
          <w:rPr>
            <w:rFonts w:asciiTheme="minorEastAsia" w:hAnsiTheme="minorEastAsia"/>
            <w:noProof/>
            <w:sz w:val="28"/>
            <w:szCs w:val="28"/>
          </w:rPr>
          <w:t>57</w:t>
        </w:r>
      </w:ins>
      <w:del w:id="2243" w:author="wangxu" w:date="2022-02-23T11:53:00Z">
        <w:r w:rsidR="006A0BD4" w:rsidDel="00000064">
          <w:rPr>
            <w:rFonts w:asciiTheme="minorEastAsia" w:hAnsiTheme="minorEastAsia"/>
            <w:noProof/>
            <w:sz w:val="28"/>
            <w:szCs w:val="28"/>
          </w:rPr>
          <w:delText>50</w:delText>
        </w:r>
      </w:del>
      <w:r w:rsidRPr="00E65BB8">
        <w:rPr>
          <w:rFonts w:asciiTheme="minorEastAsia" w:hAnsiTheme="minorEastAsia"/>
          <w:sz w:val="28"/>
          <w:szCs w:val="28"/>
        </w:rPr>
        <w:fldChar w:fldCharType="end"/>
      </w:r>
      <w:r w:rsidRPr="00E65BB8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多组数据解密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69"/>
        <w:gridCol w:w="1242"/>
        <w:gridCol w:w="5772"/>
      </w:tblGrid>
      <w:tr w:rsidR="00770A6D" w:rsidRPr="005845C6" w14:paraId="0B459738" w14:textId="77777777" w:rsidTr="00393267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B47F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830B2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名称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FE39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770A6D" w:rsidRPr="005845C6" w14:paraId="6539D1F1" w14:textId="77777777" w:rsidTr="00393267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C6EFE7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1900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21C05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0xB0</w:t>
            </w:r>
          </w:p>
        </w:tc>
      </w:tr>
      <w:tr w:rsidR="00770A6D" w:rsidRPr="005845C6" w14:paraId="0B121D3E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37FA7E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9BD9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4B935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0x</w:t>
            </w:r>
            <w:r>
              <w:t>B</w:t>
            </w:r>
            <w:r>
              <w:rPr>
                <w:rFonts w:hint="eastAsia"/>
              </w:rPr>
              <w:t>0</w:t>
            </w:r>
          </w:p>
        </w:tc>
      </w:tr>
      <w:tr w:rsidR="00770A6D" w:rsidRPr="005845C6" w14:paraId="49774CE8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F89815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F3F2F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7DAF2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0x00</w:t>
            </w:r>
          </w:p>
        </w:tc>
      </w:tr>
      <w:tr w:rsidR="00770A6D" w:rsidRPr="005845C6" w14:paraId="109325BF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CE35B4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F091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AAAA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770A6D" w:rsidRPr="005845C6" w14:paraId="0F40C57B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1BBD6A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E9214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EBCD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发送的数据长度</w:t>
            </w:r>
          </w:p>
        </w:tc>
      </w:tr>
      <w:tr w:rsidR="00770A6D" w:rsidRPr="005845C6" w14:paraId="61E45A25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E4C764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1AA6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2B8B" w14:textId="77777777" w:rsidR="00770A6D" w:rsidRPr="001842A8" w:rsidRDefault="00770A6D" w:rsidP="00393267">
            <w:pPr>
              <w:pStyle w:val="af6"/>
              <w:jc w:val="left"/>
            </w:pPr>
            <w:r>
              <w:rPr>
                <w:rFonts w:hint="eastAsia"/>
              </w:rPr>
              <w:t>解密</w:t>
            </w:r>
            <w:r w:rsidRPr="001842A8">
              <w:rPr>
                <w:rFonts w:hint="eastAsia"/>
              </w:rPr>
              <w:t>结果长度不大于</w:t>
            </w:r>
            <w:r w:rsidRPr="001842A8">
              <w:rPr>
                <w:rFonts w:hint="eastAsia"/>
              </w:rPr>
              <w:t>0x0080</w:t>
            </w:r>
          </w:p>
        </w:tc>
      </w:tr>
      <w:tr w:rsidR="00770A6D" w:rsidRPr="005845C6" w14:paraId="409D886A" w14:textId="77777777" w:rsidTr="00393267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37F4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63E71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654BB" w14:textId="77777777" w:rsidR="00770A6D" w:rsidRPr="00E65BB8" w:rsidRDefault="00770A6D" w:rsidP="00393267">
            <w:pPr>
              <w:pStyle w:val="af6"/>
              <w:jc w:val="left"/>
            </w:pPr>
            <w:r w:rsidRPr="00E65BB8">
              <w:rPr>
                <w:rFonts w:hint="eastAsia"/>
              </w:rPr>
              <w:t>应用</w:t>
            </w:r>
            <w:r w:rsidRPr="00E65BB8">
              <w:rPr>
                <w:rFonts w:hint="eastAsia"/>
              </w:rPr>
              <w:t>ID</w:t>
            </w:r>
            <w:r w:rsidRPr="00E65BB8">
              <w:rPr>
                <w:rFonts w:hint="eastAsia"/>
              </w:rPr>
              <w:t>（</w:t>
            </w:r>
            <w:r w:rsidRPr="00E65BB8">
              <w:rPr>
                <w:rFonts w:hint="eastAsia"/>
              </w:rPr>
              <w:t>2</w:t>
            </w:r>
            <w:r w:rsidRPr="00E65BB8">
              <w:rPr>
                <w:rFonts w:hint="eastAsia"/>
              </w:rPr>
              <w:t>字节）</w:t>
            </w:r>
            <w:r w:rsidRPr="00E65BB8">
              <w:rPr>
                <w:rFonts w:hint="eastAsia"/>
              </w:rPr>
              <w:t>||</w:t>
            </w:r>
            <w:r w:rsidRPr="00E65BB8">
              <w:rPr>
                <w:rFonts w:hint="eastAsia"/>
              </w:rPr>
              <w:t>容器密钥</w:t>
            </w:r>
            <w:r w:rsidRPr="00E65BB8">
              <w:rPr>
                <w:rFonts w:hint="eastAsia"/>
              </w:rPr>
              <w:t>ID</w:t>
            </w:r>
            <w:r w:rsidRPr="00E65BB8">
              <w:rPr>
                <w:rFonts w:hint="eastAsia"/>
              </w:rPr>
              <w:t>（</w:t>
            </w:r>
            <w:r w:rsidRPr="00E65BB8">
              <w:rPr>
                <w:rFonts w:hint="eastAsia"/>
              </w:rPr>
              <w:t>2</w:t>
            </w:r>
            <w:r w:rsidRPr="00E65BB8">
              <w:rPr>
                <w:rFonts w:hint="eastAsia"/>
              </w:rPr>
              <w:t>字节）</w:t>
            </w:r>
            <w:r w:rsidRPr="00E65BB8">
              <w:rPr>
                <w:rFonts w:hint="eastAsia"/>
              </w:rPr>
              <w:t>||</w:t>
            </w:r>
            <w:r>
              <w:rPr>
                <w:rFonts w:hint="eastAsia"/>
              </w:rPr>
              <w:t>待解密</w:t>
            </w:r>
            <w:r w:rsidRPr="00153593">
              <w:rPr>
                <w:rFonts w:hint="eastAsia"/>
              </w:rPr>
              <w:t>的明文分组数据</w:t>
            </w:r>
            <w:r>
              <w:rPr>
                <w:rFonts w:hint="eastAsia"/>
              </w:rPr>
              <w:t>（每次发送最大长度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字节，最小为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个分组长度）</w:t>
            </w:r>
          </w:p>
        </w:tc>
      </w:tr>
      <w:tr w:rsidR="00770A6D" w:rsidRPr="005845C6" w14:paraId="02CD5C58" w14:textId="77777777" w:rsidTr="00393267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87155C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74B55DF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11C5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9087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成功</w:t>
            </w:r>
          </w:p>
        </w:tc>
      </w:tr>
      <w:tr w:rsidR="00770A6D" w:rsidRPr="005845C6" w14:paraId="401B8355" w14:textId="77777777" w:rsidTr="00393267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5C5285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D674C9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23E7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2970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770A6D" w:rsidRPr="005845C6" w14:paraId="7389081E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A1EF4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76FF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BCDF4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成功时，值为</w:t>
            </w:r>
            <w:r w:rsidRPr="001842A8">
              <w:t>Le</w:t>
            </w:r>
            <w:r w:rsidRPr="001842A8">
              <w:rPr>
                <w:rFonts w:hint="eastAsia"/>
              </w:rPr>
              <w:t>；其它情况时，值为</w:t>
            </w:r>
            <w:r w:rsidRPr="001842A8">
              <w:rPr>
                <w:rFonts w:hint="eastAsia"/>
              </w:rPr>
              <w:t>0</w:t>
            </w:r>
            <w:r w:rsidRPr="001842A8">
              <w:rPr>
                <w:rFonts w:hint="eastAsia"/>
              </w:rPr>
              <w:t>。</w:t>
            </w:r>
          </w:p>
        </w:tc>
      </w:tr>
      <w:tr w:rsidR="00770A6D" w:rsidRPr="005845C6" w14:paraId="53013051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09581D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3C0E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D81B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长度由</w:t>
            </w:r>
            <w:r w:rsidRPr="001842A8">
              <w:rPr>
                <w:rFonts w:hint="eastAsia"/>
              </w:rPr>
              <w:t>Len</w:t>
            </w:r>
            <w:r w:rsidRPr="001842A8">
              <w:rPr>
                <w:rFonts w:hint="eastAsia"/>
              </w:rPr>
              <w:t>决定。</w:t>
            </w:r>
          </w:p>
        </w:tc>
      </w:tr>
      <w:tr w:rsidR="00770A6D" w:rsidRPr="005845C6" w14:paraId="32D6352B" w14:textId="77777777" w:rsidTr="00393267"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6937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C625D" w14:textId="77777777" w:rsidR="00770A6D" w:rsidRPr="001842A8" w:rsidRDefault="009A3F1E" w:rsidP="009A3F1E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ID</w:t>
            </w:r>
            <w:r>
              <w:rPr>
                <w:rFonts w:hint="eastAsia"/>
              </w:rPr>
              <w:t>为大端序。</w:t>
            </w:r>
          </w:p>
        </w:tc>
      </w:tr>
    </w:tbl>
    <w:p w14:paraId="5EC292FA" w14:textId="77777777" w:rsidR="00770A6D" w:rsidRDefault="00770A6D" w:rsidP="004645D2">
      <w:pPr>
        <w:sectPr w:rsidR="00770A6D" w:rsidSect="00C65EB8"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14:paraId="698D7149" w14:textId="77777777" w:rsidR="000F2072" w:rsidRDefault="000F2072" w:rsidP="000F2072">
      <w:pPr>
        <w:pStyle w:val="3"/>
      </w:pPr>
      <w:bookmarkStart w:id="2244" w:name="_Ref66801015"/>
      <w:bookmarkStart w:id="2245" w:name="_Toc96509728"/>
      <w:r>
        <w:rPr>
          <w:rFonts w:hint="eastAsia"/>
        </w:rPr>
        <w:lastRenderedPageBreak/>
        <w:t>结束解密</w:t>
      </w:r>
      <w:r w:rsidRPr="00221E47">
        <w:rPr>
          <w:rFonts w:hint="eastAsia"/>
        </w:rPr>
        <w:t>（</w:t>
      </w:r>
      <w:r w:rsidRPr="00221E47">
        <w:rPr>
          <w:rFonts w:hint="eastAsia"/>
        </w:rPr>
        <w:t>0x</w:t>
      </w:r>
      <w:r>
        <w:rPr>
          <w:rFonts w:hint="eastAsia"/>
        </w:rPr>
        <w:t>B2</w:t>
      </w:r>
      <w:r w:rsidRPr="00221E47">
        <w:rPr>
          <w:rFonts w:hint="eastAsia"/>
        </w:rPr>
        <w:t>）</w:t>
      </w:r>
      <w:bookmarkEnd w:id="2244"/>
      <w:bookmarkEnd w:id="2245"/>
    </w:p>
    <w:p w14:paraId="723FF002" w14:textId="77777777" w:rsidR="00770A6D" w:rsidRPr="00BF629E" w:rsidRDefault="00770A6D" w:rsidP="00770A6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BF629E">
        <w:rPr>
          <w:rFonts w:hint="eastAsia"/>
          <w:sz w:val="28"/>
          <w:szCs w:val="28"/>
        </w:rPr>
        <w:t>定义与范围</w:t>
      </w:r>
    </w:p>
    <w:p w14:paraId="19E76B8C" w14:textId="77777777" w:rsidR="00770A6D" w:rsidRPr="00BF629E" w:rsidRDefault="00770A6D" w:rsidP="00770A6D">
      <w:pPr>
        <w:ind w:firstLineChars="200" w:firstLine="560"/>
        <w:rPr>
          <w:sz w:val="28"/>
          <w:szCs w:val="28"/>
        </w:rPr>
      </w:pPr>
      <w:r w:rsidRPr="00770A6D">
        <w:rPr>
          <w:rFonts w:hint="eastAsia"/>
          <w:sz w:val="28"/>
          <w:szCs w:val="28"/>
        </w:rPr>
        <w:t>待解密数据长度必须为分组长度的整数倍，设备不对补位填充的分组数据进行去填充操作。</w:t>
      </w:r>
    </w:p>
    <w:p w14:paraId="5E15A636" w14:textId="77777777" w:rsidR="00770A6D" w:rsidRDefault="00770A6D" w:rsidP="00770A6D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BF629E">
        <w:rPr>
          <w:rFonts w:hint="eastAsia"/>
          <w:sz w:val="28"/>
          <w:szCs w:val="28"/>
        </w:rPr>
        <w:t>指令与响应报文</w:t>
      </w:r>
    </w:p>
    <w:p w14:paraId="7F9642F9" w14:textId="15B206B6" w:rsidR="00770A6D" w:rsidRPr="00E65BB8" w:rsidRDefault="00770A6D" w:rsidP="00770A6D">
      <w:pPr>
        <w:jc w:val="center"/>
        <w:rPr>
          <w:rFonts w:asciiTheme="minorEastAsia" w:hAnsiTheme="minorEastAsia"/>
          <w:sz w:val="28"/>
          <w:szCs w:val="28"/>
        </w:rPr>
      </w:pPr>
      <w:r w:rsidRPr="00E65BB8">
        <w:rPr>
          <w:rFonts w:asciiTheme="minorEastAsia" w:hAnsiTheme="minorEastAsia" w:hint="eastAsia"/>
          <w:sz w:val="28"/>
          <w:szCs w:val="28"/>
        </w:rPr>
        <w:t>表格</w:t>
      </w:r>
      <w:r w:rsidRPr="00E65BB8">
        <w:rPr>
          <w:rFonts w:asciiTheme="minorEastAsia" w:hAnsiTheme="minorEastAsia"/>
          <w:sz w:val="28"/>
          <w:szCs w:val="28"/>
        </w:rPr>
        <w:fldChar w:fldCharType="begin"/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 w:hint="eastAsia"/>
          <w:sz w:val="28"/>
          <w:szCs w:val="28"/>
        </w:rPr>
        <w:instrText>STYLEREF 1 \s</w:instrText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hAnsiTheme="minorEastAsia"/>
          <w:noProof/>
          <w:sz w:val="28"/>
          <w:szCs w:val="28"/>
        </w:rPr>
        <w:t>3</w:t>
      </w:r>
      <w:r w:rsidRPr="00E65BB8">
        <w:rPr>
          <w:rFonts w:asciiTheme="minorEastAsia" w:hAnsiTheme="minorEastAsia"/>
          <w:sz w:val="28"/>
          <w:szCs w:val="28"/>
        </w:rPr>
        <w:fldChar w:fldCharType="end"/>
      </w:r>
      <w:r w:rsidRPr="00E65BB8">
        <w:rPr>
          <w:rFonts w:asciiTheme="minorEastAsia" w:hAnsiTheme="minorEastAsia"/>
          <w:sz w:val="28"/>
          <w:szCs w:val="28"/>
        </w:rPr>
        <w:noBreakHyphen/>
      </w:r>
      <w:r w:rsidRPr="00E65BB8">
        <w:rPr>
          <w:rFonts w:asciiTheme="minorEastAsia" w:hAnsiTheme="minorEastAsia"/>
          <w:sz w:val="28"/>
          <w:szCs w:val="28"/>
        </w:rPr>
        <w:fldChar w:fldCharType="begin"/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 w:hint="eastAsia"/>
          <w:sz w:val="28"/>
          <w:szCs w:val="28"/>
        </w:rPr>
        <w:instrText>SEQ 表格 \* ARABIC \s 1</w:instrText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/>
          <w:sz w:val="28"/>
          <w:szCs w:val="28"/>
        </w:rPr>
        <w:fldChar w:fldCharType="separate"/>
      </w:r>
      <w:ins w:id="2246" w:author="wangxu" w:date="2022-02-23T11:53:00Z">
        <w:r w:rsidR="00000064">
          <w:rPr>
            <w:rFonts w:asciiTheme="minorEastAsia" w:hAnsiTheme="minorEastAsia"/>
            <w:noProof/>
            <w:sz w:val="28"/>
            <w:szCs w:val="28"/>
          </w:rPr>
          <w:t>58</w:t>
        </w:r>
      </w:ins>
      <w:del w:id="2247" w:author="wangxu" w:date="2022-02-23T11:53:00Z">
        <w:r w:rsidR="006A0BD4" w:rsidDel="00000064">
          <w:rPr>
            <w:rFonts w:asciiTheme="minorEastAsia" w:hAnsiTheme="minorEastAsia"/>
            <w:noProof/>
            <w:sz w:val="28"/>
            <w:szCs w:val="28"/>
          </w:rPr>
          <w:delText>51</w:delText>
        </w:r>
      </w:del>
      <w:r w:rsidRPr="00E65BB8">
        <w:rPr>
          <w:rFonts w:asciiTheme="minorEastAsia" w:hAnsiTheme="minorEastAsia"/>
          <w:sz w:val="28"/>
          <w:szCs w:val="28"/>
        </w:rPr>
        <w:fldChar w:fldCharType="end"/>
      </w:r>
      <w:r w:rsidRPr="00E65BB8">
        <w:rPr>
          <w:rFonts w:ascii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结束</w:t>
      </w:r>
      <w:r w:rsidR="00823E7F">
        <w:rPr>
          <w:rFonts w:asciiTheme="minorEastAsia" w:hAnsiTheme="minorEastAsia" w:hint="eastAsia"/>
          <w:sz w:val="28"/>
          <w:szCs w:val="28"/>
        </w:rPr>
        <w:t>解密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69"/>
        <w:gridCol w:w="1242"/>
        <w:gridCol w:w="5772"/>
      </w:tblGrid>
      <w:tr w:rsidR="00770A6D" w:rsidRPr="005845C6" w14:paraId="04742474" w14:textId="77777777" w:rsidTr="00393267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5719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E31AC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名称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47A4A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770A6D" w:rsidRPr="005845C6" w14:paraId="1FE63588" w14:textId="77777777" w:rsidTr="00393267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A73920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694E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7F5F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0xB0</w:t>
            </w:r>
          </w:p>
        </w:tc>
      </w:tr>
      <w:tr w:rsidR="00770A6D" w:rsidRPr="005845C6" w14:paraId="42916F6E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A069F6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DEE1D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4B005" w14:textId="78F62188" w:rsidR="00770A6D" w:rsidRPr="001842A8" w:rsidRDefault="00770A6D" w:rsidP="00393267">
            <w:pPr>
              <w:pStyle w:val="af6"/>
              <w:jc w:val="left"/>
            </w:pPr>
            <w:del w:id="2248" w:author="zhaobo" w:date="2022-10-19T17:51:00Z">
              <w:r w:rsidRPr="001842A8" w:rsidDel="002915CC">
                <w:delText>0x</w:delText>
              </w:r>
              <w:r w:rsidRPr="00D81F5C" w:rsidDel="002915CC">
                <w:delText>A</w:delText>
              </w:r>
              <w:r w:rsidDel="002915CC">
                <w:delText>A</w:delText>
              </w:r>
            </w:del>
            <w:ins w:id="2249" w:author="zhaobo" w:date="2022-10-19T17:51:00Z">
              <w:r w:rsidR="002915CC" w:rsidRPr="001842A8">
                <w:t>0</w:t>
              </w:r>
              <w:r w:rsidR="002915CC">
                <w:t>xB2</w:t>
              </w:r>
            </w:ins>
          </w:p>
        </w:tc>
      </w:tr>
      <w:tr w:rsidR="00770A6D" w:rsidRPr="005845C6" w14:paraId="40A1D5B5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06CB0F7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DE40C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284EA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0x00</w:t>
            </w:r>
          </w:p>
        </w:tc>
      </w:tr>
      <w:tr w:rsidR="00770A6D" w:rsidRPr="005845C6" w14:paraId="7C1DE9D6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904C49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B4398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E51A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770A6D" w:rsidRPr="005845C6" w14:paraId="4C0A7F90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A0BD51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8899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0398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发送的数据长度</w:t>
            </w:r>
          </w:p>
        </w:tc>
      </w:tr>
      <w:tr w:rsidR="00770A6D" w:rsidRPr="005845C6" w14:paraId="2F394428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CC8AA3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5918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CB4D" w14:textId="77777777" w:rsidR="00770A6D" w:rsidRPr="001842A8" w:rsidRDefault="00393267" w:rsidP="00393267">
            <w:pPr>
              <w:pStyle w:val="af6"/>
              <w:jc w:val="left"/>
            </w:pPr>
            <w:r>
              <w:rPr>
                <w:rFonts w:hint="eastAsia"/>
              </w:rPr>
              <w:t>解密</w:t>
            </w:r>
            <w:r w:rsidR="00770A6D" w:rsidRPr="001842A8">
              <w:rPr>
                <w:rFonts w:hint="eastAsia"/>
              </w:rPr>
              <w:t>结果长度不大于</w:t>
            </w:r>
            <w:r w:rsidR="00770A6D" w:rsidRPr="001842A8">
              <w:rPr>
                <w:rFonts w:hint="eastAsia"/>
              </w:rPr>
              <w:t>0x0080</w:t>
            </w:r>
          </w:p>
        </w:tc>
      </w:tr>
      <w:tr w:rsidR="00770A6D" w:rsidRPr="005845C6" w14:paraId="7291C9B6" w14:textId="77777777" w:rsidTr="00393267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87DAF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8388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4D3E6" w14:textId="77777777" w:rsidR="00770A6D" w:rsidRPr="00E65BB8" w:rsidRDefault="00770A6D" w:rsidP="00393267">
            <w:pPr>
              <w:pStyle w:val="af6"/>
              <w:jc w:val="left"/>
            </w:pPr>
            <w:r w:rsidRPr="00E65BB8">
              <w:rPr>
                <w:rFonts w:hint="eastAsia"/>
              </w:rPr>
              <w:t>应用</w:t>
            </w:r>
            <w:r w:rsidRPr="00E65BB8">
              <w:rPr>
                <w:rFonts w:hint="eastAsia"/>
              </w:rPr>
              <w:t>ID</w:t>
            </w:r>
            <w:r w:rsidRPr="00E65BB8">
              <w:rPr>
                <w:rFonts w:hint="eastAsia"/>
              </w:rPr>
              <w:t>（</w:t>
            </w:r>
            <w:r w:rsidRPr="00E65BB8">
              <w:rPr>
                <w:rFonts w:hint="eastAsia"/>
              </w:rPr>
              <w:t>2</w:t>
            </w:r>
            <w:r w:rsidRPr="00E65BB8">
              <w:rPr>
                <w:rFonts w:hint="eastAsia"/>
              </w:rPr>
              <w:t>字节）</w:t>
            </w:r>
            <w:r w:rsidRPr="00E65BB8">
              <w:rPr>
                <w:rFonts w:hint="eastAsia"/>
              </w:rPr>
              <w:t>||</w:t>
            </w:r>
            <w:r w:rsidRPr="00E65BB8">
              <w:rPr>
                <w:rFonts w:hint="eastAsia"/>
              </w:rPr>
              <w:t>容器密钥</w:t>
            </w:r>
            <w:r w:rsidRPr="00E65BB8">
              <w:rPr>
                <w:rFonts w:hint="eastAsia"/>
              </w:rPr>
              <w:t>ID</w:t>
            </w:r>
            <w:r w:rsidRPr="00E65BB8">
              <w:rPr>
                <w:rFonts w:hint="eastAsia"/>
              </w:rPr>
              <w:t>（</w:t>
            </w:r>
            <w:r w:rsidRPr="00E65BB8">
              <w:rPr>
                <w:rFonts w:hint="eastAsia"/>
              </w:rPr>
              <w:t>2</w:t>
            </w:r>
            <w:r w:rsidRPr="00E65BB8">
              <w:rPr>
                <w:rFonts w:hint="eastAsia"/>
              </w:rPr>
              <w:t>字节）</w:t>
            </w:r>
            <w:r w:rsidRPr="00E65BB8">
              <w:rPr>
                <w:rFonts w:hint="eastAsia"/>
              </w:rPr>
              <w:t>||</w:t>
            </w:r>
            <w:r>
              <w:rPr>
                <w:rFonts w:hint="eastAsia"/>
              </w:rPr>
              <w:t>最</w:t>
            </w:r>
            <w:r w:rsidR="00393267">
              <w:rPr>
                <w:rFonts w:hint="eastAsia"/>
              </w:rPr>
              <w:t>后</w:t>
            </w:r>
            <w:r>
              <w:rPr>
                <w:rFonts w:hint="eastAsia"/>
              </w:rPr>
              <w:t>一段</w:t>
            </w:r>
            <w:r w:rsidRPr="00153593">
              <w:rPr>
                <w:rFonts w:hint="eastAsia"/>
              </w:rPr>
              <w:t>待</w:t>
            </w:r>
            <w:r w:rsidR="00393267">
              <w:rPr>
                <w:rFonts w:hint="eastAsia"/>
              </w:rPr>
              <w:t>解密</w:t>
            </w:r>
            <w:r w:rsidRPr="00153593">
              <w:rPr>
                <w:rFonts w:hint="eastAsia"/>
              </w:rPr>
              <w:t>的明文分组数据</w:t>
            </w:r>
            <w:r>
              <w:rPr>
                <w:rFonts w:hint="eastAsia"/>
              </w:rPr>
              <w:t>（发送最大长度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字节），或者无数据。</w:t>
            </w:r>
          </w:p>
        </w:tc>
      </w:tr>
      <w:tr w:rsidR="00770A6D" w:rsidRPr="005845C6" w14:paraId="6D0453BD" w14:textId="77777777" w:rsidTr="00393267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F43CEF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DD2735D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0AF20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074F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成功</w:t>
            </w:r>
          </w:p>
        </w:tc>
      </w:tr>
      <w:tr w:rsidR="00770A6D" w:rsidRPr="005845C6" w14:paraId="441F26D2" w14:textId="77777777" w:rsidTr="00393267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0D6508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E9C8FC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46A8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9670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770A6D" w:rsidRPr="005845C6" w14:paraId="6CFDB8C7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2121D9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80AF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1A758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成功时，值为</w:t>
            </w:r>
            <w:r w:rsidRPr="001842A8">
              <w:t>Le</w:t>
            </w:r>
            <w:r w:rsidRPr="001842A8">
              <w:rPr>
                <w:rFonts w:hint="eastAsia"/>
              </w:rPr>
              <w:t>；其它情况时，值为</w:t>
            </w:r>
            <w:r w:rsidRPr="001842A8">
              <w:rPr>
                <w:rFonts w:hint="eastAsia"/>
              </w:rPr>
              <w:t>0</w:t>
            </w:r>
            <w:r w:rsidRPr="001842A8">
              <w:rPr>
                <w:rFonts w:hint="eastAsia"/>
              </w:rPr>
              <w:t>。</w:t>
            </w:r>
          </w:p>
        </w:tc>
      </w:tr>
      <w:tr w:rsidR="00770A6D" w:rsidRPr="005845C6" w14:paraId="6627354A" w14:textId="77777777" w:rsidTr="00393267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A69404" w14:textId="77777777" w:rsidR="00770A6D" w:rsidRPr="001842A8" w:rsidRDefault="00770A6D" w:rsidP="00393267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42AE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F643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长度由</w:t>
            </w:r>
            <w:r w:rsidRPr="001842A8">
              <w:rPr>
                <w:rFonts w:hint="eastAsia"/>
              </w:rPr>
              <w:t>Len</w:t>
            </w:r>
            <w:r w:rsidRPr="001842A8">
              <w:rPr>
                <w:rFonts w:hint="eastAsia"/>
              </w:rPr>
              <w:t>决定。</w:t>
            </w:r>
          </w:p>
        </w:tc>
      </w:tr>
      <w:tr w:rsidR="00770A6D" w:rsidRPr="005845C6" w14:paraId="7D49939F" w14:textId="77777777" w:rsidTr="00393267"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46A1" w14:textId="77777777" w:rsidR="00770A6D" w:rsidRPr="001842A8" w:rsidRDefault="00770A6D" w:rsidP="00393267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53CC" w14:textId="77777777" w:rsidR="00770A6D" w:rsidRPr="001842A8" w:rsidRDefault="009A3F1E" w:rsidP="009A3F1E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ID</w:t>
            </w:r>
            <w:r>
              <w:rPr>
                <w:rFonts w:hint="eastAsia"/>
              </w:rPr>
              <w:t>为大端序。</w:t>
            </w:r>
          </w:p>
        </w:tc>
      </w:tr>
    </w:tbl>
    <w:p w14:paraId="0AB124CA" w14:textId="77777777" w:rsidR="00770A6D" w:rsidRDefault="00770A6D" w:rsidP="009350E1">
      <w:pPr>
        <w:pStyle w:val="a0"/>
        <w:ind w:firstLine="560"/>
      </w:pPr>
    </w:p>
    <w:p w14:paraId="48DD0DC2" w14:textId="77777777" w:rsidR="00770A6D" w:rsidRDefault="00770A6D" w:rsidP="009350E1">
      <w:pPr>
        <w:pStyle w:val="a0"/>
        <w:ind w:firstLine="560"/>
        <w:sectPr w:rsidR="00770A6D" w:rsidSect="00C65EB8"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14:paraId="6365A40A" w14:textId="77777777" w:rsidR="0003188B" w:rsidRPr="00221E47" w:rsidRDefault="0003188B" w:rsidP="0003188B">
      <w:pPr>
        <w:pStyle w:val="3"/>
      </w:pPr>
      <w:bookmarkStart w:id="2250" w:name="_Ref66801022"/>
      <w:bookmarkStart w:id="2251" w:name="_Toc96509729"/>
      <w:r>
        <w:rPr>
          <w:rFonts w:hint="eastAsia"/>
        </w:rPr>
        <w:lastRenderedPageBreak/>
        <w:t>销毁会话密钥</w:t>
      </w:r>
      <w:r w:rsidRPr="00221E47">
        <w:rPr>
          <w:rFonts w:hint="eastAsia"/>
        </w:rPr>
        <w:t>（</w:t>
      </w:r>
      <w:r w:rsidRPr="00221E47">
        <w:rPr>
          <w:rFonts w:hint="eastAsia"/>
        </w:rPr>
        <w:t>0x</w:t>
      </w:r>
      <w:r>
        <w:rPr>
          <w:rFonts w:hint="eastAsia"/>
        </w:rPr>
        <w:t>C4</w:t>
      </w:r>
      <w:r w:rsidRPr="00221E47">
        <w:rPr>
          <w:rFonts w:hint="eastAsia"/>
        </w:rPr>
        <w:t>）</w:t>
      </w:r>
      <w:bookmarkEnd w:id="2250"/>
      <w:bookmarkEnd w:id="2251"/>
    </w:p>
    <w:p w14:paraId="4D53084C" w14:textId="77777777" w:rsidR="009350E1" w:rsidRPr="00BF629E" w:rsidRDefault="009350E1" w:rsidP="009350E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BF629E">
        <w:rPr>
          <w:rFonts w:hint="eastAsia"/>
          <w:sz w:val="28"/>
          <w:szCs w:val="28"/>
        </w:rPr>
        <w:t>定义与范围</w:t>
      </w:r>
    </w:p>
    <w:p w14:paraId="05721E56" w14:textId="77777777" w:rsidR="009350E1" w:rsidRPr="00BF629E" w:rsidRDefault="00393267" w:rsidP="009350E1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无。</w:t>
      </w:r>
    </w:p>
    <w:p w14:paraId="06026ABD" w14:textId="77777777" w:rsidR="009350E1" w:rsidRDefault="009350E1" w:rsidP="009350E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BF629E">
        <w:rPr>
          <w:rFonts w:hint="eastAsia"/>
          <w:sz w:val="28"/>
          <w:szCs w:val="28"/>
        </w:rPr>
        <w:t>指令与响应报文</w:t>
      </w:r>
    </w:p>
    <w:p w14:paraId="25C58F8E" w14:textId="40325820" w:rsidR="00E65BB8" w:rsidRPr="00E65BB8" w:rsidRDefault="00E65BB8" w:rsidP="00E65BB8">
      <w:pPr>
        <w:jc w:val="center"/>
        <w:rPr>
          <w:rFonts w:asciiTheme="minorEastAsia" w:hAnsiTheme="minorEastAsia"/>
          <w:sz w:val="28"/>
          <w:szCs w:val="28"/>
        </w:rPr>
      </w:pPr>
      <w:r w:rsidRPr="00E65BB8">
        <w:rPr>
          <w:rFonts w:asciiTheme="minorEastAsia" w:hAnsiTheme="minorEastAsia" w:hint="eastAsia"/>
          <w:sz w:val="28"/>
          <w:szCs w:val="28"/>
        </w:rPr>
        <w:t>表格</w:t>
      </w:r>
      <w:r w:rsidRPr="00E65BB8">
        <w:rPr>
          <w:rFonts w:asciiTheme="minorEastAsia" w:hAnsiTheme="minorEastAsia"/>
          <w:sz w:val="28"/>
          <w:szCs w:val="28"/>
        </w:rPr>
        <w:fldChar w:fldCharType="begin"/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 w:hint="eastAsia"/>
          <w:sz w:val="28"/>
          <w:szCs w:val="28"/>
        </w:rPr>
        <w:instrText>STYLEREF 1 \s</w:instrText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hAnsiTheme="minorEastAsia"/>
          <w:noProof/>
          <w:sz w:val="28"/>
          <w:szCs w:val="28"/>
        </w:rPr>
        <w:t>3</w:t>
      </w:r>
      <w:r w:rsidRPr="00E65BB8">
        <w:rPr>
          <w:rFonts w:asciiTheme="minorEastAsia" w:hAnsiTheme="minorEastAsia"/>
          <w:sz w:val="28"/>
          <w:szCs w:val="28"/>
        </w:rPr>
        <w:fldChar w:fldCharType="end"/>
      </w:r>
      <w:r w:rsidRPr="00E65BB8">
        <w:rPr>
          <w:rFonts w:asciiTheme="minorEastAsia" w:hAnsiTheme="minorEastAsia"/>
          <w:sz w:val="28"/>
          <w:szCs w:val="28"/>
        </w:rPr>
        <w:noBreakHyphen/>
      </w:r>
      <w:r w:rsidRPr="00E65BB8">
        <w:rPr>
          <w:rFonts w:asciiTheme="minorEastAsia" w:hAnsiTheme="minorEastAsia"/>
          <w:sz w:val="28"/>
          <w:szCs w:val="28"/>
        </w:rPr>
        <w:fldChar w:fldCharType="begin"/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 w:hint="eastAsia"/>
          <w:sz w:val="28"/>
          <w:szCs w:val="28"/>
        </w:rPr>
        <w:instrText>SEQ 表格 \* ARABIC \s 1</w:instrText>
      </w:r>
      <w:r w:rsidRPr="00E65BB8">
        <w:rPr>
          <w:rFonts w:asciiTheme="minorEastAsia" w:hAnsiTheme="minorEastAsia"/>
          <w:sz w:val="28"/>
          <w:szCs w:val="28"/>
        </w:rPr>
        <w:instrText xml:space="preserve"> </w:instrText>
      </w:r>
      <w:r w:rsidRPr="00E65BB8">
        <w:rPr>
          <w:rFonts w:asciiTheme="minorEastAsia" w:hAnsiTheme="minorEastAsia"/>
          <w:sz w:val="28"/>
          <w:szCs w:val="28"/>
        </w:rPr>
        <w:fldChar w:fldCharType="separate"/>
      </w:r>
      <w:ins w:id="2252" w:author="wangxu" w:date="2022-02-23T11:53:00Z">
        <w:r w:rsidR="00000064">
          <w:rPr>
            <w:rFonts w:asciiTheme="minorEastAsia" w:hAnsiTheme="minorEastAsia"/>
            <w:noProof/>
            <w:sz w:val="28"/>
            <w:szCs w:val="28"/>
          </w:rPr>
          <w:t>59</w:t>
        </w:r>
      </w:ins>
      <w:del w:id="2253" w:author="wangxu" w:date="2022-02-23T11:53:00Z">
        <w:r w:rsidR="006A0BD4" w:rsidDel="00000064">
          <w:rPr>
            <w:rFonts w:asciiTheme="minorEastAsia" w:hAnsiTheme="minorEastAsia"/>
            <w:noProof/>
            <w:sz w:val="28"/>
            <w:szCs w:val="28"/>
          </w:rPr>
          <w:delText>52</w:delText>
        </w:r>
      </w:del>
      <w:r w:rsidRPr="00E65BB8">
        <w:rPr>
          <w:rFonts w:asciiTheme="minorEastAsia" w:hAnsiTheme="minorEastAsia"/>
          <w:sz w:val="28"/>
          <w:szCs w:val="28"/>
        </w:rPr>
        <w:fldChar w:fldCharType="end"/>
      </w:r>
      <w:r w:rsidRPr="00E65BB8">
        <w:rPr>
          <w:rFonts w:asciiTheme="minorEastAsia" w:hAnsiTheme="minorEastAsia" w:hint="eastAsia"/>
          <w:sz w:val="28"/>
          <w:szCs w:val="28"/>
        </w:rPr>
        <w:t xml:space="preserve"> 销毁会话密钥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69"/>
        <w:gridCol w:w="1242"/>
        <w:gridCol w:w="5772"/>
      </w:tblGrid>
      <w:tr w:rsidR="009460A3" w:rsidRPr="005845C6" w14:paraId="5E71D1CD" w14:textId="77777777" w:rsidTr="00E65BB8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B96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3A88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名称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405D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9460A3" w:rsidRPr="005845C6" w14:paraId="573AC86C" w14:textId="77777777" w:rsidTr="00E65BB8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8A9125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F12F5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04AB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t>0xB0</w:t>
            </w:r>
          </w:p>
        </w:tc>
      </w:tr>
      <w:tr w:rsidR="009460A3" w:rsidRPr="005845C6" w14:paraId="5E2912AA" w14:textId="77777777" w:rsidTr="00E65BB8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27A8D6" w14:textId="77777777" w:rsidR="009460A3" w:rsidRPr="001842A8" w:rsidRDefault="009460A3" w:rsidP="007E0DB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4C5CC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51BD2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t>0x</w:t>
            </w:r>
            <w:r w:rsidRPr="009460A3">
              <w:t>C4</w:t>
            </w:r>
          </w:p>
        </w:tc>
      </w:tr>
      <w:tr w:rsidR="009460A3" w:rsidRPr="005845C6" w14:paraId="599A436C" w14:textId="77777777" w:rsidTr="00E65BB8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BDF99E" w14:textId="77777777" w:rsidR="009460A3" w:rsidRPr="001842A8" w:rsidRDefault="009460A3" w:rsidP="007E0DB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17E2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321D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t>0x00</w:t>
            </w:r>
          </w:p>
        </w:tc>
      </w:tr>
      <w:tr w:rsidR="009460A3" w:rsidRPr="005845C6" w14:paraId="7F4C3332" w14:textId="77777777" w:rsidTr="00E65BB8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196B9E" w14:textId="77777777" w:rsidR="009460A3" w:rsidRPr="001842A8" w:rsidRDefault="009460A3" w:rsidP="007E0DB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236AA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7B5F5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9460A3" w:rsidRPr="005845C6" w14:paraId="00579137" w14:textId="77777777" w:rsidTr="00E65BB8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55006A" w14:textId="77777777" w:rsidR="009460A3" w:rsidRPr="001842A8" w:rsidRDefault="009460A3" w:rsidP="007E0DB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A56B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DB93" w14:textId="77777777" w:rsidR="009460A3" w:rsidRPr="001842A8" w:rsidRDefault="009460A3" w:rsidP="0052708F">
            <w:pPr>
              <w:pStyle w:val="af6"/>
              <w:jc w:val="left"/>
            </w:pPr>
            <w:r w:rsidRPr="001842A8">
              <w:t>0x00</w:t>
            </w:r>
            <w:r w:rsidRPr="001842A8">
              <w:rPr>
                <w:rFonts w:hint="eastAsia"/>
              </w:rPr>
              <w:t>0</w:t>
            </w:r>
            <w:r w:rsidR="0052708F">
              <w:rPr>
                <w:rFonts w:hint="eastAsia"/>
              </w:rPr>
              <w:t>4</w:t>
            </w:r>
          </w:p>
        </w:tc>
      </w:tr>
      <w:tr w:rsidR="009460A3" w:rsidRPr="005845C6" w14:paraId="7339F4D7" w14:textId="77777777" w:rsidTr="00E65BB8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6A934B" w14:textId="77777777" w:rsidR="009460A3" w:rsidRPr="001842A8" w:rsidRDefault="009460A3" w:rsidP="007E0DB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17373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C46A" w14:textId="77777777" w:rsidR="009460A3" w:rsidRPr="001842A8" w:rsidRDefault="009460A3" w:rsidP="0052708F">
            <w:pPr>
              <w:pStyle w:val="af6"/>
              <w:jc w:val="left"/>
            </w:pPr>
            <w:r w:rsidRPr="001842A8">
              <w:t>0x00</w:t>
            </w:r>
            <w:r w:rsidRPr="001842A8">
              <w:rPr>
                <w:rFonts w:hint="eastAsia"/>
              </w:rPr>
              <w:t>0</w:t>
            </w:r>
            <w:r w:rsidR="0052708F">
              <w:rPr>
                <w:rFonts w:hint="eastAsia"/>
              </w:rPr>
              <w:t>0</w:t>
            </w:r>
          </w:p>
        </w:tc>
      </w:tr>
      <w:tr w:rsidR="009460A3" w:rsidRPr="005845C6" w14:paraId="7C34A46D" w14:textId="77777777" w:rsidTr="00E65BB8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D03F" w14:textId="77777777" w:rsidR="009460A3" w:rsidRPr="001842A8" w:rsidRDefault="009460A3" w:rsidP="007E0DB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C957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8013E" w14:textId="77777777" w:rsidR="009460A3" w:rsidRPr="00E65BB8" w:rsidRDefault="009460A3" w:rsidP="007E0DB8">
            <w:pPr>
              <w:pStyle w:val="af6"/>
              <w:jc w:val="left"/>
            </w:pPr>
            <w:r w:rsidRPr="00E65BB8">
              <w:rPr>
                <w:rFonts w:hint="eastAsia"/>
              </w:rPr>
              <w:t>应用</w:t>
            </w:r>
            <w:r w:rsidRPr="00E65BB8">
              <w:rPr>
                <w:rFonts w:hint="eastAsia"/>
              </w:rPr>
              <w:t>ID</w:t>
            </w:r>
            <w:r w:rsidRPr="00E65BB8">
              <w:rPr>
                <w:rFonts w:hint="eastAsia"/>
              </w:rPr>
              <w:t>（</w:t>
            </w:r>
            <w:r w:rsidRPr="00E65BB8">
              <w:rPr>
                <w:rFonts w:hint="eastAsia"/>
              </w:rPr>
              <w:t>2</w:t>
            </w:r>
            <w:r w:rsidRPr="00E65BB8">
              <w:rPr>
                <w:rFonts w:hint="eastAsia"/>
              </w:rPr>
              <w:t>字节）</w:t>
            </w:r>
            <w:r w:rsidRPr="00E65BB8">
              <w:rPr>
                <w:rFonts w:hint="eastAsia"/>
              </w:rPr>
              <w:t>||</w:t>
            </w:r>
            <w:r w:rsidRPr="00E65BB8">
              <w:rPr>
                <w:rFonts w:hint="eastAsia"/>
              </w:rPr>
              <w:t>容器密钥</w:t>
            </w:r>
            <w:r w:rsidRPr="00E65BB8">
              <w:rPr>
                <w:rFonts w:hint="eastAsia"/>
              </w:rPr>
              <w:t>ID</w:t>
            </w:r>
            <w:r w:rsidRPr="00E65BB8">
              <w:rPr>
                <w:rFonts w:hint="eastAsia"/>
              </w:rPr>
              <w:t>（</w:t>
            </w:r>
            <w:r w:rsidRPr="00E65BB8">
              <w:rPr>
                <w:rFonts w:hint="eastAsia"/>
              </w:rPr>
              <w:t>2</w:t>
            </w:r>
            <w:r w:rsidRPr="00E65BB8">
              <w:rPr>
                <w:rFonts w:hint="eastAsia"/>
              </w:rPr>
              <w:t>字节）</w:t>
            </w:r>
          </w:p>
        </w:tc>
      </w:tr>
      <w:tr w:rsidR="009460A3" w:rsidRPr="005845C6" w14:paraId="54B8F4B9" w14:textId="77777777" w:rsidTr="00E65BB8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94E1F0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CAC5CE1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C90D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E319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t>成功</w:t>
            </w:r>
          </w:p>
        </w:tc>
      </w:tr>
      <w:tr w:rsidR="009460A3" w:rsidRPr="005845C6" w14:paraId="49C82373" w14:textId="77777777" w:rsidTr="00E65BB8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91315A" w14:textId="77777777" w:rsidR="009460A3" w:rsidRPr="001842A8" w:rsidRDefault="009460A3" w:rsidP="007E0DB8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1F22DD" w14:textId="77777777" w:rsidR="009460A3" w:rsidRPr="001842A8" w:rsidRDefault="009460A3" w:rsidP="007E0DB8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319C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DF6C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9460A3" w:rsidRPr="005845C6" w14:paraId="44B49A8A" w14:textId="77777777" w:rsidTr="00E65BB8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04DE4D" w14:textId="77777777" w:rsidR="009460A3" w:rsidRPr="001842A8" w:rsidRDefault="009460A3" w:rsidP="007E0DB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FC8D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7920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0x0000</w:t>
            </w:r>
          </w:p>
        </w:tc>
      </w:tr>
      <w:tr w:rsidR="009460A3" w:rsidRPr="005845C6" w14:paraId="1AED2239" w14:textId="77777777" w:rsidTr="00E65BB8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9978C5" w14:textId="77777777" w:rsidR="009460A3" w:rsidRPr="001842A8" w:rsidRDefault="009460A3" w:rsidP="007E0DB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1933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28821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Null</w:t>
            </w:r>
          </w:p>
        </w:tc>
      </w:tr>
      <w:tr w:rsidR="009460A3" w:rsidRPr="005845C6" w14:paraId="4DFB3F17" w14:textId="77777777" w:rsidTr="00E65BB8"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9C15" w14:textId="77777777" w:rsidR="009460A3" w:rsidRPr="001842A8" w:rsidRDefault="009460A3" w:rsidP="007E0DB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8E06" w14:textId="77777777" w:rsidR="009460A3" w:rsidRPr="001842A8" w:rsidRDefault="009A3F1E" w:rsidP="007E0DB8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容器密钥</w:t>
            </w:r>
            <w:r w:rsidRPr="001842A8">
              <w:rPr>
                <w:rFonts w:hint="eastAsia"/>
              </w:rPr>
              <w:t>ID</w:t>
            </w:r>
            <w:r>
              <w:rPr>
                <w:rFonts w:hint="eastAsia"/>
              </w:rPr>
              <w:t>为大端序。</w:t>
            </w:r>
          </w:p>
        </w:tc>
      </w:tr>
    </w:tbl>
    <w:p w14:paraId="3AB03710" w14:textId="77777777" w:rsidR="009460A3" w:rsidRDefault="009460A3" w:rsidP="004645D2"/>
    <w:p w14:paraId="153D3542" w14:textId="77777777" w:rsidR="000F2072" w:rsidRDefault="000F2072" w:rsidP="004645D2">
      <w:pPr>
        <w:sectPr w:rsidR="000F2072" w:rsidSect="00C65EB8"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14:paraId="6830F3A6" w14:textId="77777777" w:rsidR="004645D2" w:rsidRDefault="004645D2" w:rsidP="004645D2">
      <w:pPr>
        <w:pStyle w:val="3"/>
      </w:pPr>
      <w:bookmarkStart w:id="2254" w:name="_Toc530645969"/>
      <w:bookmarkStart w:id="2255" w:name="_Toc530646526"/>
      <w:bookmarkStart w:id="2256" w:name="_Toc531166021"/>
      <w:bookmarkStart w:id="2257" w:name="_Toc530645970"/>
      <w:bookmarkStart w:id="2258" w:name="_Toc530646527"/>
      <w:bookmarkStart w:id="2259" w:name="_Toc531166022"/>
      <w:bookmarkStart w:id="2260" w:name="_Toc530645971"/>
      <w:bookmarkStart w:id="2261" w:name="_Toc530646528"/>
      <w:bookmarkStart w:id="2262" w:name="_Toc531166023"/>
      <w:bookmarkStart w:id="2263" w:name="_Toc530645972"/>
      <w:bookmarkStart w:id="2264" w:name="_Toc530646529"/>
      <w:bookmarkStart w:id="2265" w:name="_Toc531166024"/>
      <w:bookmarkStart w:id="2266" w:name="_Toc530645981"/>
      <w:bookmarkStart w:id="2267" w:name="_Toc530646538"/>
      <w:bookmarkStart w:id="2268" w:name="_Toc531166033"/>
      <w:bookmarkStart w:id="2269" w:name="_Toc530645985"/>
      <w:bookmarkStart w:id="2270" w:name="_Toc530646542"/>
      <w:bookmarkStart w:id="2271" w:name="_Toc531166037"/>
      <w:bookmarkStart w:id="2272" w:name="_Toc530645991"/>
      <w:bookmarkStart w:id="2273" w:name="_Toc530646548"/>
      <w:bookmarkStart w:id="2274" w:name="_Toc531166043"/>
      <w:bookmarkStart w:id="2275" w:name="_Toc530645997"/>
      <w:bookmarkStart w:id="2276" w:name="_Toc530646554"/>
      <w:bookmarkStart w:id="2277" w:name="_Toc531166049"/>
      <w:bookmarkStart w:id="2278" w:name="_Toc530646003"/>
      <w:bookmarkStart w:id="2279" w:name="_Toc530646560"/>
      <w:bookmarkStart w:id="2280" w:name="_Toc531166055"/>
      <w:bookmarkStart w:id="2281" w:name="_Toc530646008"/>
      <w:bookmarkStart w:id="2282" w:name="_Toc530646565"/>
      <w:bookmarkStart w:id="2283" w:name="_Toc531166060"/>
      <w:bookmarkStart w:id="2284" w:name="_Toc530646018"/>
      <w:bookmarkStart w:id="2285" w:name="_Toc530646575"/>
      <w:bookmarkStart w:id="2286" w:name="_Toc531166070"/>
      <w:bookmarkStart w:id="2287" w:name="_Toc530646023"/>
      <w:bookmarkStart w:id="2288" w:name="_Toc530646580"/>
      <w:bookmarkStart w:id="2289" w:name="_Toc531166075"/>
      <w:bookmarkStart w:id="2290" w:name="_Toc530646027"/>
      <w:bookmarkStart w:id="2291" w:name="_Toc530646584"/>
      <w:bookmarkStart w:id="2292" w:name="_Toc531166079"/>
      <w:bookmarkStart w:id="2293" w:name="_Toc530646034"/>
      <w:bookmarkStart w:id="2294" w:name="_Toc530646591"/>
      <w:bookmarkStart w:id="2295" w:name="_Toc531166086"/>
      <w:bookmarkStart w:id="2296" w:name="_Toc530646035"/>
      <w:bookmarkStart w:id="2297" w:name="_Toc530646592"/>
      <w:bookmarkStart w:id="2298" w:name="_Toc531166087"/>
      <w:bookmarkStart w:id="2299" w:name="_Toc530646036"/>
      <w:bookmarkStart w:id="2300" w:name="_Toc530646593"/>
      <w:bookmarkStart w:id="2301" w:name="_Toc531166088"/>
      <w:bookmarkStart w:id="2302" w:name="_Toc530646037"/>
      <w:bookmarkStart w:id="2303" w:name="_Toc530646594"/>
      <w:bookmarkStart w:id="2304" w:name="_Toc531166089"/>
      <w:bookmarkStart w:id="2305" w:name="_Toc530646046"/>
      <w:bookmarkStart w:id="2306" w:name="_Toc530646603"/>
      <w:bookmarkStart w:id="2307" w:name="_Toc531166098"/>
      <w:bookmarkStart w:id="2308" w:name="_Toc530646050"/>
      <w:bookmarkStart w:id="2309" w:name="_Toc530646607"/>
      <w:bookmarkStart w:id="2310" w:name="_Toc531166102"/>
      <w:bookmarkStart w:id="2311" w:name="_Toc530646054"/>
      <w:bookmarkStart w:id="2312" w:name="_Toc530646611"/>
      <w:bookmarkStart w:id="2313" w:name="_Toc531166106"/>
      <w:bookmarkStart w:id="2314" w:name="_Toc530646058"/>
      <w:bookmarkStart w:id="2315" w:name="_Toc530646615"/>
      <w:bookmarkStart w:id="2316" w:name="_Toc531166110"/>
      <w:bookmarkStart w:id="2317" w:name="_Toc530646062"/>
      <w:bookmarkStart w:id="2318" w:name="_Toc530646619"/>
      <w:bookmarkStart w:id="2319" w:name="_Toc531166114"/>
      <w:bookmarkStart w:id="2320" w:name="_Toc530646066"/>
      <w:bookmarkStart w:id="2321" w:name="_Toc530646623"/>
      <w:bookmarkStart w:id="2322" w:name="_Toc531166118"/>
      <w:bookmarkStart w:id="2323" w:name="_Toc530646075"/>
      <w:bookmarkStart w:id="2324" w:name="_Toc530646632"/>
      <w:bookmarkStart w:id="2325" w:name="_Toc531166127"/>
      <w:bookmarkStart w:id="2326" w:name="_Toc530646080"/>
      <w:bookmarkStart w:id="2327" w:name="_Toc530646637"/>
      <w:bookmarkStart w:id="2328" w:name="_Toc531166132"/>
      <w:bookmarkStart w:id="2329" w:name="_Toc530646084"/>
      <w:bookmarkStart w:id="2330" w:name="_Toc530646641"/>
      <w:bookmarkStart w:id="2331" w:name="_Toc531166136"/>
      <w:bookmarkStart w:id="2332" w:name="_Toc530646090"/>
      <w:bookmarkStart w:id="2333" w:name="_Toc530646647"/>
      <w:bookmarkStart w:id="2334" w:name="_Toc531166142"/>
      <w:bookmarkStart w:id="2335" w:name="_Toc530646091"/>
      <w:bookmarkStart w:id="2336" w:name="_Toc530646648"/>
      <w:bookmarkStart w:id="2337" w:name="_Toc531166143"/>
      <w:bookmarkStart w:id="2338" w:name="_Toc530646092"/>
      <w:bookmarkStart w:id="2339" w:name="_Toc530646649"/>
      <w:bookmarkStart w:id="2340" w:name="_Toc531166144"/>
      <w:bookmarkStart w:id="2341" w:name="_Toc530646093"/>
      <w:bookmarkStart w:id="2342" w:name="_Toc530646650"/>
      <w:bookmarkStart w:id="2343" w:name="_Toc531166145"/>
      <w:bookmarkStart w:id="2344" w:name="_Toc530646102"/>
      <w:bookmarkStart w:id="2345" w:name="_Toc530646659"/>
      <w:bookmarkStart w:id="2346" w:name="_Toc531166154"/>
      <w:bookmarkStart w:id="2347" w:name="_Toc530646106"/>
      <w:bookmarkStart w:id="2348" w:name="_Toc530646663"/>
      <w:bookmarkStart w:id="2349" w:name="_Toc531166158"/>
      <w:bookmarkStart w:id="2350" w:name="_Toc530646110"/>
      <w:bookmarkStart w:id="2351" w:name="_Toc530646667"/>
      <w:bookmarkStart w:id="2352" w:name="_Toc531166162"/>
      <w:bookmarkStart w:id="2353" w:name="_Toc530646114"/>
      <w:bookmarkStart w:id="2354" w:name="_Toc530646671"/>
      <w:bookmarkStart w:id="2355" w:name="_Toc531166166"/>
      <w:bookmarkStart w:id="2356" w:name="_Toc530646118"/>
      <w:bookmarkStart w:id="2357" w:name="_Toc530646675"/>
      <w:bookmarkStart w:id="2358" w:name="_Toc531166170"/>
      <w:bookmarkStart w:id="2359" w:name="_Toc530646122"/>
      <w:bookmarkStart w:id="2360" w:name="_Toc530646679"/>
      <w:bookmarkStart w:id="2361" w:name="_Toc531166174"/>
      <w:bookmarkStart w:id="2362" w:name="_Toc530646131"/>
      <w:bookmarkStart w:id="2363" w:name="_Toc530646688"/>
      <w:bookmarkStart w:id="2364" w:name="_Toc531166183"/>
      <w:bookmarkStart w:id="2365" w:name="_Toc530646136"/>
      <w:bookmarkStart w:id="2366" w:name="_Toc530646693"/>
      <w:bookmarkStart w:id="2367" w:name="_Toc531166188"/>
      <w:bookmarkStart w:id="2368" w:name="_Toc530646140"/>
      <w:bookmarkStart w:id="2369" w:name="_Toc530646697"/>
      <w:bookmarkStart w:id="2370" w:name="_Toc531166192"/>
      <w:bookmarkStart w:id="2371" w:name="_Toc530646147"/>
      <w:bookmarkStart w:id="2372" w:name="_Toc530646704"/>
      <w:bookmarkStart w:id="2373" w:name="_Toc531166199"/>
      <w:bookmarkStart w:id="2374" w:name="_Ref462920931"/>
      <w:bookmarkStart w:id="2375" w:name="_Toc466906226"/>
      <w:bookmarkStart w:id="2376" w:name="_Toc96509730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r>
        <w:rPr>
          <w:rFonts w:hint="eastAsia"/>
        </w:rPr>
        <w:lastRenderedPageBreak/>
        <w:t>读外部</w:t>
      </w:r>
      <w:r>
        <w:rPr>
          <w:rFonts w:hint="eastAsia"/>
        </w:rPr>
        <w:t>Flash</w:t>
      </w:r>
      <w:r>
        <w:rPr>
          <w:rFonts w:hint="eastAsia"/>
        </w:rPr>
        <w:t>芯片信息（</w:t>
      </w:r>
      <w:r w:rsidRPr="008D7967">
        <w:rPr>
          <w:rFonts w:hint="eastAsia"/>
        </w:rPr>
        <w:t>0x</w:t>
      </w:r>
      <w:r>
        <w:rPr>
          <w:rFonts w:hint="eastAsia"/>
        </w:rPr>
        <w:t>E0</w:t>
      </w:r>
      <w:r>
        <w:rPr>
          <w:rFonts w:hint="eastAsia"/>
        </w:rPr>
        <w:t>）</w:t>
      </w:r>
      <w:bookmarkEnd w:id="2374"/>
      <w:bookmarkEnd w:id="2375"/>
      <w:bookmarkEnd w:id="2376"/>
    </w:p>
    <w:p w14:paraId="39001CDE" w14:textId="77777777" w:rsidR="004645D2" w:rsidRPr="00BF629E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54604A43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0D0DCF79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65DD1458" w14:textId="4E1E4735" w:rsidR="009B3BBF" w:rsidRPr="009B3BBF" w:rsidRDefault="009B3BBF" w:rsidP="009B3BBF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ins w:id="2377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60</w:t>
        </w:r>
      </w:ins>
      <w:del w:id="2378" w:author="wangxu" w:date="2022-02-23T11:53:00Z">
        <w:r w:rsidR="006A0BD4" w:rsidDel="00000064">
          <w:rPr>
            <w:rFonts w:asciiTheme="minorEastAsia" w:eastAsiaTheme="minorEastAsia" w:hAnsiTheme="minorEastAsia"/>
            <w:noProof/>
            <w:sz w:val="28"/>
            <w:szCs w:val="28"/>
          </w:rPr>
          <w:delText>53</w:delText>
        </w:r>
      </w:del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读外部FLASH芯片信息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69"/>
        <w:gridCol w:w="1242"/>
        <w:gridCol w:w="5772"/>
      </w:tblGrid>
      <w:tr w:rsidR="004645D2" w:rsidRPr="005845C6" w14:paraId="03729E11" w14:textId="77777777" w:rsidTr="00494823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676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E3A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名称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7EE0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5845C6" w14:paraId="05154B76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26B5C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7CD8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4D67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0xB0</w:t>
            </w:r>
          </w:p>
        </w:tc>
      </w:tr>
      <w:tr w:rsidR="004645D2" w:rsidRPr="005845C6" w14:paraId="31E48793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CFC9D6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257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46C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E0</w:t>
            </w:r>
          </w:p>
        </w:tc>
      </w:tr>
      <w:tr w:rsidR="004645D2" w:rsidRPr="005845C6" w14:paraId="6A34C4B3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31D8FD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E196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281A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5845C6" w14:paraId="2B331741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6AE97D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077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6929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5845C6" w14:paraId="7C23CFC5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0FF55F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38C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FAFB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  <w:r w:rsidRPr="001842A8">
              <w:rPr>
                <w:rFonts w:hint="eastAsia"/>
              </w:rPr>
              <w:t>00</w:t>
            </w:r>
          </w:p>
        </w:tc>
      </w:tr>
      <w:tr w:rsidR="004645D2" w:rsidRPr="005845C6" w14:paraId="6B0108B4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E6BACC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CBE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2FB5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  <w:r w:rsidRPr="001842A8">
              <w:rPr>
                <w:rFonts w:hint="eastAsia"/>
              </w:rPr>
              <w:t>06</w:t>
            </w:r>
          </w:p>
        </w:tc>
      </w:tr>
      <w:tr w:rsidR="004645D2" w:rsidRPr="005845C6" w14:paraId="4432DDCC" w14:textId="77777777" w:rsidTr="00494823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C1E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66C9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ED7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Null</w:t>
            </w:r>
          </w:p>
        </w:tc>
      </w:tr>
      <w:tr w:rsidR="004645D2" w:rsidRPr="005845C6" w14:paraId="4BA69A6D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73C6B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A9AE14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20ED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BC4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5845C6" w14:paraId="6BEBC84A" w14:textId="77777777" w:rsidTr="00494823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7F2F13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3DBFD3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C5E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967B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5845C6" w14:paraId="7530AB10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6FBAAA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E84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6B9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成功时，值为</w:t>
            </w:r>
            <w:r w:rsidRPr="001842A8">
              <w:t>Le</w:t>
            </w:r>
            <w:r w:rsidRPr="001842A8">
              <w:rPr>
                <w:rFonts w:hint="eastAsia"/>
              </w:rPr>
              <w:t>；其它情况时，值为</w:t>
            </w:r>
            <w:r w:rsidRPr="001842A8">
              <w:rPr>
                <w:rFonts w:hint="eastAsia"/>
              </w:rPr>
              <w:t>0</w:t>
            </w:r>
          </w:p>
        </w:tc>
      </w:tr>
      <w:tr w:rsidR="004645D2" w:rsidRPr="005845C6" w14:paraId="1E75C9C0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1F86E3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98E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4484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长度由</w:t>
            </w:r>
            <w:r w:rsidRPr="001842A8">
              <w:rPr>
                <w:rFonts w:hint="eastAsia"/>
              </w:rPr>
              <w:t>Len</w:t>
            </w:r>
            <w:r w:rsidRPr="001842A8">
              <w:rPr>
                <w:rFonts w:hint="eastAsia"/>
              </w:rPr>
              <w:t>决定</w:t>
            </w:r>
          </w:p>
        </w:tc>
      </w:tr>
      <w:tr w:rsidR="004645D2" w:rsidRPr="005845C6" w14:paraId="2A150980" w14:textId="77777777" w:rsidTr="00494823"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8B3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925E" w14:textId="77777777" w:rsidR="004645D2" w:rsidRPr="001842A8" w:rsidRDefault="004645D2" w:rsidP="002D20C1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数据格式：厂商</w:t>
            </w:r>
            <w:r w:rsidRPr="001842A8">
              <w:rPr>
                <w:rFonts w:hint="eastAsia"/>
              </w:rPr>
              <w:t>ID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存储类型（</w:t>
            </w:r>
            <w:r w:rsidRPr="001842A8">
              <w:rPr>
                <w:rFonts w:hint="eastAsia"/>
              </w:rPr>
              <w:t>1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</w:t>
            </w:r>
            <w:r w:rsidRPr="001842A8">
              <w:rPr>
                <w:rFonts w:hint="eastAsia"/>
              </w:rPr>
              <w:t>容量（</w:t>
            </w:r>
            <w:r w:rsidRPr="001842A8">
              <w:rPr>
                <w:rFonts w:hint="eastAsia"/>
              </w:rPr>
              <w:t>4</w:t>
            </w:r>
            <w:r w:rsidRPr="001842A8">
              <w:rPr>
                <w:rFonts w:hint="eastAsia"/>
              </w:rPr>
              <w:t>字节）。</w:t>
            </w:r>
          </w:p>
        </w:tc>
      </w:tr>
    </w:tbl>
    <w:p w14:paraId="041A35F7" w14:textId="77777777" w:rsidR="004645D2" w:rsidRDefault="004645D2" w:rsidP="004645D2">
      <w:r>
        <w:br w:type="page"/>
      </w:r>
    </w:p>
    <w:p w14:paraId="7C94FCA0" w14:textId="77777777" w:rsidR="004645D2" w:rsidRDefault="004645D2" w:rsidP="004645D2">
      <w:pPr>
        <w:pStyle w:val="3"/>
      </w:pPr>
      <w:bookmarkStart w:id="2379" w:name="_Ref462920938"/>
      <w:bookmarkStart w:id="2380" w:name="_Toc466906227"/>
      <w:bookmarkStart w:id="2381" w:name="_Toc96509731"/>
      <w:r>
        <w:rPr>
          <w:rFonts w:hint="eastAsia"/>
        </w:rPr>
        <w:lastRenderedPageBreak/>
        <w:t>擦外部</w:t>
      </w:r>
      <w:r>
        <w:t>FLASH</w:t>
      </w:r>
      <w:r>
        <w:rPr>
          <w:rFonts w:hint="eastAsia"/>
        </w:rPr>
        <w:t>（</w:t>
      </w:r>
      <w:r w:rsidRPr="008D7967">
        <w:rPr>
          <w:rFonts w:hint="eastAsia"/>
        </w:rPr>
        <w:t>0x</w:t>
      </w:r>
      <w:r>
        <w:rPr>
          <w:rFonts w:hint="eastAsia"/>
        </w:rPr>
        <w:t>E1</w:t>
      </w:r>
      <w:r>
        <w:rPr>
          <w:rFonts w:hint="eastAsia"/>
        </w:rPr>
        <w:t>）</w:t>
      </w:r>
      <w:bookmarkEnd w:id="2379"/>
      <w:bookmarkEnd w:id="2380"/>
      <w:bookmarkEnd w:id="2381"/>
    </w:p>
    <w:p w14:paraId="7AAC734B" w14:textId="77777777" w:rsidR="004645D2" w:rsidRPr="00BF629E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44CFF71C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7947D88A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544B3180" w14:textId="3B832253" w:rsidR="009B3BBF" w:rsidRPr="009B3BBF" w:rsidRDefault="009B3BBF" w:rsidP="009B3BBF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ins w:id="2382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61</w:t>
        </w:r>
      </w:ins>
      <w:del w:id="2383" w:author="wangxu" w:date="2022-02-23T11:53:00Z">
        <w:r w:rsidR="006A0BD4" w:rsidDel="00000064">
          <w:rPr>
            <w:rFonts w:asciiTheme="minorEastAsia" w:eastAsiaTheme="minorEastAsia" w:hAnsiTheme="minorEastAsia"/>
            <w:noProof/>
            <w:sz w:val="28"/>
            <w:szCs w:val="28"/>
          </w:rPr>
          <w:delText>54</w:delText>
        </w:r>
      </w:del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擦外部FLASH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369"/>
        <w:gridCol w:w="1244"/>
        <w:gridCol w:w="5772"/>
      </w:tblGrid>
      <w:tr w:rsidR="004645D2" w:rsidRPr="005845C6" w14:paraId="0F788EF8" w14:textId="77777777" w:rsidTr="00494823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CFA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8C61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名称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4D97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5845C6" w14:paraId="4C3F07E8" w14:textId="77777777" w:rsidTr="00494823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116B8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E78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D23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0xB0</w:t>
            </w:r>
          </w:p>
        </w:tc>
      </w:tr>
      <w:tr w:rsidR="004645D2" w:rsidRPr="005845C6" w14:paraId="21BD1E5A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1F222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07F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416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E1</w:t>
            </w:r>
          </w:p>
        </w:tc>
      </w:tr>
      <w:tr w:rsidR="004645D2" w:rsidRPr="005845C6" w14:paraId="19002BF9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421CB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7C6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86DF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5845C6" w14:paraId="4BED9A3B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A3B79D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7D8C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5175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5845C6" w14:paraId="00107A89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42AEA9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727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4C5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  <w:r w:rsidRPr="001842A8">
              <w:rPr>
                <w:rFonts w:hint="eastAsia"/>
              </w:rPr>
              <w:t>00</w:t>
            </w:r>
          </w:p>
        </w:tc>
      </w:tr>
      <w:tr w:rsidR="004645D2" w:rsidRPr="005845C6" w14:paraId="05F13EB0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3978B8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DEF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ADF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  <w:r w:rsidRPr="001842A8">
              <w:rPr>
                <w:rFonts w:hint="eastAsia"/>
              </w:rPr>
              <w:t>00</w:t>
            </w:r>
          </w:p>
        </w:tc>
      </w:tr>
      <w:tr w:rsidR="004645D2" w:rsidRPr="005845C6" w14:paraId="3171511C" w14:textId="77777777" w:rsidTr="00494823">
        <w:tc>
          <w:tcPr>
            <w:tcW w:w="4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9FA3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E9F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A63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Null</w:t>
            </w:r>
          </w:p>
        </w:tc>
      </w:tr>
      <w:tr w:rsidR="004645D2" w:rsidRPr="005845C6" w14:paraId="45B2251D" w14:textId="77777777" w:rsidTr="00494823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41789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1BB060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87F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1DB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5845C6" w14:paraId="04565BCC" w14:textId="77777777" w:rsidTr="00494823">
        <w:tc>
          <w:tcPr>
            <w:tcW w:w="48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469A62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9D7B11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105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D42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5845C6" w14:paraId="567129F9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00C583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FC9F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8F6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5845C6" w14:paraId="49F7C88C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642134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A95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876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Null</w:t>
            </w:r>
          </w:p>
        </w:tc>
      </w:tr>
      <w:tr w:rsidR="004645D2" w:rsidRPr="005845C6" w14:paraId="0AE1AB96" w14:textId="77777777" w:rsidTr="00494823">
        <w:tc>
          <w:tcPr>
            <w:tcW w:w="4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70E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6501" w14:textId="77777777" w:rsidR="004645D2" w:rsidRPr="001842A8" w:rsidRDefault="004645D2" w:rsidP="003852F6">
            <w:pPr>
              <w:pStyle w:val="af6"/>
              <w:keepNext/>
              <w:jc w:val="left"/>
            </w:pPr>
          </w:p>
        </w:tc>
      </w:tr>
    </w:tbl>
    <w:p w14:paraId="0E805344" w14:textId="77777777" w:rsidR="004645D2" w:rsidRDefault="004645D2" w:rsidP="004645D2">
      <w:r>
        <w:br w:type="page"/>
      </w:r>
    </w:p>
    <w:p w14:paraId="6C070CE6" w14:textId="77777777" w:rsidR="004645D2" w:rsidRDefault="004645D2" w:rsidP="004645D2">
      <w:pPr>
        <w:pStyle w:val="3"/>
      </w:pPr>
      <w:bookmarkStart w:id="2384" w:name="_Ref462920945"/>
      <w:bookmarkStart w:id="2385" w:name="_Toc466906228"/>
      <w:bookmarkStart w:id="2386" w:name="_Toc96509732"/>
      <w:r w:rsidRPr="00EE1C65">
        <w:rPr>
          <w:rFonts w:hint="eastAsia"/>
        </w:rPr>
        <w:lastRenderedPageBreak/>
        <w:t>写</w:t>
      </w:r>
      <w:r>
        <w:rPr>
          <w:rFonts w:hint="eastAsia"/>
        </w:rPr>
        <w:t>外部</w:t>
      </w:r>
      <w:r>
        <w:t>FLASH</w:t>
      </w:r>
      <w:r>
        <w:rPr>
          <w:rFonts w:hint="eastAsia"/>
        </w:rPr>
        <w:t>（</w:t>
      </w:r>
      <w:r w:rsidRPr="008D7967">
        <w:rPr>
          <w:rFonts w:hint="eastAsia"/>
        </w:rPr>
        <w:t>0x</w:t>
      </w:r>
      <w:r>
        <w:rPr>
          <w:rFonts w:hint="eastAsia"/>
        </w:rPr>
        <w:t>E2</w:t>
      </w:r>
      <w:r>
        <w:rPr>
          <w:rFonts w:hint="eastAsia"/>
        </w:rPr>
        <w:t>）</w:t>
      </w:r>
      <w:bookmarkEnd w:id="2384"/>
      <w:bookmarkEnd w:id="2385"/>
      <w:bookmarkEnd w:id="2386"/>
    </w:p>
    <w:p w14:paraId="6586D268" w14:textId="77777777" w:rsidR="004645D2" w:rsidRPr="00BF629E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0042CD8E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1DD47809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7B0DB4A1" w14:textId="5E160897" w:rsidR="009B3BBF" w:rsidRPr="009B3BBF" w:rsidRDefault="009B3BBF" w:rsidP="009B3BBF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ins w:id="2387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62</w:t>
        </w:r>
      </w:ins>
      <w:del w:id="2388" w:author="wangxu" w:date="2022-02-23T11:53:00Z">
        <w:r w:rsidR="006A0BD4" w:rsidDel="00000064">
          <w:rPr>
            <w:rFonts w:asciiTheme="minorEastAsia" w:eastAsiaTheme="minorEastAsia" w:hAnsiTheme="minorEastAsia"/>
            <w:noProof/>
            <w:sz w:val="28"/>
            <w:szCs w:val="28"/>
          </w:rPr>
          <w:delText>55</w:delText>
        </w:r>
      </w:del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写外部FLASH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369"/>
        <w:gridCol w:w="1244"/>
        <w:gridCol w:w="5772"/>
      </w:tblGrid>
      <w:tr w:rsidR="004645D2" w:rsidRPr="00D56A15" w14:paraId="461BFC93" w14:textId="77777777" w:rsidTr="00494823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780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81F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名称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B411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D56A15" w14:paraId="1EDBB496" w14:textId="77777777" w:rsidTr="00494823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B55B9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87BA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01B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0xB0</w:t>
            </w:r>
          </w:p>
        </w:tc>
      </w:tr>
      <w:tr w:rsidR="004645D2" w:rsidRPr="00D56A15" w14:paraId="7925CD71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AB9ACF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D98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0FB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E2</w:t>
            </w:r>
          </w:p>
        </w:tc>
      </w:tr>
      <w:tr w:rsidR="004645D2" w:rsidRPr="00D56A15" w14:paraId="7B760ED3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476794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D789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6BA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D56A15" w14:paraId="78A9CFB3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23A0EC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69B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14D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D56A15" w14:paraId="7CCFEA51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92047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F13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8B1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0x0104</w:t>
            </w:r>
          </w:p>
        </w:tc>
      </w:tr>
      <w:tr w:rsidR="004645D2" w:rsidRPr="00D56A15" w14:paraId="7C4DF24A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5D1F42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50E4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8C5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0x0000</w:t>
            </w:r>
          </w:p>
        </w:tc>
      </w:tr>
      <w:tr w:rsidR="004645D2" w:rsidRPr="00D56A15" w14:paraId="3EA60875" w14:textId="77777777" w:rsidTr="00494823">
        <w:tc>
          <w:tcPr>
            <w:tcW w:w="4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4EC2E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7EB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C3DA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起始地址和数据</w:t>
            </w:r>
          </w:p>
        </w:tc>
      </w:tr>
      <w:tr w:rsidR="004645D2" w:rsidRPr="00D56A15" w14:paraId="524509F6" w14:textId="77777777" w:rsidTr="00494823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9F53B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55B337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984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9AFA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D56A15" w14:paraId="3207287E" w14:textId="77777777" w:rsidTr="00494823">
        <w:tc>
          <w:tcPr>
            <w:tcW w:w="48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9C1036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26CC66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244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36C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D56A15" w14:paraId="4C41C5C7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A9261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22A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933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D56A15" w14:paraId="3AA8A8FD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4D35A4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9FF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498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Null</w:t>
            </w:r>
          </w:p>
        </w:tc>
      </w:tr>
      <w:tr w:rsidR="004645D2" w:rsidRPr="00D56A15" w14:paraId="7D989144" w14:textId="77777777" w:rsidTr="00494823">
        <w:tc>
          <w:tcPr>
            <w:tcW w:w="4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C48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62D6" w14:textId="77777777" w:rsidR="004645D2" w:rsidRPr="001842A8" w:rsidRDefault="004645D2" w:rsidP="00242AE3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发送的数据格式：起始地址（</w:t>
            </w:r>
            <w:r w:rsidRPr="001842A8">
              <w:rPr>
                <w:rFonts w:hint="eastAsia"/>
              </w:rPr>
              <w:t>4</w:t>
            </w:r>
            <w:r w:rsidRPr="001842A8">
              <w:rPr>
                <w:rFonts w:hint="eastAsia"/>
              </w:rPr>
              <w:t>）字节</w:t>
            </w:r>
            <w:r w:rsidRPr="001842A8">
              <w:rPr>
                <w:rFonts w:hint="eastAsia"/>
              </w:rPr>
              <w:t>|</w:t>
            </w:r>
            <w:r w:rsidRPr="001842A8">
              <w:rPr>
                <w:rFonts w:hint="eastAsia"/>
              </w:rPr>
              <w:t>数据。</w:t>
            </w:r>
          </w:p>
        </w:tc>
      </w:tr>
    </w:tbl>
    <w:p w14:paraId="6109E2B3" w14:textId="77777777" w:rsidR="004645D2" w:rsidRDefault="004645D2" w:rsidP="004645D2">
      <w:r>
        <w:br w:type="page"/>
      </w:r>
    </w:p>
    <w:p w14:paraId="534AD6C0" w14:textId="77777777" w:rsidR="004645D2" w:rsidRDefault="004645D2" w:rsidP="004645D2">
      <w:pPr>
        <w:pStyle w:val="3"/>
      </w:pPr>
      <w:bookmarkStart w:id="2389" w:name="_Ref462920950"/>
      <w:bookmarkStart w:id="2390" w:name="_Toc466906229"/>
      <w:bookmarkStart w:id="2391" w:name="_Toc96509733"/>
      <w:r w:rsidRPr="00EE1C65">
        <w:rPr>
          <w:rFonts w:hint="eastAsia"/>
        </w:rPr>
        <w:lastRenderedPageBreak/>
        <w:t>读</w:t>
      </w:r>
      <w:r>
        <w:rPr>
          <w:rFonts w:hint="eastAsia"/>
        </w:rPr>
        <w:t>外部</w:t>
      </w:r>
      <w:r>
        <w:t>FLASH</w:t>
      </w:r>
      <w:r>
        <w:rPr>
          <w:rFonts w:hint="eastAsia"/>
        </w:rPr>
        <w:t>（</w:t>
      </w:r>
      <w:r w:rsidRPr="008D7967">
        <w:rPr>
          <w:rFonts w:hint="eastAsia"/>
        </w:rPr>
        <w:t>0x</w:t>
      </w:r>
      <w:r>
        <w:rPr>
          <w:rFonts w:hint="eastAsia"/>
        </w:rPr>
        <w:t>E3</w:t>
      </w:r>
      <w:r>
        <w:rPr>
          <w:rFonts w:hint="eastAsia"/>
        </w:rPr>
        <w:t>）</w:t>
      </w:r>
      <w:bookmarkEnd w:id="2389"/>
      <w:bookmarkEnd w:id="2390"/>
      <w:bookmarkEnd w:id="2391"/>
    </w:p>
    <w:p w14:paraId="791D68E6" w14:textId="77777777" w:rsidR="004645D2" w:rsidRPr="00BF629E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784E47FF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6E2CF8FF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4E59361D" w14:textId="34C290F6" w:rsidR="009B3BBF" w:rsidRPr="009B3BBF" w:rsidRDefault="009B3BBF" w:rsidP="009B3BBF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ins w:id="2392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63</w:t>
        </w:r>
      </w:ins>
      <w:del w:id="2393" w:author="wangxu" w:date="2022-02-23T11:53:00Z">
        <w:r w:rsidR="006A0BD4" w:rsidDel="00000064">
          <w:rPr>
            <w:rFonts w:asciiTheme="minorEastAsia" w:eastAsiaTheme="minorEastAsia" w:hAnsiTheme="minorEastAsia"/>
            <w:noProof/>
            <w:sz w:val="28"/>
            <w:szCs w:val="28"/>
          </w:rPr>
          <w:delText>56</w:delText>
        </w:r>
      </w:del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读外部FLASH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369"/>
        <w:gridCol w:w="1242"/>
        <w:gridCol w:w="5772"/>
      </w:tblGrid>
      <w:tr w:rsidR="004645D2" w:rsidRPr="00CB1D65" w14:paraId="6C4CDDA8" w14:textId="77777777" w:rsidTr="00494823"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DCA8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8EA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名称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C4C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CB1D65" w14:paraId="520F9F2B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E06E4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FB4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AB57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0xB0</w:t>
            </w:r>
          </w:p>
        </w:tc>
      </w:tr>
      <w:tr w:rsidR="004645D2" w:rsidRPr="00CB1D65" w14:paraId="486D8AA2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5A1CC6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9DD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06A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E3</w:t>
            </w:r>
          </w:p>
        </w:tc>
      </w:tr>
      <w:tr w:rsidR="004645D2" w:rsidRPr="00CB1D65" w14:paraId="397BCB66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6C4683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EB6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AF4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CB1D65" w14:paraId="2205B801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36E00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031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CA36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CB1D65" w14:paraId="3A1E7D1D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70D56E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8B95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B63C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0x0004</w:t>
            </w:r>
          </w:p>
        </w:tc>
      </w:tr>
      <w:tr w:rsidR="004645D2" w:rsidRPr="00CB1D65" w14:paraId="5AA5F784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B29C8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AA19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69F9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0x0100</w:t>
            </w:r>
          </w:p>
        </w:tc>
      </w:tr>
      <w:tr w:rsidR="004645D2" w:rsidRPr="00CB1D65" w14:paraId="1274AE21" w14:textId="77777777" w:rsidTr="00494823">
        <w:tc>
          <w:tcPr>
            <w:tcW w:w="4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669C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387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76F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起始地址</w:t>
            </w:r>
          </w:p>
        </w:tc>
      </w:tr>
      <w:tr w:rsidR="004645D2" w:rsidRPr="00CB1D65" w14:paraId="7CE1FF9B" w14:textId="77777777" w:rsidTr="00494823">
        <w:tc>
          <w:tcPr>
            <w:tcW w:w="4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48F2C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6962DB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35C4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BF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CB1D65" w14:paraId="4AAEDDD6" w14:textId="77777777" w:rsidTr="00494823">
        <w:tc>
          <w:tcPr>
            <w:tcW w:w="486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17CE14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4996F9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DA2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C74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CB1D65" w14:paraId="54CD5E61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813BED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BD2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602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成功时，值为</w:t>
            </w:r>
            <w:r w:rsidRPr="001842A8">
              <w:t>Le</w:t>
            </w:r>
            <w:r w:rsidRPr="001842A8">
              <w:rPr>
                <w:rFonts w:hint="eastAsia"/>
              </w:rPr>
              <w:t>；其它情况时，值为</w:t>
            </w:r>
            <w:r w:rsidRPr="001842A8">
              <w:rPr>
                <w:rFonts w:hint="eastAsia"/>
              </w:rPr>
              <w:t>0x0000</w:t>
            </w:r>
          </w:p>
        </w:tc>
      </w:tr>
      <w:tr w:rsidR="004645D2" w:rsidRPr="00CB1D65" w14:paraId="32DC4B80" w14:textId="77777777" w:rsidTr="00494823">
        <w:tc>
          <w:tcPr>
            <w:tcW w:w="48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AAA1A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6B8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9DB8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长度由</w:t>
            </w:r>
            <w:r w:rsidRPr="001842A8">
              <w:rPr>
                <w:rFonts w:hint="eastAsia"/>
              </w:rPr>
              <w:t>Len</w:t>
            </w:r>
            <w:r w:rsidRPr="001842A8">
              <w:rPr>
                <w:rFonts w:hint="eastAsia"/>
              </w:rPr>
              <w:t>决定</w:t>
            </w:r>
          </w:p>
        </w:tc>
      </w:tr>
      <w:tr w:rsidR="004645D2" w:rsidRPr="00CB1D65" w14:paraId="02D4DDDD" w14:textId="77777777" w:rsidTr="00494823">
        <w:tc>
          <w:tcPr>
            <w:tcW w:w="4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350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4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45D5" w14:textId="77777777" w:rsidR="004645D2" w:rsidRPr="001842A8" w:rsidRDefault="004645D2" w:rsidP="0059228F">
            <w:pPr>
              <w:pStyle w:val="af6"/>
              <w:keepNext/>
              <w:jc w:val="left"/>
            </w:pPr>
          </w:p>
        </w:tc>
      </w:tr>
    </w:tbl>
    <w:p w14:paraId="3B5026D3" w14:textId="77777777" w:rsidR="004645D2" w:rsidRDefault="004645D2" w:rsidP="004645D2">
      <w:pPr>
        <w:widowControl/>
        <w:jc w:val="left"/>
      </w:pPr>
      <w:r>
        <w:br w:type="page"/>
      </w:r>
    </w:p>
    <w:p w14:paraId="0CEE47B2" w14:textId="77777777" w:rsidR="004645D2" w:rsidRDefault="004645D2" w:rsidP="004645D2">
      <w:pPr>
        <w:pStyle w:val="3"/>
      </w:pPr>
      <w:bookmarkStart w:id="2394" w:name="_Ref462920960"/>
      <w:bookmarkStart w:id="2395" w:name="_Toc466906230"/>
      <w:bookmarkStart w:id="2396" w:name="_Toc96509734"/>
      <w:r w:rsidRPr="00EE1C65">
        <w:rPr>
          <w:rFonts w:hint="eastAsia"/>
        </w:rPr>
        <w:lastRenderedPageBreak/>
        <w:t>按键测试</w:t>
      </w:r>
      <w:r>
        <w:rPr>
          <w:rFonts w:hint="eastAsia"/>
        </w:rPr>
        <w:t>（</w:t>
      </w:r>
      <w:r w:rsidRPr="008D7967">
        <w:rPr>
          <w:rFonts w:hint="eastAsia"/>
        </w:rPr>
        <w:t>0x</w:t>
      </w:r>
      <w:r>
        <w:rPr>
          <w:rFonts w:hint="eastAsia"/>
        </w:rPr>
        <w:t>E4</w:t>
      </w:r>
      <w:r>
        <w:rPr>
          <w:rFonts w:hint="eastAsia"/>
        </w:rPr>
        <w:t>）</w:t>
      </w:r>
      <w:bookmarkEnd w:id="2394"/>
      <w:bookmarkEnd w:id="2395"/>
      <w:bookmarkEnd w:id="2396"/>
    </w:p>
    <w:p w14:paraId="2C413661" w14:textId="77777777" w:rsidR="004645D2" w:rsidRPr="00BF629E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5CD0025A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32F70BBD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4A8A31B8" w14:textId="4D6AF031" w:rsidR="009B3BBF" w:rsidRPr="009B3BBF" w:rsidRDefault="009B3BBF" w:rsidP="009B3BBF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ins w:id="2397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64</w:t>
        </w:r>
      </w:ins>
      <w:del w:id="2398" w:author="wangxu" w:date="2022-02-23T11:53:00Z">
        <w:r w:rsidR="006A0BD4" w:rsidDel="00000064">
          <w:rPr>
            <w:rFonts w:asciiTheme="minorEastAsia" w:eastAsiaTheme="minorEastAsia" w:hAnsiTheme="minorEastAsia"/>
            <w:noProof/>
            <w:sz w:val="28"/>
            <w:szCs w:val="28"/>
          </w:rPr>
          <w:delText>57</w:delText>
        </w:r>
      </w:del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按键测试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369"/>
        <w:gridCol w:w="1244"/>
        <w:gridCol w:w="5772"/>
      </w:tblGrid>
      <w:tr w:rsidR="004645D2" w:rsidRPr="00CB1D65" w14:paraId="68C825D3" w14:textId="77777777" w:rsidTr="00494823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347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894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名称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15E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CB1D65" w14:paraId="6942A124" w14:textId="77777777" w:rsidTr="00494823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5FEBB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3949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74F8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B0</w:t>
            </w:r>
          </w:p>
        </w:tc>
      </w:tr>
      <w:tr w:rsidR="004645D2" w:rsidRPr="00CB1D65" w14:paraId="28B27A70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2CDDA3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7DD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BA2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E4</w:t>
            </w:r>
          </w:p>
        </w:tc>
      </w:tr>
      <w:tr w:rsidR="004645D2" w:rsidRPr="00CB1D65" w14:paraId="21A71415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0FDA99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1D7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117B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CB1D65" w14:paraId="41052E29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BA2C3E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00C5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6E3F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0x00</w:t>
            </w:r>
          </w:p>
        </w:tc>
      </w:tr>
      <w:tr w:rsidR="004645D2" w:rsidRPr="00CB1D65" w14:paraId="32013F7A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C8BF38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CFD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295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</w:t>
            </w:r>
            <w:r w:rsidRPr="001842A8">
              <w:rPr>
                <w:rFonts w:hint="eastAsia"/>
              </w:rPr>
              <w:t>000</w:t>
            </w:r>
          </w:p>
        </w:tc>
      </w:tr>
      <w:tr w:rsidR="004645D2" w:rsidRPr="00CB1D65" w14:paraId="4E2FD31D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ECFB7E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F84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833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0001</w:t>
            </w:r>
          </w:p>
        </w:tc>
      </w:tr>
      <w:tr w:rsidR="004645D2" w:rsidRPr="00CB1D65" w14:paraId="30F96099" w14:textId="77777777" w:rsidTr="00494823">
        <w:tc>
          <w:tcPr>
            <w:tcW w:w="4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E77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713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DCB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Null</w:t>
            </w:r>
          </w:p>
        </w:tc>
      </w:tr>
      <w:tr w:rsidR="004645D2" w:rsidRPr="00CB1D65" w14:paraId="619A1BA9" w14:textId="77777777" w:rsidTr="00494823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FB8F7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2BAD54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5FA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9FE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CB1D65" w14:paraId="2CED3037" w14:textId="77777777" w:rsidTr="00494823">
        <w:tc>
          <w:tcPr>
            <w:tcW w:w="48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240BD1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E64092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7ED6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F2B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CB1D65" w14:paraId="65BD9AC7" w14:textId="77777777" w:rsidTr="00494823">
        <w:tc>
          <w:tcPr>
            <w:tcW w:w="48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5F8580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9138F8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682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3C6B" w14:textId="77777777" w:rsidR="004645D2" w:rsidRPr="001842A8" w:rsidRDefault="004645D2" w:rsidP="001842A8">
            <w:pPr>
              <w:pStyle w:val="af6"/>
              <w:jc w:val="left"/>
            </w:pPr>
          </w:p>
        </w:tc>
      </w:tr>
      <w:tr w:rsidR="004645D2" w:rsidRPr="00CB1D65" w14:paraId="601B6321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E7B031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10DC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7F39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0001</w:t>
            </w:r>
          </w:p>
        </w:tc>
      </w:tr>
      <w:tr w:rsidR="004645D2" w:rsidRPr="00CB1D65" w14:paraId="6C7E6EA9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B6D663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4EF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FEC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按键标识</w:t>
            </w:r>
          </w:p>
        </w:tc>
      </w:tr>
      <w:tr w:rsidR="004645D2" w:rsidRPr="00CB1D65" w14:paraId="6D443742" w14:textId="77777777" w:rsidTr="00494823">
        <w:tc>
          <w:tcPr>
            <w:tcW w:w="485" w:type="pct"/>
            <w:tcBorders>
              <w:left w:val="single" w:sz="4" w:space="0" w:color="auto"/>
              <w:right w:val="single" w:sz="4" w:space="0" w:color="auto"/>
            </w:tcBorders>
          </w:tcPr>
          <w:p w14:paraId="49683D1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5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FC39DA" w14:textId="77777777" w:rsidR="004645D2" w:rsidRPr="001842A8" w:rsidRDefault="004645D2" w:rsidP="00C26BCA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按键标识：</w:t>
            </w:r>
            <w:r w:rsidRPr="001842A8">
              <w:t>0x</w:t>
            </w:r>
            <w:r w:rsidRPr="001842A8">
              <w:rPr>
                <w:rFonts w:hint="eastAsia"/>
              </w:rPr>
              <w:t>03</w:t>
            </w:r>
            <w:r w:rsidRPr="001842A8">
              <w:rPr>
                <w:rFonts w:hint="eastAsia"/>
              </w:rPr>
              <w:t>：确认键。</w:t>
            </w:r>
            <w:r w:rsidR="00384032">
              <w:rPr>
                <w:rFonts w:hint="eastAsia"/>
              </w:rPr>
              <w:t>按键测试接口</w:t>
            </w:r>
            <w:r w:rsidR="00C26BCA">
              <w:rPr>
                <w:rFonts w:hint="eastAsia"/>
              </w:rPr>
              <w:t>仅对</w:t>
            </w:r>
            <w:proofErr w:type="spellStart"/>
            <w:r w:rsidR="00C26BCA">
              <w:rPr>
                <w:rFonts w:hint="eastAsia"/>
              </w:rPr>
              <w:t>Utap</w:t>
            </w:r>
            <w:proofErr w:type="spellEnd"/>
            <w:r w:rsidR="00C26BCA">
              <w:rPr>
                <w:rFonts w:hint="eastAsia"/>
              </w:rPr>
              <w:t>产品有效。</w:t>
            </w:r>
          </w:p>
        </w:tc>
      </w:tr>
    </w:tbl>
    <w:p w14:paraId="6D08E1B9" w14:textId="77777777" w:rsidR="004645D2" w:rsidRDefault="004645D2" w:rsidP="004645D2">
      <w:r>
        <w:br w:type="page"/>
      </w:r>
    </w:p>
    <w:p w14:paraId="08C87510" w14:textId="77777777" w:rsidR="004645D2" w:rsidRDefault="004645D2" w:rsidP="004645D2">
      <w:pPr>
        <w:pStyle w:val="3"/>
      </w:pPr>
      <w:bookmarkStart w:id="2399" w:name="_Toc530646163"/>
      <w:bookmarkStart w:id="2400" w:name="_Toc530646720"/>
      <w:bookmarkStart w:id="2401" w:name="_Toc531166215"/>
      <w:bookmarkStart w:id="2402" w:name="_Toc530646164"/>
      <w:bookmarkStart w:id="2403" w:name="_Toc530646721"/>
      <w:bookmarkStart w:id="2404" w:name="_Toc531166216"/>
      <w:bookmarkStart w:id="2405" w:name="_Toc530646165"/>
      <w:bookmarkStart w:id="2406" w:name="_Toc530646722"/>
      <w:bookmarkStart w:id="2407" w:name="_Toc531166217"/>
      <w:bookmarkStart w:id="2408" w:name="_Toc530646174"/>
      <w:bookmarkStart w:id="2409" w:name="_Toc530646731"/>
      <w:bookmarkStart w:id="2410" w:name="_Toc531166226"/>
      <w:bookmarkStart w:id="2411" w:name="_Toc530646178"/>
      <w:bookmarkStart w:id="2412" w:name="_Toc530646735"/>
      <w:bookmarkStart w:id="2413" w:name="_Toc531166230"/>
      <w:bookmarkStart w:id="2414" w:name="_Toc530646182"/>
      <w:bookmarkStart w:id="2415" w:name="_Toc530646739"/>
      <w:bookmarkStart w:id="2416" w:name="_Toc531166234"/>
      <w:bookmarkStart w:id="2417" w:name="_Toc530646186"/>
      <w:bookmarkStart w:id="2418" w:name="_Toc530646743"/>
      <w:bookmarkStart w:id="2419" w:name="_Toc531166238"/>
      <w:bookmarkStart w:id="2420" w:name="_Toc530646190"/>
      <w:bookmarkStart w:id="2421" w:name="_Toc530646747"/>
      <w:bookmarkStart w:id="2422" w:name="_Toc531166242"/>
      <w:bookmarkStart w:id="2423" w:name="_Toc530646194"/>
      <w:bookmarkStart w:id="2424" w:name="_Toc530646751"/>
      <w:bookmarkStart w:id="2425" w:name="_Toc531166246"/>
      <w:bookmarkStart w:id="2426" w:name="_Toc530646203"/>
      <w:bookmarkStart w:id="2427" w:name="_Toc530646760"/>
      <w:bookmarkStart w:id="2428" w:name="_Toc531166255"/>
      <w:bookmarkStart w:id="2429" w:name="_Toc530646208"/>
      <w:bookmarkStart w:id="2430" w:name="_Toc530646765"/>
      <w:bookmarkStart w:id="2431" w:name="_Toc531166260"/>
      <w:bookmarkStart w:id="2432" w:name="_Toc530646212"/>
      <w:bookmarkStart w:id="2433" w:name="_Toc530646769"/>
      <w:bookmarkStart w:id="2434" w:name="_Toc531166264"/>
      <w:bookmarkStart w:id="2435" w:name="_Toc530646219"/>
      <w:bookmarkStart w:id="2436" w:name="_Toc530646776"/>
      <w:bookmarkStart w:id="2437" w:name="_Toc531166271"/>
      <w:bookmarkStart w:id="2438" w:name="_Ref462920971"/>
      <w:bookmarkStart w:id="2439" w:name="_Toc466906232"/>
      <w:bookmarkStart w:id="2440" w:name="_Toc96509735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r>
        <w:rPr>
          <w:rFonts w:hint="eastAsia"/>
        </w:rPr>
        <w:lastRenderedPageBreak/>
        <w:t>密码算法测试（</w:t>
      </w:r>
      <w:r w:rsidRPr="008D7967">
        <w:rPr>
          <w:rFonts w:hint="eastAsia"/>
        </w:rPr>
        <w:t>0x</w:t>
      </w:r>
      <w:r>
        <w:rPr>
          <w:rFonts w:hint="eastAsia"/>
        </w:rPr>
        <w:t>E8</w:t>
      </w:r>
      <w:r>
        <w:rPr>
          <w:rFonts w:hint="eastAsia"/>
        </w:rPr>
        <w:t>）</w:t>
      </w:r>
      <w:bookmarkEnd w:id="2438"/>
      <w:bookmarkEnd w:id="2439"/>
      <w:bookmarkEnd w:id="2440"/>
    </w:p>
    <w:p w14:paraId="0D3FAE39" w14:textId="77777777" w:rsidR="004645D2" w:rsidRPr="00BF629E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645D2" w:rsidRPr="00BF629E">
        <w:rPr>
          <w:rFonts w:hint="eastAsia"/>
          <w:sz w:val="28"/>
          <w:szCs w:val="28"/>
        </w:rPr>
        <w:t>定义与范围</w:t>
      </w:r>
    </w:p>
    <w:p w14:paraId="5F0B7827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560D59E4" w14:textId="77777777" w:rsidR="004645D2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4645D2" w:rsidRPr="00BF629E">
        <w:rPr>
          <w:rFonts w:hint="eastAsia"/>
          <w:sz w:val="28"/>
          <w:szCs w:val="28"/>
        </w:rPr>
        <w:t>指令与响应报文</w:t>
      </w:r>
    </w:p>
    <w:p w14:paraId="593E64FB" w14:textId="67D7479F" w:rsidR="009B3BBF" w:rsidRPr="009B3BBF" w:rsidRDefault="009B3BBF" w:rsidP="009B3BBF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ins w:id="2441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65</w:t>
        </w:r>
      </w:ins>
      <w:del w:id="2442" w:author="wangxu" w:date="2022-02-23T11:53:00Z">
        <w:r w:rsidR="006A0BD4" w:rsidDel="00000064">
          <w:rPr>
            <w:rFonts w:asciiTheme="minorEastAsia" w:eastAsiaTheme="minorEastAsia" w:hAnsiTheme="minorEastAsia"/>
            <w:noProof/>
            <w:sz w:val="28"/>
            <w:szCs w:val="28"/>
          </w:rPr>
          <w:delText>58</w:delText>
        </w:r>
      </w:del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密码算法测试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9"/>
        <w:gridCol w:w="1369"/>
        <w:gridCol w:w="1246"/>
        <w:gridCol w:w="5772"/>
      </w:tblGrid>
      <w:tr w:rsidR="004645D2" w:rsidRPr="003C4AB9" w14:paraId="0E0E5906" w14:textId="77777777" w:rsidTr="00494823">
        <w:tc>
          <w:tcPr>
            <w:tcW w:w="4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D34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A8A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名称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E28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4645D2" w:rsidRPr="003C4AB9" w14:paraId="6A27FC83" w14:textId="77777777" w:rsidTr="00494823"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7A032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1144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4CD2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</w:t>
            </w:r>
            <w:r w:rsidRPr="001842A8">
              <w:rPr>
                <w:rFonts w:hint="eastAsia"/>
              </w:rPr>
              <w:t>B0</w:t>
            </w:r>
          </w:p>
        </w:tc>
      </w:tr>
      <w:tr w:rsidR="004645D2" w:rsidRPr="003C4AB9" w14:paraId="40FE857D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0F20D5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B4CC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DD12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</w:t>
            </w:r>
            <w:r w:rsidRPr="001842A8">
              <w:rPr>
                <w:rFonts w:hint="eastAsia"/>
              </w:rPr>
              <w:t>xE8</w:t>
            </w:r>
          </w:p>
        </w:tc>
      </w:tr>
      <w:tr w:rsidR="004645D2" w:rsidRPr="003C4AB9" w14:paraId="32745AD4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53D39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93720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966D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0x01</w:t>
            </w:r>
            <w:r w:rsidRPr="001842A8">
              <w:rPr>
                <w:rFonts w:hint="eastAsia"/>
              </w:rPr>
              <w:t>：</w:t>
            </w:r>
            <w:r w:rsidRPr="001842A8">
              <w:rPr>
                <w:rFonts w:hint="eastAsia"/>
              </w:rPr>
              <w:t>RSA1024</w:t>
            </w:r>
          </w:p>
          <w:p w14:paraId="703B983B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0x07</w:t>
            </w:r>
            <w:r w:rsidRPr="001842A8">
              <w:rPr>
                <w:rFonts w:hint="eastAsia"/>
              </w:rPr>
              <w:t>：</w:t>
            </w:r>
            <w:r w:rsidRPr="001842A8">
              <w:t>RSA2048</w:t>
            </w:r>
          </w:p>
          <w:p w14:paraId="394BF7F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0x11</w:t>
            </w:r>
            <w:r w:rsidRPr="001842A8">
              <w:rPr>
                <w:rFonts w:hint="eastAsia"/>
              </w:rPr>
              <w:t>：</w:t>
            </w:r>
            <w:r w:rsidRPr="001842A8">
              <w:t>SM2</w:t>
            </w:r>
          </w:p>
        </w:tc>
      </w:tr>
      <w:tr w:rsidR="004645D2" w:rsidRPr="003C4AB9" w14:paraId="707263D7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CD554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D4B9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1F5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4645D2" w:rsidRPr="003C4AB9" w14:paraId="3467F27D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6D1142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0F6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E69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0x0000</w:t>
            </w:r>
          </w:p>
        </w:tc>
      </w:tr>
      <w:tr w:rsidR="004645D2" w:rsidRPr="003C4AB9" w14:paraId="290054F0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CE668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FF69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363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0x0000</w:t>
            </w:r>
          </w:p>
        </w:tc>
      </w:tr>
      <w:tr w:rsidR="004645D2" w:rsidRPr="003C4AB9" w14:paraId="3BF07508" w14:textId="77777777" w:rsidTr="00494823">
        <w:tc>
          <w:tcPr>
            <w:tcW w:w="4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522F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8842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C28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Null</w:t>
            </w:r>
          </w:p>
        </w:tc>
      </w:tr>
      <w:tr w:rsidR="004645D2" w:rsidRPr="003C4AB9" w14:paraId="71CA0982" w14:textId="77777777" w:rsidTr="00494823">
        <w:tc>
          <w:tcPr>
            <w:tcW w:w="4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C69265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6EAE20A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800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A4E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成功</w:t>
            </w:r>
          </w:p>
        </w:tc>
      </w:tr>
      <w:tr w:rsidR="004645D2" w:rsidRPr="003C4AB9" w14:paraId="4834C22D" w14:textId="77777777" w:rsidTr="00494823">
        <w:tc>
          <w:tcPr>
            <w:tcW w:w="484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DBA70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A39979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6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A061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98F6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4645D2" w:rsidRPr="003C4AB9" w14:paraId="49504F33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0A03A7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E633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05C7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0x0000</w:t>
            </w:r>
          </w:p>
        </w:tc>
      </w:tr>
      <w:tr w:rsidR="004645D2" w:rsidRPr="003C4AB9" w14:paraId="4B94B988" w14:textId="77777777" w:rsidTr="00494823">
        <w:tc>
          <w:tcPr>
            <w:tcW w:w="48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FB424E" w14:textId="77777777" w:rsidR="004645D2" w:rsidRPr="001842A8" w:rsidRDefault="004645D2" w:rsidP="001842A8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630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3FD2E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Null</w:t>
            </w:r>
          </w:p>
        </w:tc>
      </w:tr>
      <w:tr w:rsidR="004645D2" w:rsidRPr="003C4AB9" w14:paraId="2E0343E9" w14:textId="77777777" w:rsidTr="00494823">
        <w:tc>
          <w:tcPr>
            <w:tcW w:w="484" w:type="pct"/>
            <w:tcBorders>
              <w:left w:val="single" w:sz="4" w:space="0" w:color="auto"/>
              <w:right w:val="single" w:sz="4" w:space="0" w:color="auto"/>
            </w:tcBorders>
          </w:tcPr>
          <w:p w14:paraId="239E7EEF" w14:textId="77777777" w:rsidR="004645D2" w:rsidRPr="001842A8" w:rsidRDefault="004645D2" w:rsidP="001842A8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5937" w14:textId="77777777" w:rsidR="004645D2" w:rsidRPr="001842A8" w:rsidRDefault="004645D2" w:rsidP="00796092">
            <w:pPr>
              <w:pStyle w:val="af6"/>
              <w:keepNext/>
              <w:jc w:val="left"/>
            </w:pPr>
          </w:p>
        </w:tc>
      </w:tr>
    </w:tbl>
    <w:p w14:paraId="4E510C93" w14:textId="77777777" w:rsidR="004645D2" w:rsidRDefault="004645D2" w:rsidP="004645D2">
      <w:pPr>
        <w:widowControl/>
        <w:jc w:val="left"/>
      </w:pPr>
      <w:r>
        <w:br w:type="page"/>
      </w:r>
    </w:p>
    <w:p w14:paraId="165C2F75" w14:textId="77777777" w:rsidR="007F18E8" w:rsidRDefault="007F18E8" w:rsidP="007F18E8">
      <w:pPr>
        <w:pStyle w:val="3"/>
      </w:pPr>
      <w:bookmarkStart w:id="2443" w:name="_Ref53220841"/>
      <w:bookmarkStart w:id="2444" w:name="_Toc96509736"/>
      <w:r w:rsidRPr="00EE1C65">
        <w:rPr>
          <w:rFonts w:hint="eastAsia"/>
        </w:rPr>
        <w:lastRenderedPageBreak/>
        <w:t>写</w:t>
      </w:r>
      <w:r>
        <w:rPr>
          <w:rFonts w:hint="eastAsia"/>
        </w:rPr>
        <w:t>外部</w:t>
      </w:r>
      <w:r>
        <w:t>FLASH</w:t>
      </w:r>
      <w:r w:rsidR="0057550B">
        <w:rPr>
          <w:rFonts w:hint="eastAsia"/>
        </w:rPr>
        <w:t>用户区</w:t>
      </w:r>
      <w:r>
        <w:rPr>
          <w:rFonts w:hint="eastAsia"/>
        </w:rPr>
        <w:t>（</w:t>
      </w:r>
      <w:r w:rsidR="006D7E11" w:rsidRPr="008D7967">
        <w:rPr>
          <w:rFonts w:hint="eastAsia"/>
        </w:rPr>
        <w:t>0x</w:t>
      </w:r>
      <w:r w:rsidR="006D7E11">
        <w:rPr>
          <w:rFonts w:hint="eastAsia"/>
        </w:rPr>
        <w:t>E9</w:t>
      </w:r>
      <w:r>
        <w:rPr>
          <w:rFonts w:hint="eastAsia"/>
        </w:rPr>
        <w:t>）</w:t>
      </w:r>
      <w:bookmarkEnd w:id="2443"/>
      <w:bookmarkEnd w:id="2444"/>
    </w:p>
    <w:p w14:paraId="69955CFD" w14:textId="77777777" w:rsidR="007F18E8" w:rsidRPr="00BF629E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7F18E8" w:rsidRPr="00BF629E">
        <w:rPr>
          <w:rFonts w:hint="eastAsia"/>
          <w:sz w:val="28"/>
          <w:szCs w:val="28"/>
        </w:rPr>
        <w:t>定义与范围</w:t>
      </w:r>
    </w:p>
    <w:p w14:paraId="221D4CAC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59133880" w14:textId="77777777" w:rsidR="007F18E8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7F18E8" w:rsidRPr="00BF629E">
        <w:rPr>
          <w:rFonts w:hint="eastAsia"/>
          <w:sz w:val="28"/>
          <w:szCs w:val="28"/>
        </w:rPr>
        <w:t>指令与响应报文</w:t>
      </w:r>
    </w:p>
    <w:p w14:paraId="516B746B" w14:textId="35AB45C1" w:rsidR="009B3BBF" w:rsidRPr="009B3BBF" w:rsidRDefault="009B3BBF" w:rsidP="009B3BBF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ins w:id="2445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66</w:t>
        </w:r>
      </w:ins>
      <w:del w:id="2446" w:author="wangxu" w:date="2022-02-23T11:53:00Z">
        <w:r w:rsidR="006A0BD4" w:rsidDel="00000064">
          <w:rPr>
            <w:rFonts w:asciiTheme="minorEastAsia" w:eastAsiaTheme="minorEastAsia" w:hAnsiTheme="minorEastAsia"/>
            <w:noProof/>
            <w:sz w:val="28"/>
            <w:szCs w:val="28"/>
          </w:rPr>
          <w:delText>59</w:delText>
        </w:r>
      </w:del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写外部FLASH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369"/>
        <w:gridCol w:w="1244"/>
        <w:gridCol w:w="5772"/>
      </w:tblGrid>
      <w:tr w:rsidR="007F18E8" w:rsidRPr="00D56A15" w14:paraId="1B826D9E" w14:textId="77777777" w:rsidTr="00494823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189F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346E2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名称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30BA4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7F18E8" w:rsidRPr="00D56A15" w14:paraId="445E34D4" w14:textId="77777777" w:rsidTr="00494823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B41479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4A24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2F502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t>0xB0</w:t>
            </w:r>
          </w:p>
        </w:tc>
      </w:tr>
      <w:tr w:rsidR="007F18E8" w:rsidRPr="00D56A15" w14:paraId="3AF89B22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1D8074" w14:textId="77777777" w:rsidR="007F18E8" w:rsidRPr="001842A8" w:rsidRDefault="007F18E8" w:rsidP="00180904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E15F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BD78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t>0x</w:t>
            </w:r>
            <w:r w:rsidR="00F94D02">
              <w:rPr>
                <w:rFonts w:hint="eastAsia"/>
              </w:rPr>
              <w:t>E9</w:t>
            </w:r>
          </w:p>
        </w:tc>
      </w:tr>
      <w:tr w:rsidR="007F18E8" w:rsidRPr="00D56A15" w14:paraId="1EB2C6CB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64289D" w14:textId="77777777" w:rsidR="007F18E8" w:rsidRPr="001842A8" w:rsidRDefault="007F18E8" w:rsidP="00180904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6F0E5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3D5C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t>0x00</w:t>
            </w:r>
          </w:p>
        </w:tc>
      </w:tr>
      <w:tr w:rsidR="007F18E8" w:rsidRPr="00D56A15" w14:paraId="2E7E9C76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812174" w14:textId="77777777" w:rsidR="007F18E8" w:rsidRPr="001842A8" w:rsidRDefault="007F18E8" w:rsidP="00180904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3276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5B21C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t>0x00</w:t>
            </w:r>
          </w:p>
        </w:tc>
      </w:tr>
      <w:tr w:rsidR="007F18E8" w:rsidRPr="00D56A15" w14:paraId="46A33B52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452EDD" w14:textId="77777777" w:rsidR="007F18E8" w:rsidRPr="001842A8" w:rsidRDefault="007F18E8" w:rsidP="00180904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9F83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4C85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0x0104</w:t>
            </w:r>
          </w:p>
        </w:tc>
      </w:tr>
      <w:tr w:rsidR="007F18E8" w:rsidRPr="00D56A15" w14:paraId="2DB2D465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278AAF" w14:textId="77777777" w:rsidR="007F18E8" w:rsidRPr="001842A8" w:rsidRDefault="007F18E8" w:rsidP="00180904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05556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67E29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0x0000</w:t>
            </w:r>
          </w:p>
        </w:tc>
      </w:tr>
      <w:tr w:rsidR="007F18E8" w:rsidRPr="00D56A15" w14:paraId="5B3E644D" w14:textId="77777777" w:rsidTr="00494823">
        <w:tc>
          <w:tcPr>
            <w:tcW w:w="4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F6F1" w14:textId="77777777" w:rsidR="007F18E8" w:rsidRPr="001842A8" w:rsidRDefault="007F18E8" w:rsidP="00180904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43A2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6DA7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起始地址和数据</w:t>
            </w:r>
          </w:p>
        </w:tc>
      </w:tr>
      <w:tr w:rsidR="007F18E8" w:rsidRPr="00D56A15" w14:paraId="46BDF3D5" w14:textId="77777777" w:rsidTr="00494823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9AC680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3BDDEE2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81C3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BA68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t>成功</w:t>
            </w:r>
          </w:p>
        </w:tc>
      </w:tr>
      <w:tr w:rsidR="007F18E8" w:rsidRPr="00D56A15" w14:paraId="562E0996" w14:textId="77777777" w:rsidTr="00494823">
        <w:tc>
          <w:tcPr>
            <w:tcW w:w="48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401A3C" w14:textId="77777777" w:rsidR="007F18E8" w:rsidRPr="001842A8" w:rsidRDefault="007F18E8" w:rsidP="00180904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3B19D5" w14:textId="77777777" w:rsidR="007F18E8" w:rsidRPr="001842A8" w:rsidRDefault="007F18E8" w:rsidP="00180904">
            <w:pPr>
              <w:pStyle w:val="af6"/>
              <w:jc w:val="left"/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D667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DCFE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7F18E8" w:rsidRPr="00D56A15" w14:paraId="47405E47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F32AF83" w14:textId="77777777" w:rsidR="007F18E8" w:rsidRPr="001842A8" w:rsidRDefault="007F18E8" w:rsidP="00180904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FD46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213F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7F18E8" w:rsidRPr="00D56A15" w14:paraId="3807ED9E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6DB552" w14:textId="77777777" w:rsidR="007F18E8" w:rsidRPr="001842A8" w:rsidRDefault="007F18E8" w:rsidP="00180904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B102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03F44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Null</w:t>
            </w:r>
          </w:p>
        </w:tc>
      </w:tr>
      <w:tr w:rsidR="007F18E8" w:rsidRPr="00D56A15" w14:paraId="17053599" w14:textId="77777777" w:rsidTr="00494823">
        <w:tc>
          <w:tcPr>
            <w:tcW w:w="4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9F0A" w14:textId="77777777" w:rsidR="007F18E8" w:rsidRPr="001842A8" w:rsidRDefault="007F18E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17E8" w14:textId="77777777" w:rsidR="007F18E8" w:rsidRDefault="007F18E8" w:rsidP="00180904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发送的数据格式：起始地址（</w:t>
            </w:r>
            <w:r w:rsidRPr="001842A8">
              <w:rPr>
                <w:rFonts w:hint="eastAsia"/>
              </w:rPr>
              <w:t>4</w:t>
            </w:r>
            <w:r w:rsidRPr="001842A8">
              <w:rPr>
                <w:rFonts w:hint="eastAsia"/>
              </w:rPr>
              <w:t>）字节</w:t>
            </w:r>
            <w:r w:rsidRPr="001842A8">
              <w:rPr>
                <w:rFonts w:hint="eastAsia"/>
              </w:rPr>
              <w:t>|</w:t>
            </w:r>
            <w:r w:rsidRPr="001842A8">
              <w:rPr>
                <w:rFonts w:hint="eastAsia"/>
              </w:rPr>
              <w:t>数据。</w:t>
            </w:r>
          </w:p>
          <w:p w14:paraId="70C6C784" w14:textId="77777777" w:rsidR="008408A7" w:rsidRDefault="008408A7" w:rsidP="00180904">
            <w:pPr>
              <w:pStyle w:val="af6"/>
              <w:keepNext/>
              <w:jc w:val="left"/>
            </w:pPr>
            <w:r>
              <w:rPr>
                <w:rFonts w:hint="eastAsia"/>
              </w:rPr>
              <w:t>起始地址必须为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的整数倍；</w:t>
            </w:r>
          </w:p>
          <w:p w14:paraId="14E1018D" w14:textId="77777777" w:rsidR="00216FE7" w:rsidRPr="001842A8" w:rsidRDefault="00216FE7" w:rsidP="00180904">
            <w:pPr>
              <w:pStyle w:val="af6"/>
              <w:keepNext/>
              <w:jc w:val="left"/>
            </w:pPr>
            <w:r>
              <w:rPr>
                <w:rFonts w:hint="eastAsia"/>
              </w:rPr>
              <w:t>起始地址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数据长度不得超过</w:t>
            </w:r>
            <w:r>
              <w:rPr>
                <w:rFonts w:hint="eastAsia"/>
              </w:rPr>
              <w:t>512K</w:t>
            </w:r>
            <w:r>
              <w:rPr>
                <w:rFonts w:hint="eastAsia"/>
              </w:rPr>
              <w:t>；</w:t>
            </w:r>
          </w:p>
        </w:tc>
      </w:tr>
    </w:tbl>
    <w:p w14:paraId="3DE5EAFA" w14:textId="77777777" w:rsidR="009B3BBF" w:rsidRDefault="009B3BBF" w:rsidP="00180904">
      <w:pPr>
        <w:sectPr w:rsidR="009B3BBF" w:rsidSect="00C65EB8"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14:paraId="38743BBB" w14:textId="77777777" w:rsidR="00804BC8" w:rsidRDefault="00DA2FE2" w:rsidP="00804BC8">
      <w:pPr>
        <w:pStyle w:val="3"/>
      </w:pPr>
      <w:bookmarkStart w:id="2447" w:name="_Ref53220846"/>
      <w:bookmarkStart w:id="2448" w:name="_Toc96509737"/>
      <w:r>
        <w:rPr>
          <w:rFonts w:hint="eastAsia"/>
        </w:rPr>
        <w:lastRenderedPageBreak/>
        <w:t>读</w:t>
      </w:r>
      <w:r w:rsidR="00804BC8">
        <w:rPr>
          <w:rFonts w:hint="eastAsia"/>
        </w:rPr>
        <w:t>外部</w:t>
      </w:r>
      <w:r w:rsidR="00804BC8">
        <w:t>FLASH</w:t>
      </w:r>
      <w:r w:rsidR="00804BC8">
        <w:rPr>
          <w:rFonts w:hint="eastAsia"/>
        </w:rPr>
        <w:t>用户区（</w:t>
      </w:r>
      <w:r w:rsidR="00804BC8" w:rsidRPr="008D7967">
        <w:rPr>
          <w:rFonts w:hint="eastAsia"/>
        </w:rPr>
        <w:t>0x</w:t>
      </w:r>
      <w:r w:rsidR="006D7E11">
        <w:rPr>
          <w:rFonts w:hint="eastAsia"/>
        </w:rPr>
        <w:t>EA</w:t>
      </w:r>
      <w:r w:rsidR="00804BC8">
        <w:rPr>
          <w:rFonts w:hint="eastAsia"/>
        </w:rPr>
        <w:t>）</w:t>
      </w:r>
      <w:bookmarkEnd w:id="2447"/>
      <w:bookmarkEnd w:id="2448"/>
    </w:p>
    <w:p w14:paraId="5E2456A3" w14:textId="77777777" w:rsidR="00804BC8" w:rsidRPr="00BF629E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804BC8" w:rsidRPr="00BF629E">
        <w:rPr>
          <w:rFonts w:hint="eastAsia"/>
          <w:sz w:val="28"/>
          <w:szCs w:val="28"/>
        </w:rPr>
        <w:t>定义与范围</w:t>
      </w:r>
    </w:p>
    <w:p w14:paraId="331CA606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6D1A02DA" w14:textId="77777777" w:rsidR="00804BC8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804BC8" w:rsidRPr="00BF629E">
        <w:rPr>
          <w:rFonts w:hint="eastAsia"/>
          <w:sz w:val="28"/>
          <w:szCs w:val="28"/>
        </w:rPr>
        <w:t>指令与响应报文</w:t>
      </w:r>
    </w:p>
    <w:p w14:paraId="19EC5AC3" w14:textId="2FE328C2" w:rsidR="009B3BBF" w:rsidRPr="009B3BBF" w:rsidRDefault="009B3BBF" w:rsidP="009B3BBF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ins w:id="2449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67</w:t>
        </w:r>
      </w:ins>
      <w:del w:id="2450" w:author="wangxu" w:date="2022-02-23T11:53:00Z">
        <w:r w:rsidR="006A0BD4" w:rsidDel="00000064">
          <w:rPr>
            <w:rFonts w:asciiTheme="minorEastAsia" w:eastAsiaTheme="minorEastAsia" w:hAnsiTheme="minorEastAsia"/>
            <w:noProof/>
            <w:sz w:val="28"/>
            <w:szCs w:val="28"/>
          </w:rPr>
          <w:delText>60</w:delText>
        </w:r>
      </w:del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写外部FLASH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369"/>
        <w:gridCol w:w="1244"/>
        <w:gridCol w:w="5772"/>
      </w:tblGrid>
      <w:tr w:rsidR="00804BC8" w:rsidRPr="00D56A15" w14:paraId="2CF3FAC7" w14:textId="77777777" w:rsidTr="00494823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9E2B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9B5C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名称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D3B0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804BC8" w:rsidRPr="00D56A15" w14:paraId="19DB6F9D" w14:textId="77777777" w:rsidTr="00494823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E8773E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33BEC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A1A1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t>0xB0</w:t>
            </w:r>
          </w:p>
        </w:tc>
      </w:tr>
      <w:tr w:rsidR="00804BC8" w:rsidRPr="00D56A15" w14:paraId="534CDF58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559083" w14:textId="77777777" w:rsidR="00804BC8" w:rsidRPr="001842A8" w:rsidRDefault="00804BC8" w:rsidP="00180904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A716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EB5B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t>0x</w:t>
            </w:r>
            <w:r w:rsidR="00F94D02">
              <w:rPr>
                <w:rFonts w:hint="eastAsia"/>
              </w:rPr>
              <w:t>EA</w:t>
            </w:r>
          </w:p>
        </w:tc>
      </w:tr>
      <w:tr w:rsidR="00804BC8" w:rsidRPr="00D56A15" w14:paraId="3F341272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211247" w14:textId="77777777" w:rsidR="00804BC8" w:rsidRPr="001842A8" w:rsidRDefault="00804BC8" w:rsidP="00180904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7096E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A06C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t>0x00</w:t>
            </w:r>
          </w:p>
        </w:tc>
      </w:tr>
      <w:tr w:rsidR="00804BC8" w:rsidRPr="00D56A15" w14:paraId="58926AC6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BB476A1" w14:textId="77777777" w:rsidR="00804BC8" w:rsidRPr="001842A8" w:rsidRDefault="00804BC8" w:rsidP="00180904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E8CF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43BD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t>0x00</w:t>
            </w:r>
          </w:p>
        </w:tc>
      </w:tr>
      <w:tr w:rsidR="00804BC8" w:rsidRPr="00D56A15" w14:paraId="07848A6F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1701DA" w14:textId="77777777" w:rsidR="00804BC8" w:rsidRPr="001842A8" w:rsidRDefault="00804BC8" w:rsidP="00180904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CC76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6A30" w14:textId="77777777" w:rsidR="00804BC8" w:rsidRPr="001842A8" w:rsidRDefault="00DA2FE2" w:rsidP="00180904">
            <w:pPr>
              <w:pStyle w:val="af6"/>
              <w:jc w:val="left"/>
            </w:pPr>
            <w:r>
              <w:rPr>
                <w:rFonts w:hint="eastAsia"/>
              </w:rPr>
              <w:t>0x0</w:t>
            </w:r>
            <w:r w:rsidR="00806618">
              <w:rPr>
                <w:rFonts w:hint="eastAsia"/>
              </w:rPr>
              <w:t>4</w:t>
            </w:r>
          </w:p>
        </w:tc>
      </w:tr>
      <w:tr w:rsidR="00804BC8" w:rsidRPr="00D56A15" w14:paraId="056783E3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2BF8A63" w14:textId="77777777" w:rsidR="00804BC8" w:rsidRPr="001842A8" w:rsidRDefault="00804BC8" w:rsidP="00180904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A513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58AB9" w14:textId="77777777" w:rsidR="00804BC8" w:rsidRPr="001842A8" w:rsidRDefault="005F6595" w:rsidP="00180904">
            <w:pPr>
              <w:pStyle w:val="af6"/>
              <w:jc w:val="left"/>
            </w:pPr>
            <w:r>
              <w:rPr>
                <w:rFonts w:hint="eastAsia"/>
              </w:rPr>
              <w:t>不大于</w:t>
            </w:r>
            <w:r>
              <w:rPr>
                <w:rFonts w:hint="eastAsia"/>
              </w:rPr>
              <w:t>0x800</w:t>
            </w:r>
          </w:p>
        </w:tc>
      </w:tr>
      <w:tr w:rsidR="00804BC8" w:rsidRPr="00D56A15" w14:paraId="7EC5EE78" w14:textId="77777777" w:rsidTr="00494823">
        <w:tc>
          <w:tcPr>
            <w:tcW w:w="4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57E4" w14:textId="77777777" w:rsidR="00804BC8" w:rsidRPr="001842A8" w:rsidRDefault="00804BC8" w:rsidP="00180904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C5C4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E312" w14:textId="77777777" w:rsidR="00804BC8" w:rsidRPr="001842A8" w:rsidRDefault="005F6595" w:rsidP="00180904">
            <w:pPr>
              <w:pStyle w:val="af6"/>
              <w:jc w:val="left"/>
            </w:pPr>
            <w:r>
              <w:rPr>
                <w:rFonts w:hint="eastAsia"/>
              </w:rPr>
              <w:t>起始地址</w:t>
            </w:r>
          </w:p>
        </w:tc>
      </w:tr>
      <w:tr w:rsidR="00804BC8" w:rsidRPr="00D56A15" w14:paraId="2DEFB71D" w14:textId="77777777" w:rsidTr="00494823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5A75FF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B6D699D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8BCB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C9D5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t>成功</w:t>
            </w:r>
          </w:p>
        </w:tc>
      </w:tr>
      <w:tr w:rsidR="00804BC8" w:rsidRPr="00D56A15" w14:paraId="090EA5B6" w14:textId="77777777" w:rsidTr="00494823">
        <w:tc>
          <w:tcPr>
            <w:tcW w:w="48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5098FE" w14:textId="77777777" w:rsidR="00804BC8" w:rsidRPr="001842A8" w:rsidRDefault="00804BC8" w:rsidP="00180904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0A30BA" w14:textId="77777777" w:rsidR="00804BC8" w:rsidRPr="001842A8" w:rsidRDefault="00804BC8" w:rsidP="00180904">
            <w:pPr>
              <w:pStyle w:val="af6"/>
              <w:jc w:val="left"/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0AFE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6753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804BC8" w:rsidRPr="00D56A15" w14:paraId="16BCA4CB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F7E055" w14:textId="77777777" w:rsidR="00804BC8" w:rsidRPr="001842A8" w:rsidRDefault="00804BC8" w:rsidP="00180904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CC9B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4B32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0x00</w:t>
            </w:r>
          </w:p>
        </w:tc>
      </w:tr>
      <w:tr w:rsidR="00804BC8" w:rsidRPr="00D56A15" w14:paraId="5094199D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0ABB50" w14:textId="77777777" w:rsidR="00804BC8" w:rsidRPr="001842A8" w:rsidRDefault="00804BC8" w:rsidP="00180904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D569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05D1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Null</w:t>
            </w:r>
          </w:p>
        </w:tc>
      </w:tr>
      <w:tr w:rsidR="00804BC8" w:rsidRPr="00D56A15" w14:paraId="63AF09DA" w14:textId="77777777" w:rsidTr="00494823">
        <w:tc>
          <w:tcPr>
            <w:tcW w:w="4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6B15" w14:textId="77777777" w:rsidR="00804BC8" w:rsidRPr="001842A8" w:rsidRDefault="00804BC8" w:rsidP="00180904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F6AC" w14:textId="77777777" w:rsidR="00804BC8" w:rsidRDefault="00804BC8" w:rsidP="00180904">
            <w:pPr>
              <w:pStyle w:val="af6"/>
              <w:keepNext/>
              <w:jc w:val="left"/>
            </w:pPr>
            <w:r w:rsidRPr="001842A8">
              <w:rPr>
                <w:rFonts w:hint="eastAsia"/>
              </w:rPr>
              <w:t>发送的数据格式：起始地址（</w:t>
            </w:r>
            <w:r w:rsidRPr="001842A8">
              <w:rPr>
                <w:rFonts w:hint="eastAsia"/>
              </w:rPr>
              <w:t>4</w:t>
            </w:r>
            <w:r w:rsidRPr="001842A8">
              <w:rPr>
                <w:rFonts w:hint="eastAsia"/>
              </w:rPr>
              <w:t>）字节。</w:t>
            </w:r>
          </w:p>
          <w:p w14:paraId="01DAE97F" w14:textId="77777777" w:rsidR="00804BC8" w:rsidRDefault="00804BC8" w:rsidP="00180904">
            <w:pPr>
              <w:pStyle w:val="af6"/>
              <w:keepNext/>
              <w:jc w:val="left"/>
            </w:pPr>
            <w:r>
              <w:rPr>
                <w:rFonts w:hint="eastAsia"/>
              </w:rPr>
              <w:t>起始地址必须为</w:t>
            </w:r>
            <w:r>
              <w:rPr>
                <w:rFonts w:hint="eastAsia"/>
              </w:rPr>
              <w:t>256</w:t>
            </w:r>
            <w:r>
              <w:rPr>
                <w:rFonts w:hint="eastAsia"/>
              </w:rPr>
              <w:t>的整数倍；</w:t>
            </w:r>
          </w:p>
          <w:p w14:paraId="463C6BC7" w14:textId="77777777" w:rsidR="00804BC8" w:rsidRDefault="00804BC8" w:rsidP="00180904">
            <w:pPr>
              <w:pStyle w:val="af6"/>
              <w:keepNext/>
              <w:jc w:val="left"/>
            </w:pPr>
            <w:r>
              <w:rPr>
                <w:rFonts w:hint="eastAsia"/>
              </w:rPr>
              <w:t>起始地址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数据长度不得超过</w:t>
            </w:r>
            <w:r>
              <w:rPr>
                <w:rFonts w:hint="eastAsia"/>
              </w:rPr>
              <w:t>512K</w:t>
            </w:r>
            <w:r>
              <w:rPr>
                <w:rFonts w:hint="eastAsia"/>
              </w:rPr>
              <w:t>；</w:t>
            </w:r>
          </w:p>
          <w:p w14:paraId="16FF8571" w14:textId="77777777" w:rsidR="00620D46" w:rsidRPr="001842A8" w:rsidRDefault="00620D46" w:rsidP="00180904">
            <w:pPr>
              <w:pStyle w:val="af6"/>
              <w:keepNext/>
              <w:jc w:val="left"/>
            </w:pPr>
            <w:r>
              <w:rPr>
                <w:rFonts w:hint="eastAsia"/>
              </w:rPr>
              <w:t>单次读取最大</w:t>
            </w:r>
            <w:r>
              <w:rPr>
                <w:rFonts w:hint="eastAsia"/>
              </w:rPr>
              <w:t>2K</w:t>
            </w:r>
            <w:r>
              <w:rPr>
                <w:rFonts w:hint="eastAsia"/>
              </w:rPr>
              <w:t>；</w:t>
            </w:r>
          </w:p>
        </w:tc>
      </w:tr>
    </w:tbl>
    <w:p w14:paraId="4D19ED2D" w14:textId="77777777" w:rsidR="009B3BBF" w:rsidRDefault="009B3BBF" w:rsidP="00180904">
      <w:pPr>
        <w:sectPr w:rsidR="009B3BBF" w:rsidSect="00C65EB8">
          <w:pgSz w:w="11906" w:h="16838"/>
          <w:pgMar w:top="1701" w:right="1418" w:bottom="1418" w:left="1418" w:header="851" w:footer="992" w:gutter="0"/>
          <w:cols w:space="425"/>
          <w:docGrid w:type="lines" w:linePitch="312"/>
        </w:sectPr>
      </w:pPr>
    </w:p>
    <w:p w14:paraId="76ACB049" w14:textId="77777777" w:rsidR="001D4A5A" w:rsidRDefault="00994481" w:rsidP="001D4A5A">
      <w:pPr>
        <w:pStyle w:val="3"/>
      </w:pPr>
      <w:bookmarkStart w:id="2451" w:name="_Ref53220853"/>
      <w:bookmarkStart w:id="2452" w:name="_Toc96509738"/>
      <w:r>
        <w:rPr>
          <w:rFonts w:hint="eastAsia"/>
        </w:rPr>
        <w:lastRenderedPageBreak/>
        <w:t>导入密钥加密密钥</w:t>
      </w:r>
      <w:r w:rsidR="001D4A5A">
        <w:rPr>
          <w:rFonts w:hint="eastAsia"/>
        </w:rPr>
        <w:t>（</w:t>
      </w:r>
      <w:r w:rsidR="001D4A5A" w:rsidRPr="008D7967">
        <w:rPr>
          <w:rFonts w:hint="eastAsia"/>
        </w:rPr>
        <w:t>0x</w:t>
      </w:r>
      <w:r w:rsidR="001D4A5A">
        <w:rPr>
          <w:rFonts w:hint="eastAsia"/>
        </w:rPr>
        <w:t>EB</w:t>
      </w:r>
      <w:r w:rsidR="001D4A5A">
        <w:rPr>
          <w:rFonts w:hint="eastAsia"/>
        </w:rPr>
        <w:t>）</w:t>
      </w:r>
      <w:bookmarkEnd w:id="2451"/>
      <w:bookmarkEnd w:id="2452"/>
    </w:p>
    <w:p w14:paraId="59F3D1A9" w14:textId="77777777" w:rsidR="001D4A5A" w:rsidRPr="00BF629E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1D4A5A" w:rsidRPr="00BF629E">
        <w:rPr>
          <w:rFonts w:hint="eastAsia"/>
          <w:sz w:val="28"/>
          <w:szCs w:val="28"/>
        </w:rPr>
        <w:t>定义与范围</w:t>
      </w:r>
    </w:p>
    <w:p w14:paraId="79BF2505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34FC2ED9" w14:textId="77777777" w:rsidR="001D4A5A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1D4A5A" w:rsidRPr="00BF629E">
        <w:rPr>
          <w:rFonts w:hint="eastAsia"/>
          <w:sz w:val="28"/>
          <w:szCs w:val="28"/>
        </w:rPr>
        <w:t>指令与响应报文</w:t>
      </w:r>
    </w:p>
    <w:p w14:paraId="499E0263" w14:textId="75E25539" w:rsidR="009B3BBF" w:rsidRPr="009B3BBF" w:rsidRDefault="009B3BBF" w:rsidP="009B3BBF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ins w:id="2453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68</w:t>
        </w:r>
      </w:ins>
      <w:del w:id="2454" w:author="wangxu" w:date="2022-02-23T11:53:00Z">
        <w:r w:rsidR="006A0BD4" w:rsidDel="00000064">
          <w:rPr>
            <w:rFonts w:asciiTheme="minorEastAsia" w:eastAsiaTheme="minorEastAsia" w:hAnsiTheme="minorEastAsia"/>
            <w:noProof/>
            <w:sz w:val="28"/>
            <w:szCs w:val="28"/>
          </w:rPr>
          <w:delText>61</w:delText>
        </w:r>
      </w:del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导入密钥加密密钥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369"/>
        <w:gridCol w:w="1244"/>
        <w:gridCol w:w="5772"/>
      </w:tblGrid>
      <w:tr w:rsidR="001D4A5A" w:rsidRPr="00D56A15" w14:paraId="0EE71D17" w14:textId="77777777" w:rsidTr="00494823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E7BB6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D69A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名称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917C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1D4A5A" w:rsidRPr="00D56A15" w14:paraId="6727DDED" w14:textId="77777777" w:rsidTr="00494823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53A311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3A75B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2248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t>0xB0</w:t>
            </w:r>
          </w:p>
        </w:tc>
      </w:tr>
      <w:tr w:rsidR="001D4A5A" w:rsidRPr="00D56A15" w14:paraId="01A712E7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79A8A8" w14:textId="77777777" w:rsidR="001D4A5A" w:rsidRPr="001842A8" w:rsidRDefault="001D4A5A" w:rsidP="005E22D9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33E2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52DF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t>0x</w:t>
            </w:r>
            <w:r w:rsidR="004560F6">
              <w:rPr>
                <w:rFonts w:hint="eastAsia"/>
              </w:rPr>
              <w:t>EB</w:t>
            </w:r>
          </w:p>
        </w:tc>
      </w:tr>
      <w:tr w:rsidR="001D4A5A" w:rsidRPr="00D56A15" w14:paraId="6770EFB1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8CCBE3" w14:textId="77777777" w:rsidR="001D4A5A" w:rsidRPr="001842A8" w:rsidRDefault="001D4A5A" w:rsidP="005E22D9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67E23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CC4F" w14:textId="77777777" w:rsidR="001D4A5A" w:rsidRDefault="001D4A5A" w:rsidP="005E22D9">
            <w:pPr>
              <w:pStyle w:val="af6"/>
              <w:jc w:val="left"/>
            </w:pPr>
            <w:r w:rsidRPr="001842A8">
              <w:t>0x00</w:t>
            </w:r>
            <w:r w:rsidR="00DE519C">
              <w:rPr>
                <w:rFonts w:hint="eastAsia"/>
              </w:rPr>
              <w:t>:</w:t>
            </w:r>
            <w:r w:rsidR="00DE519C">
              <w:rPr>
                <w:rFonts w:hint="eastAsia"/>
              </w:rPr>
              <w:t>获取公钥</w:t>
            </w:r>
          </w:p>
          <w:p w14:paraId="5097B7BF" w14:textId="77777777" w:rsidR="00DE519C" w:rsidRPr="001842A8" w:rsidRDefault="00DE519C" w:rsidP="005E22D9">
            <w:pPr>
              <w:pStyle w:val="af6"/>
              <w:jc w:val="left"/>
            </w:pPr>
            <w:r>
              <w:rPr>
                <w:rFonts w:hint="eastAsia"/>
              </w:rPr>
              <w:t>0x01:</w:t>
            </w:r>
            <w:r>
              <w:rPr>
                <w:rFonts w:hint="eastAsia"/>
              </w:rPr>
              <w:t>导入密钥加密密钥</w:t>
            </w:r>
          </w:p>
        </w:tc>
      </w:tr>
      <w:tr w:rsidR="001D4A5A" w:rsidRPr="00D56A15" w14:paraId="4AB52A32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A83E9A" w14:textId="77777777" w:rsidR="001D4A5A" w:rsidRPr="001842A8" w:rsidRDefault="001D4A5A" w:rsidP="005E22D9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89F7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917C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t>0x00</w:t>
            </w:r>
          </w:p>
        </w:tc>
      </w:tr>
      <w:tr w:rsidR="001D4A5A" w:rsidRPr="00D56A15" w14:paraId="2317654A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20AC70" w14:textId="77777777" w:rsidR="001D4A5A" w:rsidRPr="001842A8" w:rsidRDefault="001D4A5A" w:rsidP="005E22D9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0A39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F5C3" w14:textId="77777777" w:rsidR="001D4A5A" w:rsidRDefault="00D43ED8" w:rsidP="005E22D9">
            <w:pPr>
              <w:pStyle w:val="af6"/>
              <w:jc w:val="left"/>
            </w:pPr>
            <w:r>
              <w:rPr>
                <w:rFonts w:hint="eastAsia"/>
              </w:rPr>
              <w:t>P1=0x00</w:t>
            </w:r>
            <w:r>
              <w:rPr>
                <w:rFonts w:hint="eastAsia"/>
              </w:rPr>
              <w:t>：</w:t>
            </w:r>
            <w:r w:rsidR="00CA6E3D">
              <w:rPr>
                <w:rFonts w:hint="eastAsia"/>
              </w:rPr>
              <w:t>0x</w:t>
            </w:r>
            <w:r w:rsidR="00904805">
              <w:rPr>
                <w:rFonts w:hint="eastAsia"/>
              </w:rPr>
              <w:t>10</w:t>
            </w:r>
          </w:p>
          <w:p w14:paraId="24491781" w14:textId="77777777" w:rsidR="00D43ED8" w:rsidRPr="001842A8" w:rsidRDefault="00D43ED8">
            <w:pPr>
              <w:pStyle w:val="af6"/>
              <w:jc w:val="left"/>
            </w:pPr>
            <w:r>
              <w:rPr>
                <w:rFonts w:hint="eastAsia"/>
              </w:rPr>
              <w:t>P1=0</w:t>
            </w:r>
            <w:r w:rsidR="00CA6E3D">
              <w:rPr>
                <w:rFonts w:hint="eastAsia"/>
              </w:rPr>
              <w:t>x01</w:t>
            </w:r>
            <w:r w:rsidR="00CA6E3D">
              <w:rPr>
                <w:rFonts w:hint="eastAsia"/>
              </w:rPr>
              <w:t>：</w:t>
            </w:r>
            <w:r w:rsidR="0033235D">
              <w:rPr>
                <w:rFonts w:hint="eastAsia"/>
              </w:rPr>
              <w:t>0x</w:t>
            </w:r>
            <w:r w:rsidR="00A051F3">
              <w:rPr>
                <w:rFonts w:hint="eastAsia"/>
              </w:rPr>
              <w:t>8</w:t>
            </w:r>
            <w:r w:rsidR="0033235D">
              <w:rPr>
                <w:rFonts w:hint="eastAsia"/>
              </w:rPr>
              <w:t>1</w:t>
            </w:r>
          </w:p>
        </w:tc>
      </w:tr>
      <w:tr w:rsidR="001D4A5A" w:rsidRPr="00D56A15" w14:paraId="7D7B9C1D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958EEA" w14:textId="77777777" w:rsidR="001D4A5A" w:rsidRPr="001842A8" w:rsidRDefault="001D4A5A" w:rsidP="005E22D9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88857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4993" w14:textId="77777777" w:rsidR="00D03FE0" w:rsidRDefault="00D03FE0" w:rsidP="00D03FE0">
            <w:pPr>
              <w:pStyle w:val="af6"/>
              <w:jc w:val="left"/>
            </w:pPr>
            <w:r>
              <w:rPr>
                <w:rFonts w:hint="eastAsia"/>
              </w:rPr>
              <w:t>P1=0x00</w:t>
            </w:r>
            <w:r>
              <w:rPr>
                <w:rFonts w:hint="eastAsia"/>
              </w:rPr>
              <w:t>：</w:t>
            </w:r>
            <w:r w:rsidR="00CA6E3D">
              <w:rPr>
                <w:rFonts w:hint="eastAsia"/>
              </w:rPr>
              <w:t>0x40</w:t>
            </w:r>
          </w:p>
          <w:p w14:paraId="1A1A4952" w14:textId="77777777" w:rsidR="001D4A5A" w:rsidRPr="001842A8" w:rsidRDefault="00D03FE0" w:rsidP="00D03FE0">
            <w:pPr>
              <w:pStyle w:val="af6"/>
              <w:jc w:val="left"/>
            </w:pPr>
            <w:r>
              <w:rPr>
                <w:rFonts w:hint="eastAsia"/>
              </w:rPr>
              <w:t>P1=0x01</w:t>
            </w:r>
            <w:r w:rsidR="00CA6E3D">
              <w:rPr>
                <w:rFonts w:hint="eastAsia"/>
              </w:rPr>
              <w:t>：</w:t>
            </w:r>
            <w:r w:rsidR="00792DE3">
              <w:rPr>
                <w:rFonts w:hint="eastAsia"/>
              </w:rPr>
              <w:t>0x00</w:t>
            </w:r>
          </w:p>
        </w:tc>
      </w:tr>
      <w:tr w:rsidR="001D4A5A" w:rsidRPr="00D56A15" w14:paraId="1FB1F8E3" w14:textId="77777777" w:rsidTr="00494823">
        <w:tc>
          <w:tcPr>
            <w:tcW w:w="4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EFC3" w14:textId="77777777" w:rsidR="001D4A5A" w:rsidRPr="001842A8" w:rsidRDefault="001D4A5A" w:rsidP="005E22D9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BC9F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DCC1" w14:textId="77777777" w:rsidR="00CD50CD" w:rsidRDefault="00CD50CD" w:rsidP="00CD50CD">
            <w:pPr>
              <w:pStyle w:val="af6"/>
              <w:jc w:val="left"/>
            </w:pPr>
            <w:r>
              <w:rPr>
                <w:rFonts w:hint="eastAsia"/>
              </w:rPr>
              <w:t>P1=0x00</w:t>
            </w:r>
            <w:r>
              <w:rPr>
                <w:rFonts w:hint="eastAsia"/>
              </w:rPr>
              <w:t>：</w:t>
            </w:r>
            <w:r w:rsidR="0063218E" w:rsidRPr="001842A8">
              <w:rPr>
                <w:rFonts w:hint="eastAsia"/>
              </w:rPr>
              <w:t>授权码（</w:t>
            </w:r>
            <w:r w:rsidR="0063218E" w:rsidRPr="001842A8">
              <w:rPr>
                <w:rFonts w:hint="eastAsia"/>
              </w:rPr>
              <w:t>16</w:t>
            </w:r>
            <w:r w:rsidR="0063218E" w:rsidRPr="001842A8">
              <w:rPr>
                <w:rFonts w:hint="eastAsia"/>
              </w:rPr>
              <w:t>字节）</w:t>
            </w:r>
          </w:p>
          <w:p w14:paraId="6B1BAC68" w14:textId="77777777" w:rsidR="001D4A5A" w:rsidRPr="001842A8" w:rsidRDefault="00CD50CD">
            <w:pPr>
              <w:pStyle w:val="af6"/>
              <w:jc w:val="left"/>
            </w:pPr>
            <w:r>
              <w:rPr>
                <w:rFonts w:hint="eastAsia"/>
              </w:rPr>
              <w:t>P1=0x01</w:t>
            </w:r>
            <w:r>
              <w:rPr>
                <w:rFonts w:hint="eastAsia"/>
              </w:rPr>
              <w:t>：</w:t>
            </w:r>
            <w:r w:rsidR="0063218E" w:rsidRPr="001842A8">
              <w:rPr>
                <w:rFonts w:hint="eastAsia"/>
              </w:rPr>
              <w:t>授权码（</w:t>
            </w:r>
            <w:r w:rsidR="0063218E" w:rsidRPr="001842A8">
              <w:rPr>
                <w:rFonts w:hint="eastAsia"/>
              </w:rPr>
              <w:t>16</w:t>
            </w:r>
            <w:r w:rsidR="0063218E" w:rsidRPr="001842A8">
              <w:rPr>
                <w:rFonts w:hint="eastAsia"/>
              </w:rPr>
              <w:t>字节）</w:t>
            </w:r>
            <w:r w:rsidR="0063218E">
              <w:rPr>
                <w:rFonts w:hint="eastAsia"/>
              </w:rPr>
              <w:t xml:space="preserve">+ </w:t>
            </w:r>
            <w:r w:rsidR="00F92D19">
              <w:rPr>
                <w:rFonts w:hint="eastAsia"/>
              </w:rPr>
              <w:t>加密后的密钥加密密钥</w:t>
            </w:r>
          </w:p>
        </w:tc>
      </w:tr>
      <w:tr w:rsidR="001D4A5A" w:rsidRPr="00D56A15" w14:paraId="71E21DA4" w14:textId="77777777" w:rsidTr="00494823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A5CD8C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8CB265D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B8198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78CD1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t>成功</w:t>
            </w:r>
          </w:p>
        </w:tc>
      </w:tr>
      <w:tr w:rsidR="001D4A5A" w:rsidRPr="00D56A15" w14:paraId="6FC6069E" w14:textId="77777777" w:rsidTr="00494823">
        <w:tc>
          <w:tcPr>
            <w:tcW w:w="48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98161E" w14:textId="77777777" w:rsidR="001D4A5A" w:rsidRPr="001842A8" w:rsidRDefault="001D4A5A" w:rsidP="005E22D9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9521FE" w14:textId="77777777" w:rsidR="001D4A5A" w:rsidRPr="001842A8" w:rsidRDefault="001D4A5A" w:rsidP="005E22D9">
            <w:pPr>
              <w:pStyle w:val="af6"/>
              <w:jc w:val="left"/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BD60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FD3E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1D4A5A" w:rsidRPr="00D56A15" w14:paraId="4DF9EB6A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F8C619" w14:textId="77777777" w:rsidR="001D4A5A" w:rsidRPr="001842A8" w:rsidRDefault="001D4A5A" w:rsidP="005E22D9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79BC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F42A" w14:textId="77777777" w:rsidR="001D4A5A" w:rsidRPr="001842A8" w:rsidRDefault="00AC6029" w:rsidP="00637AEC">
            <w:pPr>
              <w:pStyle w:val="af6"/>
              <w:jc w:val="left"/>
            </w:pPr>
            <w:r w:rsidRPr="001842A8">
              <w:rPr>
                <w:rFonts w:hint="eastAsia"/>
              </w:rPr>
              <w:t>成功时，值为</w:t>
            </w:r>
            <w:r w:rsidRPr="001842A8">
              <w:t>Le</w:t>
            </w:r>
            <w:r w:rsidRPr="001842A8">
              <w:rPr>
                <w:rFonts w:hint="eastAsia"/>
              </w:rPr>
              <w:t>；其它情况时，值为</w:t>
            </w:r>
            <w:r w:rsidRPr="001842A8">
              <w:rPr>
                <w:rFonts w:hint="eastAsia"/>
              </w:rPr>
              <w:t>0x0000</w:t>
            </w:r>
          </w:p>
        </w:tc>
      </w:tr>
      <w:tr w:rsidR="001D4A5A" w:rsidRPr="00D56A15" w14:paraId="12DC07AC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C91A9A" w14:textId="77777777" w:rsidR="001D4A5A" w:rsidRPr="001842A8" w:rsidRDefault="001D4A5A" w:rsidP="005E22D9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384C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97D9" w14:textId="77777777" w:rsidR="00403C6A" w:rsidRDefault="00403C6A" w:rsidP="00403C6A">
            <w:pPr>
              <w:pStyle w:val="af6"/>
              <w:jc w:val="left"/>
            </w:pPr>
            <w:r>
              <w:rPr>
                <w:rFonts w:hint="eastAsia"/>
              </w:rPr>
              <w:t>P1=0x00</w:t>
            </w:r>
            <w:r>
              <w:rPr>
                <w:rFonts w:hint="eastAsia"/>
              </w:rPr>
              <w:t>：密钥</w:t>
            </w:r>
            <w:r w:rsidR="001C4566">
              <w:rPr>
                <w:rFonts w:hint="eastAsia"/>
              </w:rPr>
              <w:t>共享</w:t>
            </w:r>
            <w:r>
              <w:rPr>
                <w:rFonts w:hint="eastAsia"/>
              </w:rPr>
              <w:t>密钥的公钥</w:t>
            </w:r>
          </w:p>
          <w:p w14:paraId="2FD82A50" w14:textId="77777777" w:rsidR="001D4A5A" w:rsidRPr="001842A8" w:rsidRDefault="00403C6A">
            <w:pPr>
              <w:pStyle w:val="af6"/>
              <w:jc w:val="left"/>
            </w:pPr>
            <w:r>
              <w:rPr>
                <w:rFonts w:hint="eastAsia"/>
              </w:rPr>
              <w:t>P1=0x01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NULL</w:t>
            </w:r>
          </w:p>
        </w:tc>
      </w:tr>
      <w:tr w:rsidR="001D4A5A" w:rsidRPr="00D56A15" w14:paraId="7D8A8A60" w14:textId="77777777" w:rsidTr="00494823">
        <w:tc>
          <w:tcPr>
            <w:tcW w:w="4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0556" w14:textId="77777777" w:rsidR="001D4A5A" w:rsidRPr="001842A8" w:rsidRDefault="001D4A5A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8265" w14:textId="77777777" w:rsidR="001D4A5A" w:rsidRDefault="00DB1CA9">
            <w:pPr>
              <w:pStyle w:val="af6"/>
              <w:keepNext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7A5696">
              <w:rPr>
                <w:rFonts w:hint="eastAsia"/>
              </w:rPr>
              <w:t>加密后的密钥加密密钥</w:t>
            </w:r>
            <w:r w:rsidR="00762AD2">
              <w:rPr>
                <w:rFonts w:hint="eastAsia"/>
              </w:rPr>
              <w:t>：</w:t>
            </w:r>
            <w:r w:rsidR="00762AD2" w:rsidRPr="001842A8">
              <w:rPr>
                <w:rFonts w:hint="eastAsia"/>
              </w:rPr>
              <w:t>0x04||C1||C2||C3</w:t>
            </w:r>
            <w:r w:rsidR="00762AD2" w:rsidRPr="001842A8">
              <w:rPr>
                <w:rFonts w:hint="eastAsia"/>
              </w:rPr>
              <w:t>和</w:t>
            </w:r>
            <w:r w:rsidR="00762AD2" w:rsidRPr="001842A8">
              <w:rPr>
                <w:rFonts w:hint="eastAsia"/>
              </w:rPr>
              <w:t>0x04||C1||C3||C2</w:t>
            </w:r>
            <w:r w:rsidR="00061D4D">
              <w:rPr>
                <w:rFonts w:hint="eastAsia"/>
              </w:rPr>
              <w:t>；</w:t>
            </w:r>
          </w:p>
          <w:p w14:paraId="0BC3217B" w14:textId="77777777" w:rsidR="00F4160F" w:rsidRDefault="00DB1CA9">
            <w:pPr>
              <w:pStyle w:val="af6"/>
              <w:keepNext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1842A8">
              <w:rPr>
                <w:rFonts w:hint="eastAsia"/>
              </w:rPr>
              <w:t>公钥格式为</w:t>
            </w:r>
            <w:r w:rsidRPr="001842A8">
              <w:rPr>
                <w:rFonts w:hint="eastAsia"/>
              </w:rPr>
              <w:t>X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32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||Y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32</w:t>
            </w:r>
            <w:r w:rsidRPr="001842A8">
              <w:rPr>
                <w:rFonts w:hint="eastAsia"/>
              </w:rPr>
              <w:t>字节）</w:t>
            </w:r>
            <w:r w:rsidR="0001667A">
              <w:rPr>
                <w:rFonts w:hint="eastAsia"/>
              </w:rPr>
              <w:t>；</w:t>
            </w:r>
          </w:p>
          <w:p w14:paraId="57E8156B" w14:textId="77777777" w:rsidR="0001667A" w:rsidRPr="001842A8" w:rsidRDefault="0001667A">
            <w:pPr>
              <w:pStyle w:val="af6"/>
              <w:keepNext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）该指令用于加密卡备份密钥。</w:t>
            </w:r>
          </w:p>
        </w:tc>
      </w:tr>
    </w:tbl>
    <w:p w14:paraId="46EB8347" w14:textId="77777777" w:rsidR="007F18E8" w:rsidRDefault="007F18E8" w:rsidP="004645D2">
      <w:pPr>
        <w:widowControl/>
        <w:jc w:val="left"/>
      </w:pPr>
    </w:p>
    <w:p w14:paraId="5418251E" w14:textId="77777777" w:rsidR="00571E09" w:rsidRDefault="00571E09" w:rsidP="00571E09">
      <w:pPr>
        <w:pStyle w:val="3"/>
      </w:pPr>
      <w:bookmarkStart w:id="2455" w:name="_Ref53220860"/>
      <w:bookmarkStart w:id="2456" w:name="_Toc96509739"/>
      <w:r>
        <w:rPr>
          <w:rFonts w:hint="eastAsia"/>
        </w:rPr>
        <w:lastRenderedPageBreak/>
        <w:t>导出密钥加密密钥（</w:t>
      </w:r>
      <w:r w:rsidRPr="008D7967">
        <w:rPr>
          <w:rFonts w:hint="eastAsia"/>
        </w:rPr>
        <w:t>0x</w:t>
      </w:r>
      <w:r>
        <w:rPr>
          <w:rFonts w:hint="eastAsia"/>
        </w:rPr>
        <w:t>E</w:t>
      </w:r>
      <w:r w:rsidR="00CA0BFC">
        <w:rPr>
          <w:rFonts w:hint="eastAsia"/>
        </w:rPr>
        <w:t>C</w:t>
      </w:r>
      <w:r>
        <w:rPr>
          <w:rFonts w:hint="eastAsia"/>
        </w:rPr>
        <w:t>）</w:t>
      </w:r>
      <w:bookmarkEnd w:id="2455"/>
      <w:bookmarkEnd w:id="2456"/>
    </w:p>
    <w:p w14:paraId="3D54C012" w14:textId="77777777" w:rsidR="00571E09" w:rsidRPr="00BF629E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571E09" w:rsidRPr="00BF629E">
        <w:rPr>
          <w:rFonts w:hint="eastAsia"/>
          <w:sz w:val="28"/>
          <w:szCs w:val="28"/>
        </w:rPr>
        <w:t>定义与范围</w:t>
      </w:r>
    </w:p>
    <w:p w14:paraId="77595A03" w14:textId="77777777" w:rsidR="00393267" w:rsidRDefault="00393267" w:rsidP="00BF629E">
      <w:pPr>
        <w:ind w:firstLineChars="200" w:firstLine="560"/>
        <w:rPr>
          <w:sz w:val="28"/>
        </w:rPr>
      </w:pPr>
      <w:r>
        <w:rPr>
          <w:sz w:val="28"/>
          <w:szCs w:val="28"/>
        </w:rPr>
        <w:t>无。</w:t>
      </w:r>
    </w:p>
    <w:p w14:paraId="39DF1F60" w14:textId="77777777" w:rsidR="00571E09" w:rsidRDefault="00E65BB8" w:rsidP="00BF629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571E09" w:rsidRPr="00BF629E">
        <w:rPr>
          <w:rFonts w:hint="eastAsia"/>
          <w:sz w:val="28"/>
          <w:szCs w:val="28"/>
        </w:rPr>
        <w:t>指令与响应报文</w:t>
      </w:r>
    </w:p>
    <w:p w14:paraId="3FC36A23" w14:textId="37CF7F1B" w:rsidR="009B3BBF" w:rsidRPr="009B3BBF" w:rsidRDefault="009B3BBF" w:rsidP="009B3BBF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9B3BBF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3</w: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9B3BBF">
        <w:rPr>
          <w:rFonts w:asciiTheme="minorEastAsia" w:eastAsiaTheme="minorEastAsia" w:hAnsiTheme="minorEastAsia"/>
          <w:sz w:val="28"/>
          <w:szCs w:val="28"/>
        </w:rPr>
        <w:noBreakHyphen/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9B3BBF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9B3BBF">
        <w:rPr>
          <w:rFonts w:asciiTheme="minorEastAsia" w:eastAsiaTheme="minorEastAsia" w:hAnsiTheme="minorEastAsia"/>
          <w:sz w:val="28"/>
          <w:szCs w:val="28"/>
        </w:rPr>
        <w:fldChar w:fldCharType="separate"/>
      </w:r>
      <w:ins w:id="2457" w:author="wangxu" w:date="2022-02-23T11:53:00Z">
        <w:r w:rsidR="00000064">
          <w:rPr>
            <w:rFonts w:asciiTheme="minorEastAsia" w:eastAsiaTheme="minorEastAsia" w:hAnsiTheme="minorEastAsia"/>
            <w:noProof/>
            <w:sz w:val="28"/>
            <w:szCs w:val="28"/>
          </w:rPr>
          <w:t>69</w:t>
        </w:r>
      </w:ins>
      <w:del w:id="2458" w:author="wangxu" w:date="2022-02-23T11:53:00Z">
        <w:r w:rsidR="006A0BD4" w:rsidDel="00000064">
          <w:rPr>
            <w:rFonts w:asciiTheme="minorEastAsia" w:eastAsiaTheme="minorEastAsia" w:hAnsiTheme="minorEastAsia"/>
            <w:noProof/>
            <w:sz w:val="28"/>
            <w:szCs w:val="28"/>
          </w:rPr>
          <w:delText>62</w:delText>
        </w:r>
      </w:del>
      <w:r w:rsidRPr="009B3BBF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="00B165ED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9B3BBF">
        <w:rPr>
          <w:rFonts w:asciiTheme="minorEastAsia" w:eastAsiaTheme="minorEastAsia" w:hAnsiTheme="minorEastAsia" w:hint="eastAsia"/>
          <w:sz w:val="28"/>
          <w:szCs w:val="28"/>
        </w:rPr>
        <w:t>导入密钥加密密钥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1369"/>
        <w:gridCol w:w="1244"/>
        <w:gridCol w:w="5772"/>
      </w:tblGrid>
      <w:tr w:rsidR="00571E09" w:rsidRPr="00D56A15" w14:paraId="5CBFE9D4" w14:textId="77777777" w:rsidTr="00494823"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8666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类型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FCE0D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名称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77C6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赋值与描述</w:t>
            </w:r>
          </w:p>
        </w:tc>
      </w:tr>
      <w:tr w:rsidR="00571E09" w:rsidRPr="00D56A15" w14:paraId="26294905" w14:textId="77777777" w:rsidTr="00494823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7A5071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指令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E480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t>CLA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70075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t>0xB0</w:t>
            </w:r>
          </w:p>
        </w:tc>
      </w:tr>
      <w:tr w:rsidR="00571E09" w:rsidRPr="00D56A15" w14:paraId="6552A5D2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E3075B" w14:textId="77777777" w:rsidR="00571E09" w:rsidRPr="001842A8" w:rsidRDefault="00571E09" w:rsidP="005E22D9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DECEC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t>INS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02C9" w14:textId="77777777" w:rsidR="00571E09" w:rsidRPr="001842A8" w:rsidRDefault="00571E09">
            <w:pPr>
              <w:pStyle w:val="af6"/>
              <w:jc w:val="left"/>
            </w:pPr>
            <w:r w:rsidRPr="001842A8">
              <w:t>0x</w:t>
            </w:r>
            <w:r>
              <w:rPr>
                <w:rFonts w:hint="eastAsia"/>
              </w:rPr>
              <w:t>E</w:t>
            </w:r>
            <w:r w:rsidR="009107EC">
              <w:rPr>
                <w:rFonts w:hint="eastAsia"/>
              </w:rPr>
              <w:t>C</w:t>
            </w:r>
          </w:p>
        </w:tc>
      </w:tr>
      <w:tr w:rsidR="00571E09" w:rsidRPr="00D56A15" w14:paraId="06FC761B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B04A19" w14:textId="77777777" w:rsidR="00571E09" w:rsidRPr="001842A8" w:rsidRDefault="00571E09" w:rsidP="005E22D9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76EA2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t>P1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169D" w14:textId="77777777" w:rsidR="00571E09" w:rsidRPr="001842A8" w:rsidRDefault="00571E09">
            <w:pPr>
              <w:pStyle w:val="af6"/>
              <w:jc w:val="left"/>
            </w:pPr>
            <w:r w:rsidRPr="001842A8">
              <w:t>0x00</w:t>
            </w:r>
            <w:r w:rsidR="002803A5" w:rsidRPr="001842A8">
              <w:t xml:space="preserve"> </w:t>
            </w:r>
          </w:p>
        </w:tc>
      </w:tr>
      <w:tr w:rsidR="00571E09" w:rsidRPr="00D56A15" w14:paraId="314EAFF6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4BA0F5" w14:textId="77777777" w:rsidR="00571E09" w:rsidRPr="001842A8" w:rsidRDefault="00571E09" w:rsidP="005E22D9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AA4DA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t>P2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334D5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t>0x00</w:t>
            </w:r>
          </w:p>
        </w:tc>
      </w:tr>
      <w:tr w:rsidR="00571E09" w:rsidRPr="00D56A15" w14:paraId="5F2DB4A0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C14F61" w14:textId="77777777" w:rsidR="00571E09" w:rsidRPr="001842A8" w:rsidRDefault="00571E09" w:rsidP="005E22D9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FC01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t>Lc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7BF2" w14:textId="77777777" w:rsidR="00571E09" w:rsidRPr="001842A8" w:rsidRDefault="00194BF9">
            <w:pPr>
              <w:pStyle w:val="af6"/>
              <w:jc w:val="left"/>
            </w:pPr>
            <w:r>
              <w:rPr>
                <w:rFonts w:hint="eastAsia"/>
              </w:rPr>
              <w:t>0x</w:t>
            </w:r>
            <w:r w:rsidR="000F36DC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</w:tc>
      </w:tr>
      <w:tr w:rsidR="00571E09" w:rsidRPr="00D56A15" w14:paraId="3AE1F6A0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77436D" w14:textId="77777777" w:rsidR="00571E09" w:rsidRPr="001842A8" w:rsidRDefault="00571E09" w:rsidP="005E22D9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B39F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t>Le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9A87" w14:textId="77777777" w:rsidR="00571E09" w:rsidRPr="001842A8" w:rsidRDefault="00DD170F" w:rsidP="005E22D9">
            <w:pPr>
              <w:pStyle w:val="af6"/>
              <w:jc w:val="left"/>
            </w:pPr>
            <w:r>
              <w:rPr>
                <w:rFonts w:hint="eastAsia"/>
              </w:rPr>
              <w:t>0x71</w:t>
            </w:r>
          </w:p>
        </w:tc>
      </w:tr>
      <w:tr w:rsidR="00571E09" w:rsidRPr="00D56A15" w14:paraId="028A4C24" w14:textId="77777777" w:rsidTr="00494823">
        <w:tc>
          <w:tcPr>
            <w:tcW w:w="48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19D7" w14:textId="77777777" w:rsidR="00571E09" w:rsidRPr="001842A8" w:rsidRDefault="00571E09" w:rsidP="005E22D9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0C0D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t>Data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F204" w14:textId="77777777" w:rsidR="00571E09" w:rsidRPr="001842A8" w:rsidRDefault="00C711E3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授权码（</w:t>
            </w:r>
            <w:r w:rsidRPr="001842A8">
              <w:rPr>
                <w:rFonts w:hint="eastAsia"/>
              </w:rPr>
              <w:t>16</w:t>
            </w:r>
            <w:r w:rsidRPr="001842A8">
              <w:rPr>
                <w:rFonts w:hint="eastAsia"/>
              </w:rPr>
              <w:t>字节）</w:t>
            </w:r>
            <w:r>
              <w:rPr>
                <w:rFonts w:hint="eastAsia"/>
              </w:rPr>
              <w:t xml:space="preserve">+ </w:t>
            </w:r>
            <w:r w:rsidR="00805043">
              <w:rPr>
                <w:rFonts w:hint="eastAsia"/>
              </w:rPr>
              <w:t>接受方公钥</w:t>
            </w:r>
          </w:p>
        </w:tc>
      </w:tr>
      <w:tr w:rsidR="00571E09" w:rsidRPr="00D56A15" w14:paraId="47318042" w14:textId="77777777" w:rsidTr="00494823"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97AC88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响应</w:t>
            </w:r>
          </w:p>
        </w:tc>
        <w:tc>
          <w:tcPr>
            <w:tcW w:w="7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BC28F1D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SW1SW2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92DD3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t>0x9000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BF0E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t>成功</w:t>
            </w:r>
          </w:p>
        </w:tc>
      </w:tr>
      <w:tr w:rsidR="00571E09" w:rsidRPr="00D56A15" w14:paraId="5EEA378D" w14:textId="77777777" w:rsidTr="00494823">
        <w:tc>
          <w:tcPr>
            <w:tcW w:w="485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124DB3" w14:textId="77777777" w:rsidR="00571E09" w:rsidRPr="001842A8" w:rsidRDefault="00571E09" w:rsidP="005E22D9">
            <w:pPr>
              <w:pStyle w:val="af6"/>
              <w:jc w:val="left"/>
            </w:pPr>
          </w:p>
        </w:tc>
        <w:tc>
          <w:tcPr>
            <w:tcW w:w="737" w:type="pct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3BB12E" w14:textId="77777777" w:rsidR="00571E09" w:rsidRPr="001842A8" w:rsidRDefault="00571E09" w:rsidP="005E22D9">
            <w:pPr>
              <w:pStyle w:val="af6"/>
              <w:jc w:val="left"/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13CA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其它值</w:t>
            </w:r>
          </w:p>
        </w:tc>
        <w:tc>
          <w:tcPr>
            <w:tcW w:w="3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23AC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见状态码表</w:t>
            </w:r>
          </w:p>
        </w:tc>
      </w:tr>
      <w:tr w:rsidR="00571E09" w:rsidRPr="00D56A15" w14:paraId="48434A01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6213A8" w14:textId="77777777" w:rsidR="00571E09" w:rsidRPr="001842A8" w:rsidRDefault="00571E09" w:rsidP="005E22D9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0266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t>L</w:t>
            </w:r>
            <w:r w:rsidRPr="001842A8">
              <w:rPr>
                <w:rFonts w:hint="eastAsia"/>
              </w:rPr>
              <w:t>en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F240" w14:textId="77777777" w:rsidR="00571E09" w:rsidRPr="001842A8" w:rsidRDefault="00AC6029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成功时，值为</w:t>
            </w:r>
            <w:r w:rsidRPr="001842A8">
              <w:t>Le</w:t>
            </w:r>
            <w:r w:rsidRPr="001842A8">
              <w:rPr>
                <w:rFonts w:hint="eastAsia"/>
              </w:rPr>
              <w:t>；其它情况时，值为</w:t>
            </w:r>
            <w:r w:rsidRPr="001842A8">
              <w:rPr>
                <w:rFonts w:hint="eastAsia"/>
              </w:rPr>
              <w:t>0x0000</w:t>
            </w:r>
          </w:p>
        </w:tc>
      </w:tr>
      <w:tr w:rsidR="00571E09" w:rsidRPr="00D56A15" w14:paraId="68181D58" w14:textId="77777777" w:rsidTr="00494823">
        <w:tc>
          <w:tcPr>
            <w:tcW w:w="48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7AF083" w14:textId="77777777" w:rsidR="00571E09" w:rsidRPr="001842A8" w:rsidRDefault="00571E09" w:rsidP="005E22D9">
            <w:pPr>
              <w:pStyle w:val="af6"/>
              <w:jc w:val="left"/>
            </w:pP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BDDC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t>D</w:t>
            </w:r>
            <w:r w:rsidRPr="001842A8">
              <w:rPr>
                <w:rFonts w:hint="eastAsia"/>
              </w:rPr>
              <w:t>ata</w:t>
            </w:r>
          </w:p>
        </w:tc>
        <w:tc>
          <w:tcPr>
            <w:tcW w:w="37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8CD2" w14:textId="77777777" w:rsidR="00571E09" w:rsidRPr="001842A8" w:rsidRDefault="000002C6" w:rsidP="005E22D9">
            <w:pPr>
              <w:pStyle w:val="af6"/>
              <w:jc w:val="left"/>
            </w:pPr>
            <w:r>
              <w:rPr>
                <w:rFonts w:hint="eastAsia"/>
              </w:rPr>
              <w:t>加密后的密钥加密密钥</w:t>
            </w:r>
          </w:p>
        </w:tc>
      </w:tr>
      <w:tr w:rsidR="00571E09" w:rsidRPr="00D56A15" w14:paraId="61BA41C1" w14:textId="77777777" w:rsidTr="00494823">
        <w:tc>
          <w:tcPr>
            <w:tcW w:w="4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A96A2" w14:textId="77777777" w:rsidR="00571E09" w:rsidRPr="001842A8" w:rsidRDefault="00571E09" w:rsidP="005E22D9">
            <w:pPr>
              <w:pStyle w:val="af6"/>
              <w:jc w:val="left"/>
            </w:pPr>
            <w:r w:rsidRPr="001842A8">
              <w:rPr>
                <w:rFonts w:hint="eastAsia"/>
              </w:rPr>
              <w:t>说明</w:t>
            </w:r>
          </w:p>
        </w:tc>
        <w:tc>
          <w:tcPr>
            <w:tcW w:w="451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7A46" w14:textId="77777777" w:rsidR="004B28ED" w:rsidRDefault="004B28ED" w:rsidP="004B28ED">
            <w:pPr>
              <w:pStyle w:val="af6"/>
              <w:keepNext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）加密后的密钥加密密钥：</w:t>
            </w:r>
            <w:r w:rsidRPr="001842A8">
              <w:rPr>
                <w:rFonts w:hint="eastAsia"/>
              </w:rPr>
              <w:t>0x04||C1||C2||C3</w:t>
            </w:r>
            <w:r w:rsidRPr="001842A8">
              <w:rPr>
                <w:rFonts w:hint="eastAsia"/>
              </w:rPr>
              <w:t>和</w:t>
            </w:r>
            <w:r w:rsidRPr="001842A8">
              <w:rPr>
                <w:rFonts w:hint="eastAsia"/>
              </w:rPr>
              <w:t>0x04||C1||C3||C2</w:t>
            </w:r>
            <w:r w:rsidR="007B30E1">
              <w:rPr>
                <w:rFonts w:hint="eastAsia"/>
              </w:rPr>
              <w:t>；</w:t>
            </w:r>
          </w:p>
          <w:p w14:paraId="711CBCD3" w14:textId="77777777" w:rsidR="00571E09" w:rsidRDefault="004B28ED" w:rsidP="004B28ED">
            <w:pPr>
              <w:pStyle w:val="af6"/>
              <w:keepNext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Pr="001842A8">
              <w:rPr>
                <w:rFonts w:hint="eastAsia"/>
              </w:rPr>
              <w:t>公钥格式为</w:t>
            </w:r>
            <w:r w:rsidRPr="001842A8">
              <w:rPr>
                <w:rFonts w:hint="eastAsia"/>
              </w:rPr>
              <w:t>X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32</w:t>
            </w:r>
            <w:r w:rsidRPr="001842A8">
              <w:rPr>
                <w:rFonts w:hint="eastAsia"/>
              </w:rPr>
              <w:t>字节）</w:t>
            </w:r>
            <w:r w:rsidRPr="001842A8">
              <w:rPr>
                <w:rFonts w:hint="eastAsia"/>
              </w:rPr>
              <w:t>||Y</w:t>
            </w:r>
            <w:r w:rsidRPr="001842A8">
              <w:rPr>
                <w:rFonts w:hint="eastAsia"/>
              </w:rPr>
              <w:t>（</w:t>
            </w:r>
            <w:r w:rsidRPr="001842A8">
              <w:rPr>
                <w:rFonts w:hint="eastAsia"/>
              </w:rPr>
              <w:t>32</w:t>
            </w:r>
            <w:r w:rsidRPr="001842A8">
              <w:rPr>
                <w:rFonts w:hint="eastAsia"/>
              </w:rPr>
              <w:t>字节）</w:t>
            </w:r>
            <w:r w:rsidR="0001667A">
              <w:rPr>
                <w:rFonts w:hint="eastAsia"/>
              </w:rPr>
              <w:t>；</w:t>
            </w:r>
          </w:p>
          <w:p w14:paraId="7684DA5E" w14:textId="77777777" w:rsidR="0001667A" w:rsidRPr="0001667A" w:rsidRDefault="0001667A" w:rsidP="004B28ED">
            <w:pPr>
              <w:pStyle w:val="af6"/>
              <w:keepNext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）该指令用于加密卡备份密钥。</w:t>
            </w:r>
          </w:p>
        </w:tc>
      </w:tr>
    </w:tbl>
    <w:p w14:paraId="417981D3" w14:textId="77777777" w:rsidR="00571E09" w:rsidRPr="009E49B9" w:rsidRDefault="00C9416A" w:rsidP="004645D2">
      <w:pPr>
        <w:widowControl/>
        <w:jc w:val="left"/>
      </w:pPr>
      <w:r>
        <w:br w:type="page"/>
      </w:r>
    </w:p>
    <w:p w14:paraId="6D764707" w14:textId="77777777" w:rsidR="002612EE" w:rsidRDefault="002612EE" w:rsidP="002612EE">
      <w:pPr>
        <w:pStyle w:val="1"/>
      </w:pPr>
      <w:bookmarkStart w:id="2459" w:name="_Toc466906233"/>
      <w:bookmarkStart w:id="2460" w:name="_Toc96509740"/>
      <w:r>
        <w:rPr>
          <w:rFonts w:hint="eastAsia"/>
        </w:rPr>
        <w:lastRenderedPageBreak/>
        <w:t>状态码表</w:t>
      </w:r>
      <w:bookmarkEnd w:id="2459"/>
      <w:bookmarkEnd w:id="2460"/>
    </w:p>
    <w:p w14:paraId="6D8FCD67" w14:textId="4063BBA4" w:rsidR="00BF629E" w:rsidRPr="00BF629E" w:rsidRDefault="00BF629E" w:rsidP="00BF629E">
      <w:pPr>
        <w:pStyle w:val="af3"/>
        <w:rPr>
          <w:rFonts w:asciiTheme="minorEastAsia" w:eastAsiaTheme="minorEastAsia" w:hAnsiTheme="minorEastAsia"/>
          <w:sz w:val="28"/>
          <w:szCs w:val="28"/>
        </w:rPr>
      </w:pPr>
      <w:r w:rsidRPr="00BF629E">
        <w:rPr>
          <w:rFonts w:asciiTheme="minorEastAsia" w:eastAsiaTheme="minorEastAsia" w:hAnsiTheme="minorEastAsia" w:hint="eastAsia"/>
          <w:sz w:val="28"/>
          <w:szCs w:val="28"/>
        </w:rPr>
        <w:t>表格</w:t>
      </w:r>
      <w:r w:rsidRPr="00BF629E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BF629E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BF629E">
        <w:rPr>
          <w:rFonts w:asciiTheme="minorEastAsia" w:eastAsiaTheme="minorEastAsia" w:hAnsiTheme="minorEastAsia" w:hint="eastAsia"/>
          <w:sz w:val="28"/>
          <w:szCs w:val="28"/>
        </w:rPr>
        <w:instrText>STYLEREF 1 \s</w:instrText>
      </w:r>
      <w:r w:rsidRPr="00BF629E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BF629E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4</w:t>
      </w:r>
      <w:r w:rsidRPr="00BF629E">
        <w:rPr>
          <w:rFonts w:asciiTheme="minorEastAsia" w:eastAsiaTheme="minorEastAsia" w:hAnsiTheme="minorEastAsia"/>
          <w:sz w:val="28"/>
          <w:szCs w:val="28"/>
        </w:rPr>
        <w:fldChar w:fldCharType="end"/>
      </w:r>
      <w:r w:rsidRPr="00BF629E">
        <w:rPr>
          <w:rFonts w:asciiTheme="minorEastAsia" w:eastAsiaTheme="minorEastAsia" w:hAnsiTheme="minorEastAsia"/>
          <w:sz w:val="28"/>
          <w:szCs w:val="28"/>
        </w:rPr>
        <w:noBreakHyphen/>
      </w:r>
      <w:r w:rsidRPr="00BF629E">
        <w:rPr>
          <w:rFonts w:asciiTheme="minorEastAsia" w:eastAsiaTheme="minorEastAsia" w:hAnsiTheme="minorEastAsia"/>
          <w:sz w:val="28"/>
          <w:szCs w:val="28"/>
        </w:rPr>
        <w:fldChar w:fldCharType="begin"/>
      </w:r>
      <w:r w:rsidRPr="00BF629E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BF629E">
        <w:rPr>
          <w:rFonts w:asciiTheme="minorEastAsia" w:eastAsiaTheme="minorEastAsia" w:hAnsiTheme="minorEastAsia" w:hint="eastAsia"/>
          <w:sz w:val="28"/>
          <w:szCs w:val="28"/>
        </w:rPr>
        <w:instrText>SEQ 表格 \* ARABIC \s 1</w:instrText>
      </w:r>
      <w:r w:rsidRPr="00BF629E">
        <w:rPr>
          <w:rFonts w:asciiTheme="minorEastAsia" w:eastAsiaTheme="minorEastAsia" w:hAnsiTheme="minorEastAsia"/>
          <w:sz w:val="28"/>
          <w:szCs w:val="28"/>
        </w:rPr>
        <w:instrText xml:space="preserve"> </w:instrText>
      </w:r>
      <w:r w:rsidRPr="00BF629E">
        <w:rPr>
          <w:rFonts w:asciiTheme="minorEastAsia" w:eastAsiaTheme="minorEastAsia" w:hAnsiTheme="minorEastAsia"/>
          <w:sz w:val="28"/>
          <w:szCs w:val="28"/>
        </w:rPr>
        <w:fldChar w:fldCharType="separate"/>
      </w:r>
      <w:r w:rsidR="00000064">
        <w:rPr>
          <w:rFonts w:asciiTheme="minorEastAsia" w:eastAsiaTheme="minorEastAsia" w:hAnsiTheme="minorEastAsia"/>
          <w:noProof/>
          <w:sz w:val="28"/>
          <w:szCs w:val="28"/>
        </w:rPr>
        <w:t>1</w:t>
      </w:r>
      <w:r w:rsidRPr="00BF629E">
        <w:rPr>
          <w:rFonts w:asciiTheme="minorEastAsia" w:eastAsiaTheme="minorEastAsia" w:hAnsiTheme="minorEastAsia"/>
          <w:sz w:val="28"/>
          <w:szCs w:val="28"/>
        </w:rPr>
        <w:fldChar w:fldCharType="end"/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BF629E">
        <w:rPr>
          <w:rFonts w:asciiTheme="minorEastAsia" w:eastAsiaTheme="minorEastAsia" w:hAnsiTheme="minorEastAsia" w:hint="eastAsia"/>
          <w:sz w:val="28"/>
          <w:szCs w:val="28"/>
        </w:rPr>
        <w:t>状态码表</w:t>
      </w:r>
    </w:p>
    <w:tbl>
      <w:tblPr>
        <w:tblStyle w:val="af5"/>
        <w:tblW w:w="5000" w:type="pct"/>
        <w:jc w:val="center"/>
        <w:tblLook w:val="04A0" w:firstRow="1" w:lastRow="0" w:firstColumn="1" w:lastColumn="0" w:noHBand="0" w:noVBand="1"/>
      </w:tblPr>
      <w:tblGrid>
        <w:gridCol w:w="817"/>
        <w:gridCol w:w="992"/>
        <w:gridCol w:w="4112"/>
        <w:gridCol w:w="2552"/>
        <w:gridCol w:w="813"/>
      </w:tblGrid>
      <w:tr w:rsidR="000E1503" w:rsidRPr="00487797" w14:paraId="13960B51" w14:textId="77777777" w:rsidTr="00335EBC">
        <w:trPr>
          <w:trHeight w:val="375"/>
          <w:tblHeader/>
          <w:jc w:val="center"/>
        </w:trPr>
        <w:tc>
          <w:tcPr>
            <w:tcW w:w="440" w:type="pct"/>
            <w:vAlign w:val="center"/>
          </w:tcPr>
          <w:p w14:paraId="40C7DDFB" w14:textId="77777777" w:rsidR="000E1503" w:rsidRPr="00487797" w:rsidRDefault="000E1503" w:rsidP="000E1503">
            <w:pPr>
              <w:pStyle w:val="af6"/>
            </w:pPr>
            <w:r>
              <w:rPr>
                <w:rFonts w:hint="eastAsia"/>
              </w:rPr>
              <w:t>序号</w:t>
            </w:r>
          </w:p>
        </w:tc>
        <w:tc>
          <w:tcPr>
            <w:tcW w:w="534" w:type="pct"/>
            <w:vAlign w:val="center"/>
          </w:tcPr>
          <w:p w14:paraId="4E9BBFDF" w14:textId="77777777" w:rsidR="000E1503" w:rsidRPr="00487797" w:rsidRDefault="000E1503" w:rsidP="00287188">
            <w:pPr>
              <w:pStyle w:val="af6"/>
              <w:spacing w:line="240" w:lineRule="auto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214" w:type="pct"/>
            <w:vAlign w:val="center"/>
          </w:tcPr>
          <w:p w14:paraId="481CB81C" w14:textId="77777777" w:rsidR="000E1503" w:rsidRDefault="000E1503" w:rsidP="00287188">
            <w:pPr>
              <w:pStyle w:val="af6"/>
              <w:spacing w:line="240" w:lineRule="auto"/>
            </w:pPr>
            <w:r>
              <w:rPr>
                <w:rFonts w:hint="eastAsia"/>
              </w:rPr>
              <w:t>状态码定义</w:t>
            </w:r>
          </w:p>
        </w:tc>
        <w:tc>
          <w:tcPr>
            <w:tcW w:w="1812" w:type="pct"/>
            <w:gridSpan w:val="2"/>
            <w:vAlign w:val="center"/>
          </w:tcPr>
          <w:p w14:paraId="10CFEBCF" w14:textId="77777777" w:rsidR="000E1503" w:rsidRDefault="000E1503" w:rsidP="00287188">
            <w:pPr>
              <w:pStyle w:val="af6"/>
              <w:spacing w:line="240" w:lineRule="auto"/>
            </w:pPr>
            <w:r>
              <w:rPr>
                <w:rFonts w:hint="eastAsia"/>
              </w:rPr>
              <w:t>状态码说明</w:t>
            </w:r>
          </w:p>
        </w:tc>
      </w:tr>
      <w:tr w:rsidR="000E1503" w:rsidRPr="00487797" w14:paraId="1362AC8D" w14:textId="77777777" w:rsidTr="00335EBC">
        <w:trPr>
          <w:trHeight w:val="337"/>
          <w:jc w:val="center"/>
        </w:trPr>
        <w:tc>
          <w:tcPr>
            <w:tcW w:w="440" w:type="pct"/>
          </w:tcPr>
          <w:p w14:paraId="7E3CCEDB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7DD89CBE" w14:textId="77777777" w:rsidR="000E1503" w:rsidRPr="00487797" w:rsidRDefault="000E1503" w:rsidP="00287188">
            <w:pPr>
              <w:pStyle w:val="af6"/>
              <w:spacing w:line="240" w:lineRule="auto"/>
            </w:pPr>
            <w:r>
              <w:t>0x9000</w:t>
            </w:r>
          </w:p>
        </w:tc>
        <w:tc>
          <w:tcPr>
            <w:tcW w:w="2214" w:type="pct"/>
            <w:vAlign w:val="center"/>
          </w:tcPr>
          <w:p w14:paraId="7A022885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</w:t>
            </w:r>
            <w:r w:rsidRPr="00487797">
              <w:t>APDU_EXEC_SUCCESS</w:t>
            </w:r>
          </w:p>
        </w:tc>
        <w:tc>
          <w:tcPr>
            <w:tcW w:w="1812" w:type="pct"/>
            <w:gridSpan w:val="2"/>
            <w:vAlign w:val="center"/>
          </w:tcPr>
          <w:p w14:paraId="3FD96E21" w14:textId="77777777" w:rsidR="000E1503" w:rsidRDefault="000E1503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成功</w:t>
            </w:r>
          </w:p>
        </w:tc>
      </w:tr>
      <w:tr w:rsidR="000E1503" w:rsidRPr="00487797" w14:paraId="66130A15" w14:textId="77777777" w:rsidTr="00335EBC">
        <w:trPr>
          <w:jc w:val="center"/>
        </w:trPr>
        <w:tc>
          <w:tcPr>
            <w:tcW w:w="440" w:type="pct"/>
          </w:tcPr>
          <w:p w14:paraId="4B82586A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6286C760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0x63C</w:t>
            </w:r>
            <w:r>
              <w:t>X</w:t>
            </w:r>
          </w:p>
        </w:tc>
        <w:tc>
          <w:tcPr>
            <w:tcW w:w="2214" w:type="pct"/>
            <w:vAlign w:val="center"/>
          </w:tcPr>
          <w:p w14:paraId="679BAB27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</w:t>
            </w:r>
            <w:r w:rsidRPr="00487797">
              <w:t>R_CMDX</w:t>
            </w:r>
          </w:p>
        </w:tc>
        <w:tc>
          <w:tcPr>
            <w:tcW w:w="1812" w:type="pct"/>
            <w:gridSpan w:val="2"/>
            <w:vAlign w:val="center"/>
          </w:tcPr>
          <w:p w14:paraId="5A01EBFB" w14:textId="77777777" w:rsidR="000E1503" w:rsidRPr="00287188" w:rsidRDefault="000E1503" w:rsidP="00335EBC">
            <w:pPr>
              <w:pStyle w:val="af6"/>
              <w:spacing w:line="240" w:lineRule="auto"/>
              <w:jc w:val="left"/>
            </w:pPr>
            <w:r w:rsidRPr="00287188">
              <w:t>PIN</w:t>
            </w:r>
            <w:r w:rsidRPr="00287188">
              <w:rPr>
                <w:rFonts w:hint="eastAsia"/>
              </w:rPr>
              <w:t>码</w:t>
            </w:r>
            <w:r w:rsidRPr="00287188">
              <w:t>验证失败</w:t>
            </w:r>
          </w:p>
          <w:p w14:paraId="16C6DCD8" w14:textId="77777777" w:rsidR="000E1503" w:rsidRPr="00487797" w:rsidRDefault="000E1503" w:rsidP="00335EBC">
            <w:pPr>
              <w:pStyle w:val="af6"/>
              <w:spacing w:line="240" w:lineRule="auto"/>
              <w:jc w:val="left"/>
            </w:pPr>
            <w:r w:rsidRPr="00287188">
              <w:t>（</w:t>
            </w:r>
            <w:r w:rsidRPr="00287188">
              <w:t>X</w:t>
            </w:r>
            <w:r w:rsidRPr="00287188">
              <w:t>为</w:t>
            </w:r>
            <w:r w:rsidRPr="00287188">
              <w:rPr>
                <w:rFonts w:hint="eastAsia"/>
              </w:rPr>
              <w:t>剩余可尝试</w:t>
            </w:r>
            <w:r w:rsidRPr="00287188">
              <w:t>次数）</w:t>
            </w:r>
          </w:p>
        </w:tc>
      </w:tr>
      <w:tr w:rsidR="000E1503" w:rsidRPr="00487797" w14:paraId="2CA6DCA1" w14:textId="77777777" w:rsidTr="00335EBC">
        <w:trPr>
          <w:jc w:val="center"/>
        </w:trPr>
        <w:tc>
          <w:tcPr>
            <w:tcW w:w="440" w:type="pct"/>
          </w:tcPr>
          <w:p w14:paraId="0376A9A4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7A569C2A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0x6700</w:t>
            </w:r>
          </w:p>
        </w:tc>
        <w:tc>
          <w:tcPr>
            <w:tcW w:w="2214" w:type="pct"/>
            <w:vAlign w:val="center"/>
          </w:tcPr>
          <w:p w14:paraId="67B2022C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</w:t>
            </w:r>
            <w:r w:rsidRPr="00487797">
              <w:t>R_LENERR</w:t>
            </w:r>
          </w:p>
        </w:tc>
        <w:tc>
          <w:tcPr>
            <w:tcW w:w="1812" w:type="pct"/>
            <w:gridSpan w:val="2"/>
            <w:vAlign w:val="center"/>
          </w:tcPr>
          <w:p w14:paraId="330A4932" w14:textId="77777777" w:rsidR="000E1503" w:rsidRPr="00487797" w:rsidRDefault="00287188" w:rsidP="00335EBC">
            <w:pPr>
              <w:pStyle w:val="af6"/>
              <w:spacing w:line="240" w:lineRule="auto"/>
              <w:jc w:val="left"/>
            </w:pPr>
            <w:r w:rsidRPr="003F40A5">
              <w:rPr>
                <w:rFonts w:ascii="Arial" w:hAnsi="Arial" w:cs="Arial"/>
              </w:rPr>
              <w:t>Lc/Le</w:t>
            </w:r>
            <w:r>
              <w:rPr>
                <w:rFonts w:ascii="Arial" w:hAnsi="Arial" w:cs="Arial" w:hint="eastAsia"/>
              </w:rPr>
              <w:t>数据长度</w:t>
            </w:r>
            <w:r w:rsidRPr="00287188">
              <w:rPr>
                <w:rFonts w:hint="eastAsia"/>
              </w:rPr>
              <w:t>错误</w:t>
            </w:r>
          </w:p>
        </w:tc>
      </w:tr>
      <w:tr w:rsidR="000E1503" w:rsidRPr="00487797" w14:paraId="4BD1FC66" w14:textId="77777777" w:rsidTr="00335EBC">
        <w:trPr>
          <w:jc w:val="center"/>
        </w:trPr>
        <w:tc>
          <w:tcPr>
            <w:tcW w:w="440" w:type="pct"/>
          </w:tcPr>
          <w:p w14:paraId="186AE1AF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5760BE34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0x6A86</w:t>
            </w:r>
          </w:p>
        </w:tc>
        <w:tc>
          <w:tcPr>
            <w:tcW w:w="2214" w:type="pct"/>
            <w:vAlign w:val="center"/>
          </w:tcPr>
          <w:p w14:paraId="356DC39B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R_PARAMERR</w:t>
            </w:r>
          </w:p>
        </w:tc>
        <w:tc>
          <w:tcPr>
            <w:tcW w:w="1812" w:type="pct"/>
            <w:gridSpan w:val="2"/>
            <w:vAlign w:val="center"/>
          </w:tcPr>
          <w:p w14:paraId="4EF5EEAB" w14:textId="77777777" w:rsidR="000E1503" w:rsidRPr="00487797" w:rsidRDefault="00287188" w:rsidP="00335EBC">
            <w:pPr>
              <w:pStyle w:val="af6"/>
              <w:spacing w:line="240" w:lineRule="auto"/>
              <w:jc w:val="left"/>
            </w:pPr>
            <w:r w:rsidRPr="00287188">
              <w:rPr>
                <w:rFonts w:hint="eastAsia"/>
              </w:rPr>
              <w:t>P1</w:t>
            </w:r>
            <w:r w:rsidRPr="00287188">
              <w:rPr>
                <w:rFonts w:hint="eastAsia"/>
              </w:rPr>
              <w:t>或</w:t>
            </w:r>
            <w:r w:rsidRPr="00287188">
              <w:rPr>
                <w:rFonts w:hint="eastAsia"/>
              </w:rPr>
              <w:t>P2</w:t>
            </w:r>
            <w:r w:rsidRPr="00287188">
              <w:rPr>
                <w:rFonts w:hint="eastAsia"/>
              </w:rPr>
              <w:t>参数错误</w:t>
            </w:r>
          </w:p>
        </w:tc>
      </w:tr>
      <w:tr w:rsidR="000E1503" w:rsidRPr="00487797" w14:paraId="3C732637" w14:textId="77777777" w:rsidTr="00335EBC">
        <w:trPr>
          <w:jc w:val="center"/>
        </w:trPr>
        <w:tc>
          <w:tcPr>
            <w:tcW w:w="440" w:type="pct"/>
          </w:tcPr>
          <w:p w14:paraId="51CCAC92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34053CE0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0x6981</w:t>
            </w:r>
          </w:p>
        </w:tc>
        <w:tc>
          <w:tcPr>
            <w:tcW w:w="2214" w:type="pct"/>
            <w:vAlign w:val="center"/>
          </w:tcPr>
          <w:p w14:paraId="47FD1D10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</w:t>
            </w:r>
            <w:r w:rsidRPr="00487797">
              <w:t>R_NOCONTROL_DEV</w:t>
            </w:r>
          </w:p>
        </w:tc>
        <w:tc>
          <w:tcPr>
            <w:tcW w:w="1812" w:type="pct"/>
            <w:gridSpan w:val="2"/>
            <w:vAlign w:val="center"/>
          </w:tcPr>
          <w:p w14:paraId="5450D7C9" w14:textId="77777777" w:rsidR="000E1503" w:rsidRPr="00487797" w:rsidRDefault="00287188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设备</w:t>
            </w:r>
            <w:r>
              <w:t>认证权限不满足</w:t>
            </w:r>
          </w:p>
        </w:tc>
      </w:tr>
      <w:tr w:rsidR="000E1503" w:rsidRPr="00487797" w14:paraId="7BE0EFC0" w14:textId="77777777" w:rsidTr="00335EBC">
        <w:trPr>
          <w:jc w:val="center"/>
        </w:trPr>
        <w:tc>
          <w:tcPr>
            <w:tcW w:w="440" w:type="pct"/>
          </w:tcPr>
          <w:p w14:paraId="288DF0E9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685FE7D2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0x6982</w:t>
            </w:r>
          </w:p>
        </w:tc>
        <w:tc>
          <w:tcPr>
            <w:tcW w:w="2214" w:type="pct"/>
            <w:vAlign w:val="center"/>
          </w:tcPr>
          <w:p w14:paraId="424D4093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</w:t>
            </w:r>
            <w:r w:rsidRPr="00487797">
              <w:t>R_NOCONTROL_USER</w:t>
            </w:r>
          </w:p>
        </w:tc>
        <w:tc>
          <w:tcPr>
            <w:tcW w:w="1812" w:type="pct"/>
            <w:gridSpan w:val="2"/>
            <w:vAlign w:val="center"/>
          </w:tcPr>
          <w:p w14:paraId="28B326B6" w14:textId="77777777" w:rsidR="000E1503" w:rsidRPr="00487797" w:rsidRDefault="00287188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应用</w:t>
            </w:r>
            <w:r>
              <w:t>安全状态不满足</w:t>
            </w:r>
          </w:p>
        </w:tc>
      </w:tr>
      <w:tr w:rsidR="000E1503" w:rsidRPr="00487797" w14:paraId="6B537CDF" w14:textId="77777777" w:rsidTr="00335EBC">
        <w:trPr>
          <w:jc w:val="center"/>
        </w:trPr>
        <w:tc>
          <w:tcPr>
            <w:tcW w:w="440" w:type="pct"/>
          </w:tcPr>
          <w:p w14:paraId="7F5A9E92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528230C3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0x6983</w:t>
            </w:r>
          </w:p>
        </w:tc>
        <w:tc>
          <w:tcPr>
            <w:tcW w:w="2214" w:type="pct"/>
            <w:vAlign w:val="center"/>
          </w:tcPr>
          <w:p w14:paraId="67958E11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</w:t>
            </w:r>
            <w:r w:rsidRPr="00487797">
              <w:t>R_PINLOCK</w:t>
            </w:r>
          </w:p>
        </w:tc>
        <w:tc>
          <w:tcPr>
            <w:tcW w:w="1812" w:type="pct"/>
            <w:gridSpan w:val="2"/>
            <w:vAlign w:val="center"/>
          </w:tcPr>
          <w:p w14:paraId="6F780B39" w14:textId="77777777" w:rsidR="000E1503" w:rsidRPr="00487797" w:rsidRDefault="00287188" w:rsidP="00335EBC">
            <w:pPr>
              <w:pStyle w:val="af6"/>
              <w:spacing w:line="240" w:lineRule="auto"/>
              <w:jc w:val="left"/>
            </w:pPr>
            <w:r w:rsidRPr="00E170F9">
              <w:t>PIN</w:t>
            </w:r>
            <w:r w:rsidRPr="00E170F9">
              <w:rPr>
                <w:rFonts w:hint="eastAsia"/>
              </w:rPr>
              <w:t>码</w:t>
            </w:r>
            <w:r w:rsidRPr="00E170F9">
              <w:t>锁定</w:t>
            </w:r>
          </w:p>
        </w:tc>
      </w:tr>
      <w:tr w:rsidR="000E1503" w:rsidRPr="00487797" w14:paraId="3B09D574" w14:textId="77777777" w:rsidTr="00335EBC">
        <w:trPr>
          <w:jc w:val="center"/>
        </w:trPr>
        <w:tc>
          <w:tcPr>
            <w:tcW w:w="440" w:type="pct"/>
          </w:tcPr>
          <w:p w14:paraId="7CEA57E4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453AC0C9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0x6D00</w:t>
            </w:r>
          </w:p>
        </w:tc>
        <w:tc>
          <w:tcPr>
            <w:tcW w:w="2214" w:type="pct"/>
            <w:vAlign w:val="center"/>
          </w:tcPr>
          <w:p w14:paraId="7A02BBB4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</w:t>
            </w:r>
            <w:r w:rsidRPr="00487797">
              <w:t>R_INSERR</w:t>
            </w:r>
          </w:p>
        </w:tc>
        <w:tc>
          <w:tcPr>
            <w:tcW w:w="1812" w:type="pct"/>
            <w:gridSpan w:val="2"/>
            <w:vAlign w:val="center"/>
          </w:tcPr>
          <w:p w14:paraId="55E7DCAE" w14:textId="77777777" w:rsidR="000E1503" w:rsidRPr="00487797" w:rsidRDefault="00E170F9" w:rsidP="00335EBC">
            <w:pPr>
              <w:pStyle w:val="af6"/>
              <w:spacing w:line="240" w:lineRule="auto"/>
              <w:jc w:val="left"/>
            </w:pPr>
            <w:r w:rsidRPr="00E170F9">
              <w:rPr>
                <w:rFonts w:hint="eastAsia"/>
              </w:rPr>
              <w:t>非法的</w:t>
            </w:r>
            <w:r w:rsidRPr="00E170F9">
              <w:rPr>
                <w:rFonts w:hint="eastAsia"/>
              </w:rPr>
              <w:t>INS</w:t>
            </w:r>
          </w:p>
        </w:tc>
      </w:tr>
      <w:tr w:rsidR="000E1503" w:rsidRPr="00487797" w14:paraId="04FE3EB4" w14:textId="77777777" w:rsidTr="00335EBC">
        <w:trPr>
          <w:jc w:val="center"/>
        </w:trPr>
        <w:tc>
          <w:tcPr>
            <w:tcW w:w="440" w:type="pct"/>
          </w:tcPr>
          <w:p w14:paraId="034E9F9B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7A4DB653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0x6900</w:t>
            </w:r>
          </w:p>
        </w:tc>
        <w:tc>
          <w:tcPr>
            <w:tcW w:w="2214" w:type="pct"/>
            <w:vAlign w:val="center"/>
          </w:tcPr>
          <w:p w14:paraId="12589720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</w:t>
            </w:r>
            <w:r w:rsidRPr="00487797">
              <w:t>R_CLADISMATCH</w:t>
            </w:r>
          </w:p>
        </w:tc>
        <w:tc>
          <w:tcPr>
            <w:tcW w:w="1812" w:type="pct"/>
            <w:gridSpan w:val="2"/>
            <w:vAlign w:val="center"/>
          </w:tcPr>
          <w:p w14:paraId="6BAA72AD" w14:textId="77777777" w:rsidR="000E1503" w:rsidRPr="00487797" w:rsidRDefault="00E170F9" w:rsidP="00335EBC">
            <w:pPr>
              <w:pStyle w:val="af6"/>
              <w:spacing w:line="240" w:lineRule="auto"/>
              <w:jc w:val="left"/>
            </w:pPr>
            <w:r w:rsidRPr="00E170F9">
              <w:rPr>
                <w:rFonts w:hint="eastAsia"/>
              </w:rPr>
              <w:t>非法的</w:t>
            </w:r>
            <w:r w:rsidRPr="00E170F9">
              <w:rPr>
                <w:rFonts w:hint="eastAsia"/>
              </w:rPr>
              <w:t>CLA</w:t>
            </w:r>
          </w:p>
        </w:tc>
      </w:tr>
      <w:tr w:rsidR="000E1503" w:rsidRPr="00487797" w14:paraId="6004D62F" w14:textId="77777777" w:rsidTr="00335EBC">
        <w:trPr>
          <w:jc w:val="center"/>
        </w:trPr>
        <w:tc>
          <w:tcPr>
            <w:tcW w:w="440" w:type="pct"/>
          </w:tcPr>
          <w:p w14:paraId="28B82994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3C1FD05B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0xF101</w:t>
            </w:r>
          </w:p>
        </w:tc>
        <w:tc>
          <w:tcPr>
            <w:tcW w:w="2214" w:type="pct"/>
            <w:vAlign w:val="center"/>
          </w:tcPr>
          <w:p w14:paraId="2B8918BD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</w:t>
            </w:r>
            <w:r w:rsidRPr="00487797">
              <w:t>R_FILE_ID_ERR</w:t>
            </w:r>
          </w:p>
        </w:tc>
        <w:tc>
          <w:tcPr>
            <w:tcW w:w="1812" w:type="pct"/>
            <w:gridSpan w:val="2"/>
            <w:vAlign w:val="center"/>
          </w:tcPr>
          <w:p w14:paraId="4586D0CB" w14:textId="77777777" w:rsidR="000E1503" w:rsidRPr="00487797" w:rsidRDefault="00E170F9" w:rsidP="00335EBC">
            <w:pPr>
              <w:pStyle w:val="af6"/>
              <w:spacing w:line="240" w:lineRule="auto"/>
              <w:jc w:val="left"/>
            </w:pPr>
            <w:r w:rsidRPr="00E170F9">
              <w:rPr>
                <w:rFonts w:hint="eastAsia"/>
              </w:rPr>
              <w:t>文件</w:t>
            </w:r>
            <w:r w:rsidRPr="00E170F9">
              <w:rPr>
                <w:rFonts w:hint="eastAsia"/>
              </w:rPr>
              <w:t>ID</w:t>
            </w:r>
            <w:r w:rsidRPr="00E170F9">
              <w:rPr>
                <w:rFonts w:hint="eastAsia"/>
              </w:rPr>
              <w:t>错误</w:t>
            </w:r>
          </w:p>
        </w:tc>
      </w:tr>
      <w:tr w:rsidR="000E1503" w:rsidRPr="00487797" w14:paraId="53D5F01F" w14:textId="77777777" w:rsidTr="00335EBC">
        <w:trPr>
          <w:jc w:val="center"/>
        </w:trPr>
        <w:tc>
          <w:tcPr>
            <w:tcW w:w="440" w:type="pct"/>
          </w:tcPr>
          <w:p w14:paraId="3499AC21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066D4CC7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0xF102</w:t>
            </w:r>
          </w:p>
        </w:tc>
        <w:tc>
          <w:tcPr>
            <w:tcW w:w="2214" w:type="pct"/>
            <w:vAlign w:val="center"/>
          </w:tcPr>
          <w:p w14:paraId="2A271927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</w:t>
            </w:r>
            <w:r w:rsidRPr="00487797">
              <w:t>R_FILE_ID_UNEXISTED</w:t>
            </w:r>
          </w:p>
        </w:tc>
        <w:tc>
          <w:tcPr>
            <w:tcW w:w="1812" w:type="pct"/>
            <w:gridSpan w:val="2"/>
            <w:vAlign w:val="center"/>
          </w:tcPr>
          <w:p w14:paraId="38FCC31D" w14:textId="77777777" w:rsidR="000E1503" w:rsidRPr="00487797" w:rsidRDefault="00E170F9" w:rsidP="00335EBC">
            <w:pPr>
              <w:pStyle w:val="af6"/>
              <w:spacing w:line="240" w:lineRule="auto"/>
              <w:jc w:val="left"/>
            </w:pPr>
            <w:r w:rsidRPr="00E170F9">
              <w:rPr>
                <w:rFonts w:hint="eastAsia"/>
              </w:rPr>
              <w:t>文件</w:t>
            </w:r>
            <w:r w:rsidRPr="00E170F9">
              <w:rPr>
                <w:rFonts w:hint="eastAsia"/>
              </w:rPr>
              <w:t>ID</w:t>
            </w:r>
            <w:r>
              <w:rPr>
                <w:rFonts w:hint="eastAsia"/>
              </w:rPr>
              <w:t>不存在</w:t>
            </w:r>
          </w:p>
        </w:tc>
      </w:tr>
      <w:tr w:rsidR="000E1503" w:rsidRPr="00487797" w14:paraId="1A070F69" w14:textId="77777777" w:rsidTr="00335EBC">
        <w:trPr>
          <w:jc w:val="center"/>
        </w:trPr>
        <w:tc>
          <w:tcPr>
            <w:tcW w:w="440" w:type="pct"/>
          </w:tcPr>
          <w:p w14:paraId="5169C521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61BC6418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0xF103</w:t>
            </w:r>
          </w:p>
        </w:tc>
        <w:tc>
          <w:tcPr>
            <w:tcW w:w="2214" w:type="pct"/>
            <w:vAlign w:val="center"/>
          </w:tcPr>
          <w:p w14:paraId="1358D625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</w:t>
            </w:r>
            <w:r w:rsidRPr="00487797">
              <w:t>R_FILE_ID_EXISTED</w:t>
            </w:r>
          </w:p>
        </w:tc>
        <w:tc>
          <w:tcPr>
            <w:tcW w:w="1812" w:type="pct"/>
            <w:gridSpan w:val="2"/>
            <w:vAlign w:val="center"/>
          </w:tcPr>
          <w:p w14:paraId="521C12B8" w14:textId="77777777" w:rsidR="000E1503" w:rsidRPr="00487797" w:rsidRDefault="00E170F9" w:rsidP="00335EBC">
            <w:pPr>
              <w:pStyle w:val="af6"/>
              <w:spacing w:line="240" w:lineRule="auto"/>
              <w:jc w:val="left"/>
            </w:pPr>
            <w:r w:rsidRPr="00E170F9">
              <w:rPr>
                <w:rFonts w:hint="eastAsia"/>
              </w:rPr>
              <w:t>文件</w:t>
            </w:r>
            <w:r w:rsidRPr="00E170F9">
              <w:rPr>
                <w:rFonts w:hint="eastAsia"/>
              </w:rPr>
              <w:t>ID</w:t>
            </w:r>
            <w:r w:rsidR="00693A2A">
              <w:rPr>
                <w:rFonts w:hint="eastAsia"/>
              </w:rPr>
              <w:t>已</w:t>
            </w:r>
            <w:r>
              <w:rPr>
                <w:rFonts w:hint="eastAsia"/>
              </w:rPr>
              <w:t>存在</w:t>
            </w:r>
          </w:p>
        </w:tc>
      </w:tr>
      <w:tr w:rsidR="000E1503" w:rsidRPr="00487797" w14:paraId="00BB1825" w14:textId="77777777" w:rsidTr="00335EBC">
        <w:trPr>
          <w:jc w:val="center"/>
        </w:trPr>
        <w:tc>
          <w:tcPr>
            <w:tcW w:w="440" w:type="pct"/>
          </w:tcPr>
          <w:p w14:paraId="1BE6FE92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07C0EF33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0xF104</w:t>
            </w:r>
          </w:p>
        </w:tc>
        <w:tc>
          <w:tcPr>
            <w:tcW w:w="2214" w:type="pct"/>
            <w:vAlign w:val="center"/>
          </w:tcPr>
          <w:p w14:paraId="0FA527EF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</w:t>
            </w:r>
            <w:r w:rsidRPr="00487797">
              <w:t>R_FILE_SIZE_ERR</w:t>
            </w:r>
          </w:p>
        </w:tc>
        <w:tc>
          <w:tcPr>
            <w:tcW w:w="1812" w:type="pct"/>
            <w:gridSpan w:val="2"/>
            <w:vAlign w:val="center"/>
          </w:tcPr>
          <w:p w14:paraId="4DF9BC56" w14:textId="77777777" w:rsidR="000E1503" w:rsidRPr="00487797" w:rsidRDefault="00693A2A" w:rsidP="00335EBC">
            <w:pPr>
              <w:pStyle w:val="af6"/>
              <w:spacing w:line="240" w:lineRule="auto"/>
              <w:jc w:val="left"/>
            </w:pPr>
            <w:r w:rsidRPr="00E170F9">
              <w:rPr>
                <w:rFonts w:hint="eastAsia"/>
              </w:rPr>
              <w:t>文件</w:t>
            </w:r>
            <w:r>
              <w:rPr>
                <w:rFonts w:hint="eastAsia"/>
              </w:rPr>
              <w:t>长度</w:t>
            </w:r>
            <w:r w:rsidRPr="00E170F9">
              <w:rPr>
                <w:rFonts w:hint="eastAsia"/>
              </w:rPr>
              <w:t>错误</w:t>
            </w:r>
          </w:p>
        </w:tc>
      </w:tr>
      <w:tr w:rsidR="000E1503" w:rsidRPr="00487797" w14:paraId="5DF93FCB" w14:textId="77777777" w:rsidTr="00335EBC">
        <w:trPr>
          <w:jc w:val="center"/>
        </w:trPr>
        <w:tc>
          <w:tcPr>
            <w:tcW w:w="440" w:type="pct"/>
          </w:tcPr>
          <w:p w14:paraId="249A024F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43575363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0xF105</w:t>
            </w:r>
          </w:p>
        </w:tc>
        <w:tc>
          <w:tcPr>
            <w:tcW w:w="2214" w:type="pct"/>
            <w:vAlign w:val="center"/>
          </w:tcPr>
          <w:p w14:paraId="0826D546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R_FILE_DATA_SPACE_ERR</w:t>
            </w:r>
          </w:p>
        </w:tc>
        <w:tc>
          <w:tcPr>
            <w:tcW w:w="1812" w:type="pct"/>
            <w:gridSpan w:val="2"/>
            <w:vAlign w:val="center"/>
          </w:tcPr>
          <w:p w14:paraId="54D08132" w14:textId="77777777" w:rsidR="000E1503" w:rsidRPr="00487797" w:rsidRDefault="00693A2A" w:rsidP="00335EBC">
            <w:pPr>
              <w:pStyle w:val="af6"/>
              <w:spacing w:line="240" w:lineRule="auto"/>
              <w:jc w:val="left"/>
            </w:pPr>
            <w:r w:rsidRPr="00EE1C65">
              <w:rPr>
                <w:rFonts w:cs="Arial" w:hint="eastAsia"/>
              </w:rPr>
              <w:t>文件系统数据存储空间不足</w:t>
            </w:r>
          </w:p>
        </w:tc>
      </w:tr>
      <w:tr w:rsidR="000E1503" w:rsidRPr="00487797" w14:paraId="61326588" w14:textId="77777777" w:rsidTr="00335EBC">
        <w:trPr>
          <w:jc w:val="center"/>
        </w:trPr>
        <w:tc>
          <w:tcPr>
            <w:tcW w:w="440" w:type="pct"/>
          </w:tcPr>
          <w:p w14:paraId="3E11266A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32FB77EA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0xF106</w:t>
            </w:r>
          </w:p>
        </w:tc>
        <w:tc>
          <w:tcPr>
            <w:tcW w:w="2214" w:type="pct"/>
            <w:vAlign w:val="center"/>
          </w:tcPr>
          <w:p w14:paraId="743429D1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R_FILE_NUMBER_SPACE_ERR</w:t>
            </w:r>
          </w:p>
        </w:tc>
        <w:tc>
          <w:tcPr>
            <w:tcW w:w="1812" w:type="pct"/>
            <w:gridSpan w:val="2"/>
            <w:vAlign w:val="center"/>
          </w:tcPr>
          <w:p w14:paraId="103520A7" w14:textId="77777777" w:rsidR="000E1503" w:rsidRPr="00487797" w:rsidRDefault="00693A2A" w:rsidP="00335EBC">
            <w:pPr>
              <w:pStyle w:val="af6"/>
              <w:spacing w:line="240" w:lineRule="auto"/>
              <w:jc w:val="left"/>
            </w:pPr>
            <w:r w:rsidRPr="00EE1C65">
              <w:rPr>
                <w:rFonts w:cs="Arial" w:hint="eastAsia"/>
              </w:rPr>
              <w:t>文件数量已经达到最大值，无法创建文件</w:t>
            </w:r>
          </w:p>
        </w:tc>
      </w:tr>
      <w:tr w:rsidR="000E1503" w:rsidRPr="00487797" w14:paraId="7A0A4F09" w14:textId="77777777" w:rsidTr="00335EBC">
        <w:trPr>
          <w:jc w:val="center"/>
        </w:trPr>
        <w:tc>
          <w:tcPr>
            <w:tcW w:w="440" w:type="pct"/>
          </w:tcPr>
          <w:p w14:paraId="656DFB74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4754844E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0xF107</w:t>
            </w:r>
          </w:p>
        </w:tc>
        <w:tc>
          <w:tcPr>
            <w:tcW w:w="2214" w:type="pct"/>
            <w:vAlign w:val="center"/>
          </w:tcPr>
          <w:p w14:paraId="10648526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R_FILE_TYPE_ERR</w:t>
            </w:r>
          </w:p>
        </w:tc>
        <w:tc>
          <w:tcPr>
            <w:tcW w:w="1812" w:type="pct"/>
            <w:gridSpan w:val="2"/>
            <w:vAlign w:val="center"/>
          </w:tcPr>
          <w:p w14:paraId="7B54A9FD" w14:textId="77777777" w:rsidR="000E1503" w:rsidRPr="00487797" w:rsidRDefault="00693A2A" w:rsidP="00335EBC">
            <w:pPr>
              <w:pStyle w:val="af6"/>
              <w:spacing w:line="240" w:lineRule="auto"/>
              <w:jc w:val="left"/>
            </w:pPr>
            <w:r>
              <w:rPr>
                <w:rFonts w:ascii="Arial" w:hAnsi="Arial" w:cs="Arial" w:hint="eastAsia"/>
              </w:rPr>
              <w:t>文件属性类型非法</w:t>
            </w:r>
          </w:p>
        </w:tc>
      </w:tr>
      <w:tr w:rsidR="000E1503" w:rsidRPr="00487797" w14:paraId="3B18A933" w14:textId="77777777" w:rsidTr="00335EBC">
        <w:trPr>
          <w:jc w:val="center"/>
        </w:trPr>
        <w:tc>
          <w:tcPr>
            <w:tcW w:w="440" w:type="pct"/>
          </w:tcPr>
          <w:p w14:paraId="7886FD7C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6DB76991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0xF108</w:t>
            </w:r>
          </w:p>
        </w:tc>
        <w:tc>
          <w:tcPr>
            <w:tcW w:w="2214" w:type="pct"/>
            <w:vAlign w:val="center"/>
          </w:tcPr>
          <w:p w14:paraId="3059D2B1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R_FILE_CLASS_ERR</w:t>
            </w:r>
          </w:p>
        </w:tc>
        <w:tc>
          <w:tcPr>
            <w:tcW w:w="1812" w:type="pct"/>
            <w:gridSpan w:val="2"/>
            <w:vAlign w:val="center"/>
          </w:tcPr>
          <w:p w14:paraId="00F4A340" w14:textId="77777777" w:rsidR="00693A2A" w:rsidRDefault="00693A2A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文件</w:t>
            </w:r>
            <w:r>
              <w:t>类型非法</w:t>
            </w:r>
          </w:p>
          <w:p w14:paraId="442784A6" w14:textId="77777777" w:rsidR="000E1503" w:rsidRPr="00487797" w:rsidRDefault="00693A2A" w:rsidP="00335EBC">
            <w:pPr>
              <w:pStyle w:val="af6"/>
              <w:spacing w:line="240" w:lineRule="auto"/>
              <w:jc w:val="left"/>
            </w:pPr>
            <w:r>
              <w:t>（</w:t>
            </w:r>
            <w:r>
              <w:rPr>
                <w:rFonts w:hint="eastAsia"/>
              </w:rPr>
              <w:t>只有</w:t>
            </w:r>
            <w:r>
              <w:t>二进制文件</w:t>
            </w:r>
            <w:r>
              <w:rPr>
                <w:rFonts w:hint="eastAsia"/>
              </w:rPr>
              <w:t>可</w:t>
            </w:r>
            <w:r>
              <w:t>读写删除、计算哈希值）</w:t>
            </w:r>
          </w:p>
        </w:tc>
      </w:tr>
      <w:tr w:rsidR="000E1503" w:rsidRPr="00487797" w14:paraId="4101D0E4" w14:textId="77777777" w:rsidTr="00335EBC">
        <w:trPr>
          <w:jc w:val="center"/>
        </w:trPr>
        <w:tc>
          <w:tcPr>
            <w:tcW w:w="440" w:type="pct"/>
          </w:tcPr>
          <w:p w14:paraId="3C1FE71D" w14:textId="77777777" w:rsidR="000E1503" w:rsidRPr="00C768EE" w:rsidRDefault="000E1503" w:rsidP="00D65CA0">
            <w:pPr>
              <w:pStyle w:val="af6"/>
              <w:numPr>
                <w:ilvl w:val="0"/>
                <w:numId w:val="3"/>
              </w:numPr>
              <w:rPr>
                <w:color w:val="948A54" w:themeColor="background2" w:themeShade="80"/>
              </w:rPr>
            </w:pPr>
          </w:p>
        </w:tc>
        <w:tc>
          <w:tcPr>
            <w:tcW w:w="534" w:type="pct"/>
            <w:vAlign w:val="center"/>
          </w:tcPr>
          <w:p w14:paraId="2EF2185B" w14:textId="77777777" w:rsidR="000E1503" w:rsidRPr="00C768EE" w:rsidRDefault="000E1503" w:rsidP="00287188">
            <w:pPr>
              <w:pStyle w:val="af6"/>
              <w:spacing w:line="240" w:lineRule="auto"/>
              <w:rPr>
                <w:color w:val="948A54" w:themeColor="background2" w:themeShade="80"/>
              </w:rPr>
            </w:pPr>
            <w:r w:rsidRPr="00C768EE">
              <w:rPr>
                <w:color w:val="948A54" w:themeColor="background2" w:themeShade="80"/>
              </w:rPr>
              <w:t>0xF109</w:t>
            </w:r>
          </w:p>
        </w:tc>
        <w:tc>
          <w:tcPr>
            <w:tcW w:w="2214" w:type="pct"/>
            <w:vAlign w:val="center"/>
          </w:tcPr>
          <w:p w14:paraId="189D2637" w14:textId="77777777" w:rsidR="000E1503" w:rsidRPr="00C768EE" w:rsidRDefault="000E1503" w:rsidP="00287188">
            <w:pPr>
              <w:pStyle w:val="af6"/>
              <w:spacing w:line="240" w:lineRule="auto"/>
              <w:jc w:val="left"/>
              <w:rPr>
                <w:color w:val="948A54" w:themeColor="background2" w:themeShade="80"/>
              </w:rPr>
            </w:pPr>
            <w:r w:rsidRPr="00C768EE">
              <w:rPr>
                <w:color w:val="948A54" w:themeColor="background2" w:themeShade="80"/>
              </w:rPr>
              <w:t xml:space="preserve"> R_FILE_CONTROL_ERR</w:t>
            </w:r>
          </w:p>
        </w:tc>
        <w:tc>
          <w:tcPr>
            <w:tcW w:w="1812" w:type="pct"/>
            <w:gridSpan w:val="2"/>
            <w:vAlign w:val="center"/>
          </w:tcPr>
          <w:p w14:paraId="5FCFC693" w14:textId="77777777" w:rsidR="000E1503" w:rsidRPr="00C768EE" w:rsidRDefault="00C768EE" w:rsidP="00335EBC">
            <w:pPr>
              <w:pStyle w:val="af6"/>
              <w:spacing w:line="240" w:lineRule="auto"/>
              <w:jc w:val="left"/>
              <w:rPr>
                <w:color w:val="948A54" w:themeColor="background2" w:themeShade="80"/>
              </w:rPr>
            </w:pPr>
            <w:r w:rsidRPr="00C768EE">
              <w:rPr>
                <w:rFonts w:hint="eastAsia"/>
                <w:color w:val="948A54" w:themeColor="background2" w:themeShade="80"/>
              </w:rPr>
              <w:t>（未使用）</w:t>
            </w:r>
          </w:p>
        </w:tc>
      </w:tr>
      <w:tr w:rsidR="000E1503" w:rsidRPr="00487797" w14:paraId="216E833D" w14:textId="77777777" w:rsidTr="00335EBC">
        <w:trPr>
          <w:jc w:val="center"/>
        </w:trPr>
        <w:tc>
          <w:tcPr>
            <w:tcW w:w="440" w:type="pct"/>
          </w:tcPr>
          <w:p w14:paraId="7DB78C59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05902427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0xF10A</w:t>
            </w:r>
          </w:p>
        </w:tc>
        <w:tc>
          <w:tcPr>
            <w:tcW w:w="2214" w:type="pct"/>
            <w:vAlign w:val="center"/>
          </w:tcPr>
          <w:p w14:paraId="05C79C5A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R_FILE_ADDRESS_ERR</w:t>
            </w:r>
          </w:p>
        </w:tc>
        <w:tc>
          <w:tcPr>
            <w:tcW w:w="1812" w:type="pct"/>
            <w:gridSpan w:val="2"/>
            <w:vAlign w:val="center"/>
          </w:tcPr>
          <w:p w14:paraId="55C5D44D" w14:textId="77777777" w:rsidR="000E1503" w:rsidRPr="00487797" w:rsidRDefault="00693A2A" w:rsidP="00335EBC">
            <w:pPr>
              <w:pStyle w:val="af6"/>
              <w:spacing w:line="240" w:lineRule="auto"/>
              <w:jc w:val="left"/>
            </w:pPr>
            <w:r w:rsidRPr="00EE1C65">
              <w:rPr>
                <w:rFonts w:cs="Arial" w:hint="eastAsia"/>
              </w:rPr>
              <w:t>文件系统内部地址错误</w:t>
            </w:r>
          </w:p>
        </w:tc>
      </w:tr>
      <w:tr w:rsidR="000E1503" w:rsidRPr="00487797" w14:paraId="46627853" w14:textId="77777777" w:rsidTr="00335EBC">
        <w:trPr>
          <w:jc w:val="center"/>
        </w:trPr>
        <w:tc>
          <w:tcPr>
            <w:tcW w:w="440" w:type="pct"/>
          </w:tcPr>
          <w:p w14:paraId="27AD78E7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4504032B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0xF10B</w:t>
            </w:r>
          </w:p>
        </w:tc>
        <w:tc>
          <w:tcPr>
            <w:tcW w:w="2214" w:type="pct"/>
            <w:vAlign w:val="center"/>
          </w:tcPr>
          <w:p w14:paraId="45FA6CE0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R_FILE_STRUCTURL_ERR</w:t>
            </w:r>
          </w:p>
        </w:tc>
        <w:tc>
          <w:tcPr>
            <w:tcW w:w="1812" w:type="pct"/>
            <w:gridSpan w:val="2"/>
            <w:vAlign w:val="center"/>
          </w:tcPr>
          <w:p w14:paraId="332FA890" w14:textId="77777777" w:rsidR="000E1503" w:rsidRPr="00487797" w:rsidRDefault="00693A2A" w:rsidP="00335EBC">
            <w:pPr>
              <w:pStyle w:val="af6"/>
              <w:spacing w:line="240" w:lineRule="auto"/>
              <w:jc w:val="left"/>
            </w:pPr>
            <w:r w:rsidRPr="00EE1C65">
              <w:rPr>
                <w:rFonts w:cs="Arial" w:hint="eastAsia"/>
              </w:rPr>
              <w:t>文件系统内部结构错误</w:t>
            </w:r>
          </w:p>
        </w:tc>
      </w:tr>
      <w:tr w:rsidR="000E1503" w:rsidRPr="00487797" w14:paraId="3E5F8F66" w14:textId="77777777" w:rsidTr="00335EBC">
        <w:trPr>
          <w:jc w:val="center"/>
        </w:trPr>
        <w:tc>
          <w:tcPr>
            <w:tcW w:w="440" w:type="pct"/>
          </w:tcPr>
          <w:p w14:paraId="4AAEE417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32711B53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0xF10C</w:t>
            </w:r>
          </w:p>
        </w:tc>
        <w:tc>
          <w:tcPr>
            <w:tcW w:w="2214" w:type="pct"/>
            <w:vAlign w:val="center"/>
          </w:tcPr>
          <w:p w14:paraId="3832183E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R_FILE_NOT_EMPTY</w:t>
            </w:r>
          </w:p>
        </w:tc>
        <w:tc>
          <w:tcPr>
            <w:tcW w:w="1812" w:type="pct"/>
            <w:gridSpan w:val="2"/>
            <w:vAlign w:val="center"/>
          </w:tcPr>
          <w:p w14:paraId="74D8DB3C" w14:textId="77777777" w:rsidR="000E1503" w:rsidRPr="00487797" w:rsidRDefault="00BB473A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待</w:t>
            </w:r>
            <w:r>
              <w:t>释放文件</w:t>
            </w:r>
            <w:r>
              <w:rPr>
                <w:rFonts w:hint="eastAsia"/>
              </w:rPr>
              <w:t>空间</w:t>
            </w:r>
            <w:r>
              <w:t>非空</w:t>
            </w:r>
          </w:p>
        </w:tc>
      </w:tr>
      <w:tr w:rsidR="000E1503" w:rsidRPr="00487797" w14:paraId="0D53862A" w14:textId="77777777" w:rsidTr="00335EBC">
        <w:trPr>
          <w:jc w:val="center"/>
        </w:trPr>
        <w:tc>
          <w:tcPr>
            <w:tcW w:w="440" w:type="pct"/>
          </w:tcPr>
          <w:p w14:paraId="730D069B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55C35E3F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0xF10D</w:t>
            </w:r>
          </w:p>
        </w:tc>
        <w:tc>
          <w:tcPr>
            <w:tcW w:w="2214" w:type="pct"/>
            <w:vAlign w:val="center"/>
          </w:tcPr>
          <w:p w14:paraId="43036D21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R_FILE_BAD_BLOCK</w:t>
            </w:r>
          </w:p>
        </w:tc>
        <w:tc>
          <w:tcPr>
            <w:tcW w:w="1812" w:type="pct"/>
            <w:gridSpan w:val="2"/>
            <w:vAlign w:val="center"/>
          </w:tcPr>
          <w:p w14:paraId="757E6772" w14:textId="77777777" w:rsidR="000E1503" w:rsidRPr="00487797" w:rsidRDefault="00BB473A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文件</w:t>
            </w:r>
            <w:r>
              <w:t>系统存储空间有坏块</w:t>
            </w:r>
          </w:p>
        </w:tc>
      </w:tr>
      <w:tr w:rsidR="000E1503" w:rsidRPr="00487797" w14:paraId="03B23DBA" w14:textId="77777777" w:rsidTr="00335EBC">
        <w:trPr>
          <w:jc w:val="center"/>
        </w:trPr>
        <w:tc>
          <w:tcPr>
            <w:tcW w:w="440" w:type="pct"/>
          </w:tcPr>
          <w:p w14:paraId="584EB593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5E98AAB5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0xF10E</w:t>
            </w:r>
          </w:p>
        </w:tc>
        <w:tc>
          <w:tcPr>
            <w:tcW w:w="2214" w:type="pct"/>
            <w:vAlign w:val="center"/>
          </w:tcPr>
          <w:p w14:paraId="21D9C795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R_FILE_PARAM_ERR</w:t>
            </w:r>
          </w:p>
        </w:tc>
        <w:tc>
          <w:tcPr>
            <w:tcW w:w="1812" w:type="pct"/>
            <w:gridSpan w:val="2"/>
            <w:vAlign w:val="center"/>
          </w:tcPr>
          <w:p w14:paraId="3ACA7333" w14:textId="77777777" w:rsidR="000E1503" w:rsidRPr="00487797" w:rsidRDefault="00BB473A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文件</w:t>
            </w:r>
            <w:r>
              <w:t>操作参数错误</w:t>
            </w:r>
          </w:p>
        </w:tc>
      </w:tr>
      <w:tr w:rsidR="000E1503" w:rsidRPr="00487797" w14:paraId="5F7C982F" w14:textId="77777777" w:rsidTr="00335EBC">
        <w:trPr>
          <w:jc w:val="center"/>
        </w:trPr>
        <w:tc>
          <w:tcPr>
            <w:tcW w:w="440" w:type="pct"/>
          </w:tcPr>
          <w:p w14:paraId="67F6C602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011738D6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0xF110</w:t>
            </w:r>
          </w:p>
        </w:tc>
        <w:tc>
          <w:tcPr>
            <w:tcW w:w="2214" w:type="pct"/>
            <w:vAlign w:val="center"/>
          </w:tcPr>
          <w:p w14:paraId="72EC11C0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R_FILE_APP_NAME_EMPTY</w:t>
            </w:r>
          </w:p>
        </w:tc>
        <w:tc>
          <w:tcPr>
            <w:tcW w:w="1812" w:type="pct"/>
            <w:gridSpan w:val="2"/>
            <w:vAlign w:val="center"/>
          </w:tcPr>
          <w:p w14:paraId="6571F2CD" w14:textId="77777777" w:rsidR="000E1503" w:rsidRPr="00487797" w:rsidRDefault="00BB473A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  <w:r>
              <w:rPr>
                <w:rFonts w:hint="eastAsia"/>
              </w:rPr>
              <w:t>不存在</w:t>
            </w:r>
          </w:p>
        </w:tc>
      </w:tr>
      <w:tr w:rsidR="000E1503" w:rsidRPr="00487797" w14:paraId="31DF0457" w14:textId="77777777" w:rsidTr="00335EBC">
        <w:trPr>
          <w:jc w:val="center"/>
        </w:trPr>
        <w:tc>
          <w:tcPr>
            <w:tcW w:w="440" w:type="pct"/>
          </w:tcPr>
          <w:p w14:paraId="49E72AA0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445B1703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0xF201</w:t>
            </w:r>
          </w:p>
        </w:tc>
        <w:tc>
          <w:tcPr>
            <w:tcW w:w="2214" w:type="pct"/>
            <w:vAlign w:val="center"/>
          </w:tcPr>
          <w:p w14:paraId="758EB497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R_CONTAINER_EXISTED</w:t>
            </w:r>
          </w:p>
        </w:tc>
        <w:tc>
          <w:tcPr>
            <w:tcW w:w="1812" w:type="pct"/>
            <w:gridSpan w:val="2"/>
            <w:vAlign w:val="center"/>
          </w:tcPr>
          <w:p w14:paraId="7EB2F146" w14:textId="77777777" w:rsidR="000E1503" w:rsidRPr="00487797" w:rsidRDefault="00BB473A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容器</w:t>
            </w:r>
            <w:r>
              <w:t>已存在</w:t>
            </w:r>
          </w:p>
        </w:tc>
      </w:tr>
      <w:tr w:rsidR="000E1503" w:rsidRPr="00487797" w14:paraId="75D6A835" w14:textId="77777777" w:rsidTr="00335EBC">
        <w:trPr>
          <w:jc w:val="center"/>
        </w:trPr>
        <w:tc>
          <w:tcPr>
            <w:tcW w:w="440" w:type="pct"/>
          </w:tcPr>
          <w:p w14:paraId="53B64576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1293A121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0xF202</w:t>
            </w:r>
          </w:p>
        </w:tc>
        <w:tc>
          <w:tcPr>
            <w:tcW w:w="2214" w:type="pct"/>
            <w:vAlign w:val="center"/>
          </w:tcPr>
          <w:p w14:paraId="4499199F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R_CONTAINER_UNEXISTED</w:t>
            </w:r>
          </w:p>
        </w:tc>
        <w:tc>
          <w:tcPr>
            <w:tcW w:w="1812" w:type="pct"/>
            <w:gridSpan w:val="2"/>
            <w:vAlign w:val="center"/>
          </w:tcPr>
          <w:p w14:paraId="4078D02A" w14:textId="77777777" w:rsidR="000E1503" w:rsidRPr="00487797" w:rsidRDefault="00BB473A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容器</w:t>
            </w:r>
            <w:r>
              <w:t>不存在</w:t>
            </w:r>
          </w:p>
        </w:tc>
      </w:tr>
      <w:tr w:rsidR="000E1503" w:rsidRPr="00487797" w14:paraId="7401A5A5" w14:textId="77777777" w:rsidTr="00335EBC">
        <w:trPr>
          <w:jc w:val="center"/>
        </w:trPr>
        <w:tc>
          <w:tcPr>
            <w:tcW w:w="440" w:type="pct"/>
          </w:tcPr>
          <w:p w14:paraId="46FFE7FF" w14:textId="77777777" w:rsidR="000E1503" w:rsidRPr="00C768EE" w:rsidRDefault="000E1503" w:rsidP="00D65CA0">
            <w:pPr>
              <w:pStyle w:val="af6"/>
              <w:numPr>
                <w:ilvl w:val="0"/>
                <w:numId w:val="3"/>
              </w:numPr>
              <w:rPr>
                <w:color w:val="948A54" w:themeColor="background2" w:themeShade="80"/>
              </w:rPr>
            </w:pPr>
          </w:p>
        </w:tc>
        <w:tc>
          <w:tcPr>
            <w:tcW w:w="534" w:type="pct"/>
            <w:vAlign w:val="center"/>
          </w:tcPr>
          <w:p w14:paraId="62740D75" w14:textId="77777777" w:rsidR="000E1503" w:rsidRPr="00C768EE" w:rsidRDefault="000E1503" w:rsidP="00287188">
            <w:pPr>
              <w:pStyle w:val="af6"/>
              <w:spacing w:line="240" w:lineRule="auto"/>
              <w:rPr>
                <w:color w:val="948A54" w:themeColor="background2" w:themeShade="80"/>
              </w:rPr>
            </w:pPr>
            <w:r w:rsidRPr="00C768EE">
              <w:rPr>
                <w:color w:val="948A54" w:themeColor="background2" w:themeShade="80"/>
              </w:rPr>
              <w:t>0xF203</w:t>
            </w:r>
          </w:p>
        </w:tc>
        <w:tc>
          <w:tcPr>
            <w:tcW w:w="2214" w:type="pct"/>
            <w:vAlign w:val="center"/>
          </w:tcPr>
          <w:p w14:paraId="193529F5" w14:textId="77777777" w:rsidR="000E1503" w:rsidRPr="00C768EE" w:rsidRDefault="000E1503" w:rsidP="00287188">
            <w:pPr>
              <w:pStyle w:val="af6"/>
              <w:spacing w:line="240" w:lineRule="auto"/>
              <w:jc w:val="left"/>
              <w:rPr>
                <w:color w:val="948A54" w:themeColor="background2" w:themeShade="80"/>
              </w:rPr>
            </w:pPr>
            <w:r w:rsidRPr="00C768EE">
              <w:rPr>
                <w:color w:val="948A54" w:themeColor="background2" w:themeShade="80"/>
              </w:rPr>
              <w:t xml:space="preserve"> R_CONTAINER_EMPTY</w:t>
            </w:r>
          </w:p>
        </w:tc>
        <w:tc>
          <w:tcPr>
            <w:tcW w:w="1812" w:type="pct"/>
            <w:gridSpan w:val="2"/>
            <w:vAlign w:val="center"/>
          </w:tcPr>
          <w:p w14:paraId="2797576D" w14:textId="77777777" w:rsidR="000E1503" w:rsidRPr="00C768EE" w:rsidRDefault="00C768EE" w:rsidP="00335EBC">
            <w:pPr>
              <w:pStyle w:val="af6"/>
              <w:spacing w:line="240" w:lineRule="auto"/>
              <w:jc w:val="left"/>
              <w:rPr>
                <w:color w:val="948A54" w:themeColor="background2" w:themeShade="80"/>
              </w:rPr>
            </w:pPr>
            <w:r w:rsidRPr="00C768EE">
              <w:rPr>
                <w:rFonts w:hint="eastAsia"/>
                <w:color w:val="948A54" w:themeColor="background2" w:themeShade="80"/>
              </w:rPr>
              <w:t>（未使用）</w:t>
            </w:r>
          </w:p>
        </w:tc>
      </w:tr>
      <w:tr w:rsidR="000E1503" w:rsidRPr="00487797" w14:paraId="3141E598" w14:textId="77777777" w:rsidTr="00335EBC">
        <w:trPr>
          <w:jc w:val="center"/>
        </w:trPr>
        <w:tc>
          <w:tcPr>
            <w:tcW w:w="440" w:type="pct"/>
          </w:tcPr>
          <w:p w14:paraId="7E3C9BDB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76341691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0xF204</w:t>
            </w:r>
          </w:p>
        </w:tc>
        <w:tc>
          <w:tcPr>
            <w:tcW w:w="2214" w:type="pct"/>
            <w:vAlign w:val="center"/>
          </w:tcPr>
          <w:p w14:paraId="4752BC2D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R_CONTAINER_NO_EMPTY</w:t>
            </w:r>
          </w:p>
        </w:tc>
        <w:tc>
          <w:tcPr>
            <w:tcW w:w="1812" w:type="pct"/>
            <w:gridSpan w:val="2"/>
            <w:vAlign w:val="center"/>
          </w:tcPr>
          <w:p w14:paraId="4C09DBCB" w14:textId="77777777" w:rsidR="000E1503" w:rsidRPr="00487797" w:rsidRDefault="00BB473A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无</w:t>
            </w:r>
            <w:r>
              <w:t>可用的</w:t>
            </w:r>
            <w:r>
              <w:rPr>
                <w:rFonts w:hint="eastAsia"/>
              </w:rPr>
              <w:t>容器</w:t>
            </w:r>
          </w:p>
        </w:tc>
      </w:tr>
      <w:tr w:rsidR="000E1503" w:rsidRPr="00487797" w14:paraId="16101F82" w14:textId="77777777" w:rsidTr="00335EBC">
        <w:trPr>
          <w:jc w:val="center"/>
        </w:trPr>
        <w:tc>
          <w:tcPr>
            <w:tcW w:w="440" w:type="pct"/>
          </w:tcPr>
          <w:p w14:paraId="4811D2CF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6ED119D3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0xF205</w:t>
            </w:r>
          </w:p>
        </w:tc>
        <w:tc>
          <w:tcPr>
            <w:tcW w:w="2214" w:type="pct"/>
            <w:vAlign w:val="center"/>
          </w:tcPr>
          <w:p w14:paraId="66D8B08E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R_CONTAINER_FINISH</w:t>
            </w:r>
          </w:p>
        </w:tc>
        <w:tc>
          <w:tcPr>
            <w:tcW w:w="1812" w:type="pct"/>
            <w:gridSpan w:val="2"/>
            <w:vAlign w:val="center"/>
          </w:tcPr>
          <w:p w14:paraId="21FA2FFF" w14:textId="77777777" w:rsidR="000E1503" w:rsidRPr="00487797" w:rsidRDefault="00BB473A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容器状态</w:t>
            </w:r>
            <w:r>
              <w:t>已完整</w:t>
            </w:r>
          </w:p>
        </w:tc>
      </w:tr>
      <w:tr w:rsidR="000E1503" w:rsidRPr="00487797" w14:paraId="3E1A8AE9" w14:textId="77777777" w:rsidTr="00335EBC">
        <w:trPr>
          <w:jc w:val="center"/>
        </w:trPr>
        <w:tc>
          <w:tcPr>
            <w:tcW w:w="440" w:type="pct"/>
          </w:tcPr>
          <w:p w14:paraId="039577DA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18238D76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0xF206</w:t>
            </w:r>
          </w:p>
        </w:tc>
        <w:tc>
          <w:tcPr>
            <w:tcW w:w="2214" w:type="pct"/>
            <w:vAlign w:val="center"/>
          </w:tcPr>
          <w:p w14:paraId="26F6A23D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R_CONTAINER_UNFINISH</w:t>
            </w:r>
          </w:p>
        </w:tc>
        <w:tc>
          <w:tcPr>
            <w:tcW w:w="1812" w:type="pct"/>
            <w:gridSpan w:val="2"/>
            <w:vAlign w:val="center"/>
          </w:tcPr>
          <w:p w14:paraId="5EBAC4BE" w14:textId="77777777" w:rsidR="000E1503" w:rsidRPr="00487797" w:rsidRDefault="00BB473A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容器状态</w:t>
            </w:r>
            <w:r>
              <w:t>非完整</w:t>
            </w:r>
          </w:p>
        </w:tc>
      </w:tr>
      <w:tr w:rsidR="000E1503" w:rsidRPr="00487797" w14:paraId="63BD38A0" w14:textId="77777777" w:rsidTr="00335EBC">
        <w:trPr>
          <w:jc w:val="center"/>
        </w:trPr>
        <w:tc>
          <w:tcPr>
            <w:tcW w:w="440" w:type="pct"/>
          </w:tcPr>
          <w:p w14:paraId="1B4FD6FA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60F6EF7D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0xF207</w:t>
            </w:r>
          </w:p>
        </w:tc>
        <w:tc>
          <w:tcPr>
            <w:tcW w:w="2214" w:type="pct"/>
            <w:vAlign w:val="center"/>
          </w:tcPr>
          <w:p w14:paraId="7C4E70DD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R_CONTAINER_CERT_EXISTED</w:t>
            </w:r>
          </w:p>
        </w:tc>
        <w:tc>
          <w:tcPr>
            <w:tcW w:w="1812" w:type="pct"/>
            <w:gridSpan w:val="2"/>
            <w:vAlign w:val="center"/>
          </w:tcPr>
          <w:p w14:paraId="684CC20C" w14:textId="77777777" w:rsidR="000E1503" w:rsidRPr="00487797" w:rsidRDefault="00BB473A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证书</w:t>
            </w:r>
            <w:r>
              <w:t>已存在</w:t>
            </w:r>
          </w:p>
        </w:tc>
      </w:tr>
      <w:tr w:rsidR="000E1503" w:rsidRPr="00487797" w14:paraId="0D41D59D" w14:textId="77777777" w:rsidTr="00335EBC">
        <w:trPr>
          <w:jc w:val="center"/>
        </w:trPr>
        <w:tc>
          <w:tcPr>
            <w:tcW w:w="440" w:type="pct"/>
          </w:tcPr>
          <w:p w14:paraId="6D322C09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38D05446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0xF208</w:t>
            </w:r>
          </w:p>
        </w:tc>
        <w:tc>
          <w:tcPr>
            <w:tcW w:w="2214" w:type="pct"/>
            <w:vAlign w:val="center"/>
          </w:tcPr>
          <w:p w14:paraId="2B3DD6C6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R_CONTAINER_CERT_UNEXISTED</w:t>
            </w:r>
          </w:p>
        </w:tc>
        <w:tc>
          <w:tcPr>
            <w:tcW w:w="1812" w:type="pct"/>
            <w:gridSpan w:val="2"/>
            <w:vAlign w:val="center"/>
          </w:tcPr>
          <w:p w14:paraId="7E653F7F" w14:textId="77777777" w:rsidR="000E1503" w:rsidRPr="00487797" w:rsidRDefault="00BB473A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证书</w:t>
            </w:r>
            <w:r>
              <w:t>不存在</w:t>
            </w:r>
          </w:p>
        </w:tc>
      </w:tr>
      <w:tr w:rsidR="000E1503" w:rsidRPr="00487797" w14:paraId="1B21C50D" w14:textId="77777777" w:rsidTr="00335EBC">
        <w:trPr>
          <w:jc w:val="center"/>
        </w:trPr>
        <w:tc>
          <w:tcPr>
            <w:tcW w:w="440" w:type="pct"/>
          </w:tcPr>
          <w:p w14:paraId="31AC9FDC" w14:textId="77777777" w:rsidR="000E1503" w:rsidRPr="00C768EE" w:rsidRDefault="000E1503" w:rsidP="00D65CA0">
            <w:pPr>
              <w:pStyle w:val="af6"/>
              <w:numPr>
                <w:ilvl w:val="0"/>
                <w:numId w:val="3"/>
              </w:numPr>
              <w:rPr>
                <w:color w:val="948A54" w:themeColor="background2" w:themeShade="80"/>
              </w:rPr>
            </w:pPr>
          </w:p>
        </w:tc>
        <w:tc>
          <w:tcPr>
            <w:tcW w:w="534" w:type="pct"/>
            <w:vAlign w:val="center"/>
          </w:tcPr>
          <w:p w14:paraId="467D7AC3" w14:textId="77777777" w:rsidR="000E1503" w:rsidRPr="00C768EE" w:rsidRDefault="000E1503" w:rsidP="00287188">
            <w:pPr>
              <w:pStyle w:val="af6"/>
              <w:spacing w:line="240" w:lineRule="auto"/>
              <w:rPr>
                <w:color w:val="948A54" w:themeColor="background2" w:themeShade="80"/>
              </w:rPr>
            </w:pPr>
            <w:r w:rsidRPr="00C768EE">
              <w:rPr>
                <w:color w:val="948A54" w:themeColor="background2" w:themeShade="80"/>
              </w:rPr>
              <w:t>0xF209</w:t>
            </w:r>
          </w:p>
        </w:tc>
        <w:tc>
          <w:tcPr>
            <w:tcW w:w="2214" w:type="pct"/>
            <w:vAlign w:val="center"/>
          </w:tcPr>
          <w:p w14:paraId="56DB5B63" w14:textId="77777777" w:rsidR="000E1503" w:rsidRPr="00C768EE" w:rsidRDefault="000E1503" w:rsidP="00287188">
            <w:pPr>
              <w:pStyle w:val="af6"/>
              <w:spacing w:line="240" w:lineRule="auto"/>
              <w:jc w:val="left"/>
              <w:rPr>
                <w:color w:val="948A54" w:themeColor="background2" w:themeShade="80"/>
              </w:rPr>
            </w:pPr>
            <w:r w:rsidRPr="00C768EE">
              <w:rPr>
                <w:color w:val="948A54" w:themeColor="background2" w:themeShade="80"/>
              </w:rPr>
              <w:t xml:space="preserve"> R_CONTAINER_KEY_EXISTED</w:t>
            </w:r>
          </w:p>
        </w:tc>
        <w:tc>
          <w:tcPr>
            <w:tcW w:w="1812" w:type="pct"/>
            <w:gridSpan w:val="2"/>
            <w:vAlign w:val="center"/>
          </w:tcPr>
          <w:p w14:paraId="384DC8EC" w14:textId="77777777" w:rsidR="000E1503" w:rsidRPr="00C768EE" w:rsidRDefault="00C768EE" w:rsidP="00335EBC">
            <w:pPr>
              <w:pStyle w:val="af6"/>
              <w:spacing w:line="240" w:lineRule="auto"/>
              <w:jc w:val="left"/>
              <w:rPr>
                <w:color w:val="948A54" w:themeColor="background2" w:themeShade="80"/>
              </w:rPr>
            </w:pPr>
            <w:r w:rsidRPr="00C768EE">
              <w:rPr>
                <w:rFonts w:hint="eastAsia"/>
                <w:color w:val="948A54" w:themeColor="background2" w:themeShade="80"/>
              </w:rPr>
              <w:t>（未使用）</w:t>
            </w:r>
          </w:p>
        </w:tc>
      </w:tr>
      <w:tr w:rsidR="000E1503" w:rsidRPr="00487797" w14:paraId="75AFC941" w14:textId="77777777" w:rsidTr="00335EBC">
        <w:trPr>
          <w:jc w:val="center"/>
        </w:trPr>
        <w:tc>
          <w:tcPr>
            <w:tcW w:w="440" w:type="pct"/>
          </w:tcPr>
          <w:p w14:paraId="799149DA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55CB30FF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0xF20A</w:t>
            </w:r>
          </w:p>
        </w:tc>
        <w:tc>
          <w:tcPr>
            <w:tcW w:w="2214" w:type="pct"/>
            <w:vAlign w:val="center"/>
          </w:tcPr>
          <w:p w14:paraId="6F2389C4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R_CONTAINER_KEY_UNEXISTED</w:t>
            </w:r>
          </w:p>
        </w:tc>
        <w:tc>
          <w:tcPr>
            <w:tcW w:w="1812" w:type="pct"/>
            <w:gridSpan w:val="2"/>
            <w:vAlign w:val="center"/>
          </w:tcPr>
          <w:p w14:paraId="416909F5" w14:textId="77777777" w:rsidR="000E1503" w:rsidRPr="00487797" w:rsidRDefault="00BB473A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密钥</w:t>
            </w:r>
            <w:r>
              <w:t>不存在</w:t>
            </w:r>
          </w:p>
        </w:tc>
      </w:tr>
      <w:tr w:rsidR="000E1503" w:rsidRPr="00487797" w14:paraId="14C58FDC" w14:textId="77777777" w:rsidTr="00335EBC">
        <w:trPr>
          <w:jc w:val="center"/>
        </w:trPr>
        <w:tc>
          <w:tcPr>
            <w:tcW w:w="440" w:type="pct"/>
          </w:tcPr>
          <w:p w14:paraId="73C8A6DD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73B66DFC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0xF20B</w:t>
            </w:r>
          </w:p>
        </w:tc>
        <w:tc>
          <w:tcPr>
            <w:tcW w:w="2214" w:type="pct"/>
            <w:vAlign w:val="center"/>
          </w:tcPr>
          <w:p w14:paraId="38A64692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R_CONTAINER_ID_ERR</w:t>
            </w:r>
          </w:p>
        </w:tc>
        <w:tc>
          <w:tcPr>
            <w:tcW w:w="1812" w:type="pct"/>
            <w:gridSpan w:val="2"/>
            <w:vAlign w:val="center"/>
          </w:tcPr>
          <w:p w14:paraId="5DEE29C7" w14:textId="77777777" w:rsidR="000E1503" w:rsidRPr="00487797" w:rsidRDefault="000027B4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容器</w:t>
            </w:r>
            <w:r>
              <w:t>ID</w:t>
            </w:r>
            <w:r>
              <w:t>错误</w:t>
            </w:r>
          </w:p>
        </w:tc>
      </w:tr>
      <w:tr w:rsidR="000E1503" w:rsidRPr="00487797" w14:paraId="2729D813" w14:textId="77777777" w:rsidTr="00335EBC">
        <w:trPr>
          <w:jc w:val="center"/>
        </w:trPr>
        <w:tc>
          <w:tcPr>
            <w:tcW w:w="440" w:type="pct"/>
          </w:tcPr>
          <w:p w14:paraId="7A2CB938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20CA926E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0xF20C</w:t>
            </w:r>
          </w:p>
        </w:tc>
        <w:tc>
          <w:tcPr>
            <w:tcW w:w="2214" w:type="pct"/>
            <w:vAlign w:val="center"/>
          </w:tcPr>
          <w:p w14:paraId="16604DD2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R_CONTAINER_PARAM_ERR</w:t>
            </w:r>
          </w:p>
        </w:tc>
        <w:tc>
          <w:tcPr>
            <w:tcW w:w="1812" w:type="pct"/>
            <w:gridSpan w:val="2"/>
            <w:vAlign w:val="center"/>
          </w:tcPr>
          <w:p w14:paraId="07962C30" w14:textId="77777777" w:rsidR="000E1503" w:rsidRPr="00487797" w:rsidRDefault="00654713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容器</w:t>
            </w:r>
            <w:r>
              <w:t>操作参数错误</w:t>
            </w:r>
          </w:p>
        </w:tc>
      </w:tr>
      <w:tr w:rsidR="000E1503" w:rsidRPr="00487797" w14:paraId="4A362EAD" w14:textId="77777777" w:rsidTr="00335EBC">
        <w:trPr>
          <w:jc w:val="center"/>
        </w:trPr>
        <w:tc>
          <w:tcPr>
            <w:tcW w:w="440" w:type="pct"/>
          </w:tcPr>
          <w:p w14:paraId="0B5311F2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0CE41781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0xF20D</w:t>
            </w:r>
          </w:p>
        </w:tc>
        <w:tc>
          <w:tcPr>
            <w:tcW w:w="2214" w:type="pct"/>
            <w:vAlign w:val="center"/>
          </w:tcPr>
          <w:p w14:paraId="2566783F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R_CONTAINER_TYPE_ERR</w:t>
            </w:r>
          </w:p>
        </w:tc>
        <w:tc>
          <w:tcPr>
            <w:tcW w:w="1812" w:type="pct"/>
            <w:gridSpan w:val="2"/>
            <w:vAlign w:val="center"/>
          </w:tcPr>
          <w:p w14:paraId="671FCE31" w14:textId="77777777" w:rsidR="000E1503" w:rsidRPr="00487797" w:rsidRDefault="00654713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容器</w:t>
            </w:r>
            <w:r>
              <w:t>类型错误</w:t>
            </w:r>
          </w:p>
        </w:tc>
      </w:tr>
      <w:tr w:rsidR="000E1503" w:rsidRPr="00487797" w14:paraId="6C93A216" w14:textId="77777777" w:rsidTr="00335EBC">
        <w:trPr>
          <w:jc w:val="center"/>
        </w:trPr>
        <w:tc>
          <w:tcPr>
            <w:tcW w:w="440" w:type="pct"/>
          </w:tcPr>
          <w:p w14:paraId="1BA98CE0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528E21AD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0xF20E</w:t>
            </w:r>
          </w:p>
        </w:tc>
        <w:tc>
          <w:tcPr>
            <w:tcW w:w="2214" w:type="pct"/>
            <w:vAlign w:val="center"/>
          </w:tcPr>
          <w:p w14:paraId="31AEBB72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R_CONTAINER_INDEX_ERR</w:t>
            </w:r>
          </w:p>
        </w:tc>
        <w:tc>
          <w:tcPr>
            <w:tcW w:w="1812" w:type="pct"/>
            <w:gridSpan w:val="2"/>
            <w:vAlign w:val="center"/>
          </w:tcPr>
          <w:p w14:paraId="1759D6D7" w14:textId="77777777" w:rsidR="000E1503" w:rsidRPr="00487797" w:rsidRDefault="00654713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容器</w:t>
            </w:r>
            <w:r>
              <w:t>索引错误</w:t>
            </w:r>
          </w:p>
        </w:tc>
      </w:tr>
      <w:tr w:rsidR="00D10955" w:rsidRPr="00487797" w14:paraId="17CF2779" w14:textId="77777777" w:rsidTr="00335EBC">
        <w:trPr>
          <w:jc w:val="center"/>
        </w:trPr>
        <w:tc>
          <w:tcPr>
            <w:tcW w:w="440" w:type="pct"/>
          </w:tcPr>
          <w:p w14:paraId="76BE17BB" w14:textId="77777777" w:rsidR="00D10955" w:rsidRPr="00487797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75A156F1" w14:textId="77777777" w:rsidR="00D10955" w:rsidRPr="00487797" w:rsidRDefault="00D10955" w:rsidP="00287188">
            <w:pPr>
              <w:pStyle w:val="af6"/>
              <w:spacing w:line="240" w:lineRule="auto"/>
            </w:pPr>
            <w:r w:rsidRPr="00487797">
              <w:t>0xF20</w:t>
            </w:r>
            <w:r>
              <w:t>F</w:t>
            </w:r>
          </w:p>
        </w:tc>
        <w:tc>
          <w:tcPr>
            <w:tcW w:w="2214" w:type="pct"/>
            <w:vAlign w:val="center"/>
          </w:tcPr>
          <w:p w14:paraId="49915F0D" w14:textId="77777777" w:rsidR="00D10955" w:rsidRDefault="00D10955" w:rsidP="00D10955">
            <w:pPr>
              <w:pStyle w:val="af6"/>
              <w:spacing w:line="240" w:lineRule="auto"/>
              <w:jc w:val="left"/>
            </w:pPr>
            <w:r w:rsidRPr="00D10955">
              <w:t xml:space="preserve"> R_CONTAINER_CERT_STRU_ERR</w:t>
            </w:r>
          </w:p>
        </w:tc>
        <w:tc>
          <w:tcPr>
            <w:tcW w:w="1812" w:type="pct"/>
            <w:gridSpan w:val="2"/>
            <w:vAlign w:val="center"/>
          </w:tcPr>
          <w:p w14:paraId="68F8472B" w14:textId="77777777" w:rsidR="00D10955" w:rsidRDefault="00D10955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数字证书各式错误</w:t>
            </w:r>
          </w:p>
        </w:tc>
      </w:tr>
      <w:tr w:rsidR="00D10955" w:rsidRPr="00487797" w14:paraId="6B2B8838" w14:textId="77777777" w:rsidTr="00335EBC">
        <w:trPr>
          <w:jc w:val="center"/>
        </w:trPr>
        <w:tc>
          <w:tcPr>
            <w:tcW w:w="440" w:type="pct"/>
          </w:tcPr>
          <w:p w14:paraId="012A0130" w14:textId="77777777" w:rsidR="00D10955" w:rsidRPr="00487797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437C32B4" w14:textId="77777777" w:rsidR="00D10955" w:rsidRPr="00487797" w:rsidRDefault="00D10955" w:rsidP="00287188">
            <w:pPr>
              <w:pStyle w:val="af6"/>
              <w:spacing w:line="240" w:lineRule="auto"/>
            </w:pPr>
            <w:r w:rsidRPr="00487797">
              <w:t>0xF2</w:t>
            </w:r>
            <w:r>
              <w:t>10</w:t>
            </w:r>
          </w:p>
        </w:tc>
        <w:tc>
          <w:tcPr>
            <w:tcW w:w="2214" w:type="pct"/>
            <w:vAlign w:val="center"/>
          </w:tcPr>
          <w:p w14:paraId="0EB1F9F0" w14:textId="77777777" w:rsidR="00D10955" w:rsidRDefault="00D10955" w:rsidP="00D10955">
            <w:pPr>
              <w:pStyle w:val="af6"/>
              <w:spacing w:line="240" w:lineRule="auto"/>
              <w:jc w:val="left"/>
            </w:pPr>
            <w:r w:rsidRPr="00D10955">
              <w:t xml:space="preserve"> R_CONTAINER_STRU_ERR</w:t>
            </w:r>
          </w:p>
        </w:tc>
        <w:tc>
          <w:tcPr>
            <w:tcW w:w="1812" w:type="pct"/>
            <w:gridSpan w:val="2"/>
            <w:vAlign w:val="center"/>
          </w:tcPr>
          <w:p w14:paraId="5CCE2342" w14:textId="77777777" w:rsidR="00D10955" w:rsidRDefault="00D10955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容器结构错误</w:t>
            </w:r>
          </w:p>
        </w:tc>
      </w:tr>
      <w:tr w:rsidR="000E1503" w:rsidRPr="00487797" w14:paraId="3A3BBFED" w14:textId="77777777" w:rsidTr="00335EBC">
        <w:trPr>
          <w:jc w:val="center"/>
        </w:trPr>
        <w:tc>
          <w:tcPr>
            <w:tcW w:w="440" w:type="pct"/>
          </w:tcPr>
          <w:p w14:paraId="0015C61B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5E5DB3BA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0xF301</w:t>
            </w:r>
          </w:p>
        </w:tc>
        <w:tc>
          <w:tcPr>
            <w:tcW w:w="2214" w:type="pct"/>
            <w:vAlign w:val="center"/>
          </w:tcPr>
          <w:p w14:paraId="4BC4D012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</w:t>
            </w:r>
            <w:r w:rsidRPr="00487797">
              <w:t>R_DEV_XF_WRITE_ERRO</w:t>
            </w:r>
            <w:r>
              <w:t>R</w:t>
            </w:r>
          </w:p>
        </w:tc>
        <w:tc>
          <w:tcPr>
            <w:tcW w:w="1812" w:type="pct"/>
            <w:gridSpan w:val="2"/>
            <w:vAlign w:val="center"/>
          </w:tcPr>
          <w:p w14:paraId="586F206C" w14:textId="77777777" w:rsidR="000E1503" w:rsidRPr="00487797" w:rsidRDefault="00654713" w:rsidP="00335EBC">
            <w:pPr>
              <w:pStyle w:val="af6"/>
              <w:spacing w:line="240" w:lineRule="auto"/>
              <w:jc w:val="left"/>
            </w:pPr>
            <w:r w:rsidRPr="00654713">
              <w:rPr>
                <w:rFonts w:hint="eastAsia"/>
              </w:rPr>
              <w:t>写外部</w:t>
            </w:r>
            <w:r w:rsidRPr="00654713">
              <w:rPr>
                <w:rFonts w:hint="eastAsia"/>
              </w:rPr>
              <w:t>FLASH</w:t>
            </w:r>
            <w:r w:rsidRPr="00654713">
              <w:t>错误</w:t>
            </w:r>
          </w:p>
        </w:tc>
      </w:tr>
      <w:tr w:rsidR="000E1503" w:rsidRPr="00487797" w14:paraId="16813187" w14:textId="77777777" w:rsidTr="00335EBC">
        <w:trPr>
          <w:jc w:val="center"/>
        </w:trPr>
        <w:tc>
          <w:tcPr>
            <w:tcW w:w="440" w:type="pct"/>
          </w:tcPr>
          <w:p w14:paraId="213EC822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00907C73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0xF302</w:t>
            </w:r>
          </w:p>
        </w:tc>
        <w:tc>
          <w:tcPr>
            <w:tcW w:w="2214" w:type="pct"/>
            <w:vAlign w:val="center"/>
          </w:tcPr>
          <w:p w14:paraId="4202EED1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R_DEV_XF_READ_ERROR</w:t>
            </w:r>
          </w:p>
        </w:tc>
        <w:tc>
          <w:tcPr>
            <w:tcW w:w="1812" w:type="pct"/>
            <w:gridSpan w:val="2"/>
            <w:vAlign w:val="center"/>
          </w:tcPr>
          <w:p w14:paraId="059093C2" w14:textId="77777777" w:rsidR="000E1503" w:rsidRPr="00487797" w:rsidRDefault="00654713" w:rsidP="00335EBC">
            <w:pPr>
              <w:pStyle w:val="af6"/>
              <w:spacing w:line="240" w:lineRule="auto"/>
              <w:jc w:val="left"/>
            </w:pPr>
            <w:r w:rsidRPr="00654713">
              <w:rPr>
                <w:rFonts w:hint="eastAsia"/>
              </w:rPr>
              <w:t>读外部</w:t>
            </w:r>
            <w:r w:rsidRPr="00654713">
              <w:rPr>
                <w:rFonts w:hint="eastAsia"/>
              </w:rPr>
              <w:t>FLASH</w:t>
            </w:r>
            <w:r w:rsidRPr="00654713">
              <w:t>错误</w:t>
            </w:r>
          </w:p>
        </w:tc>
      </w:tr>
      <w:tr w:rsidR="000E1503" w:rsidRPr="00487797" w14:paraId="2EBB67EB" w14:textId="77777777" w:rsidTr="00335EBC">
        <w:trPr>
          <w:jc w:val="center"/>
        </w:trPr>
        <w:tc>
          <w:tcPr>
            <w:tcW w:w="440" w:type="pct"/>
          </w:tcPr>
          <w:p w14:paraId="7555B66C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744437C8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0xF303</w:t>
            </w:r>
          </w:p>
        </w:tc>
        <w:tc>
          <w:tcPr>
            <w:tcW w:w="2214" w:type="pct"/>
            <w:vAlign w:val="center"/>
          </w:tcPr>
          <w:p w14:paraId="781CD8E2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R_DEV_XF_ERASE_ERROR</w:t>
            </w:r>
          </w:p>
        </w:tc>
        <w:tc>
          <w:tcPr>
            <w:tcW w:w="1812" w:type="pct"/>
            <w:gridSpan w:val="2"/>
            <w:vAlign w:val="center"/>
          </w:tcPr>
          <w:p w14:paraId="05B93F3B" w14:textId="77777777" w:rsidR="000E1503" w:rsidRPr="00487797" w:rsidRDefault="00654713" w:rsidP="00335EBC">
            <w:pPr>
              <w:pStyle w:val="af6"/>
              <w:spacing w:line="240" w:lineRule="auto"/>
              <w:jc w:val="left"/>
            </w:pPr>
            <w:r w:rsidRPr="00654713">
              <w:rPr>
                <w:rFonts w:hint="eastAsia"/>
              </w:rPr>
              <w:t>擦除外部</w:t>
            </w:r>
            <w:r w:rsidRPr="00654713">
              <w:rPr>
                <w:rFonts w:hint="eastAsia"/>
              </w:rPr>
              <w:t>FLASH</w:t>
            </w:r>
            <w:r w:rsidRPr="00654713">
              <w:t>错误</w:t>
            </w:r>
          </w:p>
        </w:tc>
      </w:tr>
      <w:tr w:rsidR="000E1503" w:rsidRPr="00487797" w14:paraId="0300E933" w14:textId="77777777" w:rsidTr="00335EBC">
        <w:trPr>
          <w:jc w:val="center"/>
        </w:trPr>
        <w:tc>
          <w:tcPr>
            <w:tcW w:w="440" w:type="pct"/>
          </w:tcPr>
          <w:p w14:paraId="668E5FA9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7EF8C68F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0xF304</w:t>
            </w:r>
          </w:p>
        </w:tc>
        <w:tc>
          <w:tcPr>
            <w:tcW w:w="2214" w:type="pct"/>
            <w:vAlign w:val="center"/>
          </w:tcPr>
          <w:p w14:paraId="28E658EE" w14:textId="77777777" w:rsidR="000E1503" w:rsidRPr="00487797" w:rsidRDefault="00D10955" w:rsidP="00D10955">
            <w:pPr>
              <w:pStyle w:val="af6"/>
              <w:spacing w:line="240" w:lineRule="auto"/>
              <w:jc w:val="left"/>
            </w:pPr>
            <w:r>
              <w:t xml:space="preserve"> </w:t>
            </w:r>
            <w:r w:rsidR="000E1503">
              <w:t>R_DEV_XF_NOT_EXIST</w:t>
            </w:r>
          </w:p>
        </w:tc>
        <w:tc>
          <w:tcPr>
            <w:tcW w:w="1812" w:type="pct"/>
            <w:gridSpan w:val="2"/>
            <w:vAlign w:val="center"/>
          </w:tcPr>
          <w:p w14:paraId="27EE7B67" w14:textId="77777777" w:rsidR="000E1503" w:rsidRPr="00487797" w:rsidRDefault="00654713" w:rsidP="00335EBC">
            <w:pPr>
              <w:pStyle w:val="af6"/>
              <w:spacing w:line="240" w:lineRule="auto"/>
              <w:jc w:val="left"/>
            </w:pPr>
            <w:r w:rsidRPr="00654713">
              <w:rPr>
                <w:rFonts w:hint="eastAsia"/>
              </w:rPr>
              <w:t>外部</w:t>
            </w:r>
            <w:r w:rsidRPr="00654713">
              <w:rPr>
                <w:rFonts w:hint="eastAsia"/>
              </w:rPr>
              <w:t>FLASH</w:t>
            </w:r>
            <w:r w:rsidRPr="00654713">
              <w:rPr>
                <w:rFonts w:hint="eastAsia"/>
              </w:rPr>
              <w:t>不存在</w:t>
            </w:r>
          </w:p>
        </w:tc>
      </w:tr>
      <w:tr w:rsidR="00D10955" w:rsidRPr="00487797" w14:paraId="4094B658" w14:textId="77777777" w:rsidTr="00335EBC">
        <w:trPr>
          <w:jc w:val="center"/>
        </w:trPr>
        <w:tc>
          <w:tcPr>
            <w:tcW w:w="440" w:type="pct"/>
          </w:tcPr>
          <w:p w14:paraId="54FF07A4" w14:textId="77777777" w:rsidR="00D10955" w:rsidRPr="00487797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56D50EAC" w14:textId="77777777" w:rsidR="00D10955" w:rsidRPr="00487797" w:rsidRDefault="00D10955" w:rsidP="00287188">
            <w:pPr>
              <w:pStyle w:val="af6"/>
              <w:spacing w:line="240" w:lineRule="auto"/>
            </w:pPr>
            <w:r>
              <w:t>0xF30</w:t>
            </w:r>
            <w:r>
              <w:rPr>
                <w:rFonts w:hint="eastAsia"/>
              </w:rPr>
              <w:t>5</w:t>
            </w:r>
          </w:p>
        </w:tc>
        <w:tc>
          <w:tcPr>
            <w:tcW w:w="2214" w:type="pct"/>
            <w:vAlign w:val="center"/>
          </w:tcPr>
          <w:p w14:paraId="46A0C323" w14:textId="77777777" w:rsidR="00D10955" w:rsidRDefault="00D10955" w:rsidP="00287188">
            <w:pPr>
              <w:pStyle w:val="af6"/>
              <w:spacing w:line="240" w:lineRule="auto"/>
              <w:jc w:val="left"/>
            </w:pPr>
            <w:r w:rsidRPr="00D10955">
              <w:t xml:space="preserve"> R_DEV_XF_ADDR_ERROR</w:t>
            </w:r>
          </w:p>
        </w:tc>
        <w:tc>
          <w:tcPr>
            <w:tcW w:w="1812" w:type="pct"/>
            <w:gridSpan w:val="2"/>
            <w:vAlign w:val="center"/>
          </w:tcPr>
          <w:p w14:paraId="206AE9B6" w14:textId="77777777" w:rsidR="00D10955" w:rsidRPr="00654713" w:rsidRDefault="00D10955" w:rsidP="00335EBC">
            <w:pPr>
              <w:pStyle w:val="af6"/>
              <w:spacing w:line="240" w:lineRule="auto"/>
              <w:jc w:val="left"/>
            </w:pPr>
            <w:r w:rsidRPr="00654713">
              <w:rPr>
                <w:rFonts w:hint="eastAsia"/>
              </w:rPr>
              <w:t>外部</w:t>
            </w:r>
            <w:r w:rsidRPr="00654713">
              <w:rPr>
                <w:rFonts w:hint="eastAsia"/>
              </w:rPr>
              <w:t>FLASH</w:t>
            </w:r>
            <w:r>
              <w:rPr>
                <w:rFonts w:hint="eastAsia"/>
              </w:rPr>
              <w:t>地址错误</w:t>
            </w:r>
          </w:p>
        </w:tc>
      </w:tr>
      <w:tr w:rsidR="000E1503" w:rsidRPr="00487797" w14:paraId="555B4110" w14:textId="77777777" w:rsidTr="00335EBC">
        <w:trPr>
          <w:jc w:val="center"/>
        </w:trPr>
        <w:tc>
          <w:tcPr>
            <w:tcW w:w="440" w:type="pct"/>
          </w:tcPr>
          <w:p w14:paraId="242435E5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1C34698F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0xF311</w:t>
            </w:r>
          </w:p>
        </w:tc>
        <w:tc>
          <w:tcPr>
            <w:tcW w:w="2214" w:type="pct"/>
            <w:vAlign w:val="center"/>
          </w:tcPr>
          <w:p w14:paraId="21C264D9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R_DEV_SF_WRITE_ERROR</w:t>
            </w:r>
          </w:p>
        </w:tc>
        <w:tc>
          <w:tcPr>
            <w:tcW w:w="1812" w:type="pct"/>
            <w:gridSpan w:val="2"/>
            <w:vAlign w:val="center"/>
          </w:tcPr>
          <w:p w14:paraId="39A3A0C4" w14:textId="77777777" w:rsidR="000E1503" w:rsidRPr="00487797" w:rsidRDefault="00654713" w:rsidP="00335EBC">
            <w:pPr>
              <w:pStyle w:val="af6"/>
              <w:spacing w:line="240" w:lineRule="auto"/>
              <w:jc w:val="left"/>
            </w:pPr>
            <w:r w:rsidRPr="00654713">
              <w:rPr>
                <w:rFonts w:hint="eastAsia"/>
              </w:rPr>
              <w:t>写内部</w:t>
            </w:r>
            <w:r w:rsidRPr="00654713">
              <w:rPr>
                <w:rFonts w:hint="eastAsia"/>
              </w:rPr>
              <w:t>FLASH</w:t>
            </w:r>
            <w:r w:rsidRPr="00654713">
              <w:t>错误</w:t>
            </w:r>
          </w:p>
        </w:tc>
      </w:tr>
      <w:tr w:rsidR="000E1503" w:rsidRPr="00487797" w14:paraId="48F7D621" w14:textId="77777777" w:rsidTr="00335EBC">
        <w:trPr>
          <w:jc w:val="center"/>
        </w:trPr>
        <w:tc>
          <w:tcPr>
            <w:tcW w:w="440" w:type="pct"/>
          </w:tcPr>
          <w:p w14:paraId="28DBF60E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197B3880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0xF312</w:t>
            </w:r>
          </w:p>
        </w:tc>
        <w:tc>
          <w:tcPr>
            <w:tcW w:w="2214" w:type="pct"/>
            <w:vAlign w:val="center"/>
          </w:tcPr>
          <w:p w14:paraId="27334FEE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R_DEV_SF_READ_ERROR</w:t>
            </w:r>
          </w:p>
        </w:tc>
        <w:tc>
          <w:tcPr>
            <w:tcW w:w="1812" w:type="pct"/>
            <w:gridSpan w:val="2"/>
            <w:vAlign w:val="center"/>
          </w:tcPr>
          <w:p w14:paraId="768E3799" w14:textId="77777777" w:rsidR="000E1503" w:rsidRPr="00487797" w:rsidRDefault="00654713" w:rsidP="00335EBC">
            <w:pPr>
              <w:pStyle w:val="af6"/>
              <w:spacing w:line="240" w:lineRule="auto"/>
              <w:jc w:val="left"/>
            </w:pPr>
            <w:r w:rsidRPr="00654713">
              <w:rPr>
                <w:rFonts w:hint="eastAsia"/>
              </w:rPr>
              <w:t>读内部</w:t>
            </w:r>
            <w:r w:rsidRPr="00654713">
              <w:rPr>
                <w:rFonts w:hint="eastAsia"/>
              </w:rPr>
              <w:t>FLASH</w:t>
            </w:r>
            <w:r w:rsidRPr="00654713">
              <w:t>错误</w:t>
            </w:r>
          </w:p>
        </w:tc>
      </w:tr>
      <w:tr w:rsidR="000E1503" w:rsidRPr="00487797" w14:paraId="5D3D8DFD" w14:textId="77777777" w:rsidTr="00335EBC">
        <w:trPr>
          <w:jc w:val="center"/>
        </w:trPr>
        <w:tc>
          <w:tcPr>
            <w:tcW w:w="440" w:type="pct"/>
          </w:tcPr>
          <w:p w14:paraId="66DE790B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7FD678A7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0xF321</w:t>
            </w:r>
          </w:p>
        </w:tc>
        <w:tc>
          <w:tcPr>
            <w:tcW w:w="2214" w:type="pct"/>
            <w:vAlign w:val="center"/>
          </w:tcPr>
          <w:p w14:paraId="61DFA0D1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</w:t>
            </w:r>
            <w:r w:rsidRPr="00487797">
              <w:t>R_DEV_BUTTON_WAIT</w:t>
            </w:r>
          </w:p>
        </w:tc>
        <w:tc>
          <w:tcPr>
            <w:tcW w:w="1812" w:type="pct"/>
            <w:gridSpan w:val="2"/>
            <w:vAlign w:val="center"/>
          </w:tcPr>
          <w:p w14:paraId="5B295F65" w14:textId="77777777" w:rsidR="000E1503" w:rsidRPr="00487797" w:rsidRDefault="00654713" w:rsidP="00335EBC">
            <w:pPr>
              <w:pStyle w:val="af6"/>
              <w:spacing w:line="240" w:lineRule="auto"/>
              <w:jc w:val="left"/>
            </w:pPr>
            <w:r w:rsidRPr="00654713">
              <w:t>按键等待</w:t>
            </w:r>
          </w:p>
        </w:tc>
      </w:tr>
      <w:tr w:rsidR="000E1503" w:rsidRPr="00487797" w14:paraId="247B56DB" w14:textId="77777777" w:rsidTr="00335EBC">
        <w:trPr>
          <w:jc w:val="center"/>
        </w:trPr>
        <w:tc>
          <w:tcPr>
            <w:tcW w:w="440" w:type="pct"/>
          </w:tcPr>
          <w:p w14:paraId="1D7D1D1F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63D2EB8D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0xF323</w:t>
            </w:r>
          </w:p>
        </w:tc>
        <w:tc>
          <w:tcPr>
            <w:tcW w:w="2214" w:type="pct"/>
            <w:vAlign w:val="center"/>
          </w:tcPr>
          <w:p w14:paraId="2DA37064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R_DEV_BUTTON_TIMEOUT</w:t>
            </w:r>
          </w:p>
        </w:tc>
        <w:tc>
          <w:tcPr>
            <w:tcW w:w="1812" w:type="pct"/>
            <w:gridSpan w:val="2"/>
            <w:vAlign w:val="center"/>
          </w:tcPr>
          <w:p w14:paraId="721B82F1" w14:textId="77777777" w:rsidR="000E1503" w:rsidRPr="00487797" w:rsidRDefault="00654713" w:rsidP="00335EBC">
            <w:pPr>
              <w:pStyle w:val="af6"/>
              <w:spacing w:line="240" w:lineRule="auto"/>
              <w:jc w:val="left"/>
            </w:pPr>
            <w:r w:rsidRPr="00654713">
              <w:t>按键超时</w:t>
            </w:r>
          </w:p>
        </w:tc>
      </w:tr>
      <w:tr w:rsidR="000E1503" w:rsidRPr="00487797" w14:paraId="0001A32D" w14:textId="77777777" w:rsidTr="00335EBC">
        <w:trPr>
          <w:jc w:val="center"/>
        </w:trPr>
        <w:tc>
          <w:tcPr>
            <w:tcW w:w="440" w:type="pct"/>
          </w:tcPr>
          <w:p w14:paraId="2ABFDA6A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1D2AD998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0xF324</w:t>
            </w:r>
          </w:p>
        </w:tc>
        <w:tc>
          <w:tcPr>
            <w:tcW w:w="2214" w:type="pct"/>
            <w:vAlign w:val="center"/>
          </w:tcPr>
          <w:p w14:paraId="0FEA61D5" w14:textId="77777777" w:rsidR="000E1503" w:rsidRPr="00487797" w:rsidRDefault="000E1503" w:rsidP="007F3978">
            <w:pPr>
              <w:pStyle w:val="af6"/>
              <w:spacing w:line="240" w:lineRule="auto"/>
              <w:ind w:firstLineChars="50" w:firstLine="120"/>
              <w:jc w:val="left"/>
            </w:pPr>
            <w:r>
              <w:t>R_DEV_BUTTON_ILLEGAL</w:t>
            </w:r>
          </w:p>
        </w:tc>
        <w:tc>
          <w:tcPr>
            <w:tcW w:w="1812" w:type="pct"/>
            <w:gridSpan w:val="2"/>
            <w:vAlign w:val="center"/>
          </w:tcPr>
          <w:p w14:paraId="2DB7D20A" w14:textId="77777777" w:rsidR="000E1503" w:rsidRPr="00487797" w:rsidRDefault="00654713" w:rsidP="00335EBC">
            <w:pPr>
              <w:pStyle w:val="af6"/>
              <w:spacing w:line="240" w:lineRule="auto"/>
              <w:jc w:val="left"/>
            </w:pPr>
            <w:r w:rsidRPr="00654713">
              <w:t>按键</w:t>
            </w:r>
            <w:r w:rsidRPr="00654713">
              <w:rPr>
                <w:rFonts w:hint="eastAsia"/>
              </w:rPr>
              <w:t>异常</w:t>
            </w:r>
          </w:p>
        </w:tc>
      </w:tr>
      <w:tr w:rsidR="000E1503" w:rsidRPr="00487797" w14:paraId="7774A22B" w14:textId="77777777" w:rsidTr="00335EBC">
        <w:trPr>
          <w:jc w:val="center"/>
        </w:trPr>
        <w:tc>
          <w:tcPr>
            <w:tcW w:w="440" w:type="pct"/>
          </w:tcPr>
          <w:p w14:paraId="59DDAB25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27FB9451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0xF325</w:t>
            </w:r>
          </w:p>
        </w:tc>
        <w:tc>
          <w:tcPr>
            <w:tcW w:w="2214" w:type="pct"/>
            <w:vAlign w:val="center"/>
          </w:tcPr>
          <w:p w14:paraId="7975C203" w14:textId="77777777" w:rsidR="000E1503" w:rsidRPr="00487797" w:rsidRDefault="000E1503" w:rsidP="007F3978">
            <w:pPr>
              <w:pStyle w:val="af6"/>
              <w:spacing w:line="240" w:lineRule="auto"/>
              <w:ind w:firstLineChars="50" w:firstLine="120"/>
              <w:jc w:val="left"/>
            </w:pPr>
            <w:r>
              <w:t>R_DEV_BUTTON_FIRST_ENTER</w:t>
            </w:r>
          </w:p>
        </w:tc>
        <w:tc>
          <w:tcPr>
            <w:tcW w:w="1812" w:type="pct"/>
            <w:gridSpan w:val="2"/>
            <w:vAlign w:val="center"/>
          </w:tcPr>
          <w:p w14:paraId="35A0DE15" w14:textId="77777777" w:rsidR="000E1503" w:rsidRPr="00487797" w:rsidRDefault="00654713" w:rsidP="00335EBC">
            <w:pPr>
              <w:pStyle w:val="af6"/>
              <w:spacing w:line="240" w:lineRule="auto"/>
              <w:jc w:val="left"/>
            </w:pPr>
            <w:r>
              <w:rPr>
                <w:rFonts w:ascii="Arial" w:hAnsi="Arial" w:cs="Arial" w:hint="eastAsia"/>
              </w:rPr>
              <w:t>第一次按键确认</w:t>
            </w:r>
          </w:p>
        </w:tc>
      </w:tr>
      <w:tr w:rsidR="000E1503" w:rsidRPr="00487797" w14:paraId="19B158E9" w14:textId="77777777" w:rsidTr="00335EBC">
        <w:trPr>
          <w:jc w:val="center"/>
        </w:trPr>
        <w:tc>
          <w:tcPr>
            <w:tcW w:w="440" w:type="pct"/>
          </w:tcPr>
          <w:p w14:paraId="507E43F5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1701DD0E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0xF331</w:t>
            </w:r>
          </w:p>
        </w:tc>
        <w:tc>
          <w:tcPr>
            <w:tcW w:w="2214" w:type="pct"/>
            <w:vAlign w:val="center"/>
          </w:tcPr>
          <w:p w14:paraId="3D8A2DC4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R_DEV_SN_FORMAT_WRONG</w:t>
            </w:r>
          </w:p>
        </w:tc>
        <w:tc>
          <w:tcPr>
            <w:tcW w:w="1812" w:type="pct"/>
            <w:gridSpan w:val="2"/>
            <w:vAlign w:val="center"/>
          </w:tcPr>
          <w:p w14:paraId="790A7D35" w14:textId="77777777" w:rsidR="00654713" w:rsidRDefault="00654713" w:rsidP="00335EBC">
            <w:pPr>
              <w:pStyle w:val="af6"/>
              <w:spacing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设备序列号非法</w:t>
            </w:r>
          </w:p>
          <w:p w14:paraId="2272659F" w14:textId="77777777" w:rsidR="000E1503" w:rsidRPr="00487797" w:rsidRDefault="00654713" w:rsidP="00335EBC">
            <w:pPr>
              <w:pStyle w:val="af6"/>
              <w:spacing w:line="240" w:lineRule="auto"/>
              <w:jc w:val="left"/>
            </w:pPr>
            <w:r>
              <w:rPr>
                <w:rFonts w:ascii="Arial" w:hAnsi="Arial" w:cs="Arial" w:hint="eastAsia"/>
              </w:rPr>
              <w:t>（必须</w:t>
            </w:r>
            <w:r>
              <w:rPr>
                <w:rFonts w:ascii="Arial" w:hAnsi="Arial" w:cs="Arial"/>
              </w:rPr>
              <w:t>为字母或数字</w:t>
            </w:r>
            <w:r>
              <w:rPr>
                <w:rFonts w:ascii="Arial" w:hAnsi="Arial" w:cs="Arial" w:hint="eastAsia"/>
              </w:rPr>
              <w:t>）</w:t>
            </w:r>
          </w:p>
        </w:tc>
      </w:tr>
      <w:tr w:rsidR="000E1503" w:rsidRPr="00487797" w14:paraId="5059C4AF" w14:textId="77777777" w:rsidTr="00335EBC">
        <w:trPr>
          <w:jc w:val="center"/>
        </w:trPr>
        <w:tc>
          <w:tcPr>
            <w:tcW w:w="440" w:type="pct"/>
          </w:tcPr>
          <w:p w14:paraId="43AC9572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4EEE1619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0xF332</w:t>
            </w:r>
          </w:p>
        </w:tc>
        <w:tc>
          <w:tcPr>
            <w:tcW w:w="2214" w:type="pct"/>
            <w:vAlign w:val="center"/>
          </w:tcPr>
          <w:p w14:paraId="1ED29533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R_DEV_SN_NOT_EXIST</w:t>
            </w:r>
          </w:p>
        </w:tc>
        <w:tc>
          <w:tcPr>
            <w:tcW w:w="1812" w:type="pct"/>
            <w:gridSpan w:val="2"/>
            <w:vAlign w:val="center"/>
          </w:tcPr>
          <w:p w14:paraId="0FB29062" w14:textId="77777777" w:rsidR="000E1503" w:rsidRPr="00487797" w:rsidRDefault="00654713" w:rsidP="00335EBC">
            <w:pPr>
              <w:pStyle w:val="af6"/>
              <w:spacing w:line="240" w:lineRule="auto"/>
              <w:jc w:val="left"/>
            </w:pPr>
            <w:r>
              <w:rPr>
                <w:rFonts w:ascii="Arial" w:hAnsi="Arial" w:cs="Arial" w:hint="eastAsia"/>
              </w:rPr>
              <w:t>设备序列号不存在</w:t>
            </w:r>
          </w:p>
        </w:tc>
      </w:tr>
      <w:tr w:rsidR="000E1503" w:rsidRPr="00487797" w14:paraId="6160D988" w14:textId="77777777" w:rsidTr="00335EBC">
        <w:trPr>
          <w:jc w:val="center"/>
        </w:trPr>
        <w:tc>
          <w:tcPr>
            <w:tcW w:w="440" w:type="pct"/>
          </w:tcPr>
          <w:p w14:paraId="1EDB598C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60071FE2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0xF335</w:t>
            </w:r>
          </w:p>
        </w:tc>
        <w:tc>
          <w:tcPr>
            <w:tcW w:w="2214" w:type="pct"/>
            <w:vAlign w:val="center"/>
          </w:tcPr>
          <w:p w14:paraId="0C5EFAA5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R_DEV_LABEL_NOT_EXIST</w:t>
            </w:r>
          </w:p>
        </w:tc>
        <w:tc>
          <w:tcPr>
            <w:tcW w:w="1812" w:type="pct"/>
            <w:gridSpan w:val="2"/>
            <w:vAlign w:val="center"/>
          </w:tcPr>
          <w:p w14:paraId="32C241BE" w14:textId="77777777" w:rsidR="000E1503" w:rsidRPr="00487797" w:rsidRDefault="00654713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设备</w:t>
            </w:r>
            <w:r>
              <w:t>标签不存在</w:t>
            </w:r>
          </w:p>
        </w:tc>
      </w:tr>
      <w:tr w:rsidR="000E1503" w:rsidRPr="00487797" w14:paraId="126C6E7C" w14:textId="77777777" w:rsidTr="00335EBC">
        <w:trPr>
          <w:jc w:val="center"/>
        </w:trPr>
        <w:tc>
          <w:tcPr>
            <w:tcW w:w="440" w:type="pct"/>
          </w:tcPr>
          <w:p w14:paraId="5B86297F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44F2C6FA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0xF336</w:t>
            </w:r>
          </w:p>
        </w:tc>
        <w:tc>
          <w:tcPr>
            <w:tcW w:w="2214" w:type="pct"/>
            <w:vAlign w:val="center"/>
          </w:tcPr>
          <w:p w14:paraId="30C8367E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R_DEV_EXAUTH_KEY_NOT_EXIST</w:t>
            </w:r>
          </w:p>
        </w:tc>
        <w:tc>
          <w:tcPr>
            <w:tcW w:w="1812" w:type="pct"/>
            <w:gridSpan w:val="2"/>
            <w:vAlign w:val="center"/>
          </w:tcPr>
          <w:p w14:paraId="0BDF592B" w14:textId="77777777" w:rsidR="000E1503" w:rsidRPr="00487797" w:rsidRDefault="007F3978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外部认证</w:t>
            </w:r>
            <w:r>
              <w:t>密钥不存在</w:t>
            </w:r>
          </w:p>
        </w:tc>
      </w:tr>
      <w:tr w:rsidR="000E1503" w:rsidRPr="00487797" w14:paraId="710BECD2" w14:textId="77777777" w:rsidTr="00335EBC">
        <w:trPr>
          <w:jc w:val="center"/>
        </w:trPr>
        <w:tc>
          <w:tcPr>
            <w:tcW w:w="440" w:type="pct"/>
          </w:tcPr>
          <w:p w14:paraId="64D756CC" w14:textId="77777777" w:rsidR="000E1503" w:rsidRPr="00487797" w:rsidRDefault="000E1503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3429C273" w14:textId="77777777" w:rsidR="000E1503" w:rsidRPr="00487797" w:rsidRDefault="000E1503" w:rsidP="00287188">
            <w:pPr>
              <w:pStyle w:val="af6"/>
              <w:spacing w:line="240" w:lineRule="auto"/>
            </w:pPr>
            <w:r w:rsidRPr="00487797">
              <w:t>0xF341</w:t>
            </w:r>
          </w:p>
        </w:tc>
        <w:tc>
          <w:tcPr>
            <w:tcW w:w="2214" w:type="pct"/>
            <w:vAlign w:val="center"/>
          </w:tcPr>
          <w:p w14:paraId="411596A9" w14:textId="77777777" w:rsidR="000E1503" w:rsidRPr="00487797" w:rsidRDefault="000E1503" w:rsidP="00287188">
            <w:pPr>
              <w:pStyle w:val="af6"/>
              <w:spacing w:line="240" w:lineRule="auto"/>
              <w:jc w:val="left"/>
            </w:pPr>
            <w:r>
              <w:t xml:space="preserve"> R_DEV_CHANNEL_CONFLICT</w:t>
            </w:r>
          </w:p>
        </w:tc>
        <w:tc>
          <w:tcPr>
            <w:tcW w:w="1812" w:type="pct"/>
            <w:gridSpan w:val="2"/>
            <w:vAlign w:val="center"/>
          </w:tcPr>
          <w:p w14:paraId="7441A5E9" w14:textId="77777777" w:rsidR="000E1503" w:rsidRDefault="007F3978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通信</w:t>
            </w:r>
            <w:r>
              <w:t>通道冲突</w:t>
            </w:r>
          </w:p>
          <w:p w14:paraId="1586D7A7" w14:textId="77777777" w:rsidR="007F3978" w:rsidRPr="00487797" w:rsidRDefault="007F3978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MSD</w:t>
            </w:r>
            <w:r w:rsidR="00522A02">
              <w:rPr>
                <w:rFonts w:hint="eastAsia"/>
              </w:rPr>
              <w:t>或</w:t>
            </w:r>
            <w:r>
              <w:t>HID</w:t>
            </w:r>
            <w:r>
              <w:rPr>
                <w:rFonts w:hint="eastAsia"/>
              </w:rPr>
              <w:t>）</w:t>
            </w:r>
          </w:p>
        </w:tc>
      </w:tr>
      <w:tr w:rsidR="007F3978" w:rsidRPr="00487797" w14:paraId="4D1714FD" w14:textId="77777777" w:rsidTr="00335EBC">
        <w:trPr>
          <w:jc w:val="center"/>
        </w:trPr>
        <w:tc>
          <w:tcPr>
            <w:tcW w:w="440" w:type="pct"/>
          </w:tcPr>
          <w:p w14:paraId="7189153E" w14:textId="77777777" w:rsidR="007F3978" w:rsidRPr="00487797" w:rsidRDefault="007F3978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3300ED86" w14:textId="77777777" w:rsidR="007F3978" w:rsidRPr="00487797" w:rsidRDefault="007F3978" w:rsidP="007F3978">
            <w:pPr>
              <w:pStyle w:val="af6"/>
              <w:spacing w:line="240" w:lineRule="auto"/>
            </w:pPr>
            <w:r>
              <w:t>0xF37</w:t>
            </w:r>
            <w:r w:rsidRPr="00487797">
              <w:t>1</w:t>
            </w:r>
          </w:p>
        </w:tc>
        <w:tc>
          <w:tcPr>
            <w:tcW w:w="2214" w:type="pct"/>
            <w:vAlign w:val="center"/>
          </w:tcPr>
          <w:p w14:paraId="45A50D37" w14:textId="77777777" w:rsidR="007F3978" w:rsidRDefault="007F3978" w:rsidP="007F3978">
            <w:pPr>
              <w:pStyle w:val="af6"/>
              <w:spacing w:line="240" w:lineRule="auto"/>
              <w:ind w:firstLineChars="50" w:firstLine="120"/>
              <w:jc w:val="left"/>
            </w:pPr>
            <w:r w:rsidRPr="007F3978">
              <w:t>R_DEV_CFG_INFO_ALG_ERROR</w:t>
            </w:r>
          </w:p>
        </w:tc>
        <w:tc>
          <w:tcPr>
            <w:tcW w:w="1812" w:type="pct"/>
            <w:gridSpan w:val="2"/>
            <w:vAlign w:val="center"/>
          </w:tcPr>
          <w:p w14:paraId="67F8C128" w14:textId="77777777" w:rsidR="007F3978" w:rsidRDefault="007F3978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算法</w:t>
            </w:r>
            <w:r>
              <w:t>配置错误</w:t>
            </w:r>
          </w:p>
        </w:tc>
      </w:tr>
      <w:tr w:rsidR="007F3978" w:rsidRPr="00487797" w14:paraId="55F32C79" w14:textId="77777777" w:rsidTr="00335EBC">
        <w:trPr>
          <w:jc w:val="center"/>
        </w:trPr>
        <w:tc>
          <w:tcPr>
            <w:tcW w:w="440" w:type="pct"/>
          </w:tcPr>
          <w:p w14:paraId="098D189D" w14:textId="77777777" w:rsidR="007F3978" w:rsidRPr="00487797" w:rsidRDefault="007F3978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04F5E554" w14:textId="77777777" w:rsidR="007F3978" w:rsidRPr="00487797" w:rsidRDefault="007F3978" w:rsidP="007F3978">
            <w:pPr>
              <w:pStyle w:val="af6"/>
              <w:spacing w:line="240" w:lineRule="auto"/>
            </w:pPr>
            <w:r w:rsidRPr="00487797">
              <w:t>0xF401</w:t>
            </w:r>
          </w:p>
        </w:tc>
        <w:tc>
          <w:tcPr>
            <w:tcW w:w="2214" w:type="pct"/>
            <w:vAlign w:val="center"/>
          </w:tcPr>
          <w:p w14:paraId="686B7405" w14:textId="77777777" w:rsidR="007F3978" w:rsidRPr="00487797" w:rsidRDefault="007F3978" w:rsidP="007F3978">
            <w:pPr>
              <w:pStyle w:val="af6"/>
              <w:spacing w:line="240" w:lineRule="auto"/>
              <w:jc w:val="left"/>
            </w:pPr>
            <w:r>
              <w:t xml:space="preserve"> R_PIN_DATA_NOT_EXIST</w:t>
            </w:r>
          </w:p>
        </w:tc>
        <w:tc>
          <w:tcPr>
            <w:tcW w:w="1812" w:type="pct"/>
            <w:gridSpan w:val="2"/>
            <w:vAlign w:val="center"/>
          </w:tcPr>
          <w:p w14:paraId="7D4EDFF8" w14:textId="77777777" w:rsidR="007F3978" w:rsidRPr="00487797" w:rsidRDefault="005067F6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PIN</w:t>
            </w:r>
            <w:r>
              <w:t>数据不存在</w:t>
            </w:r>
          </w:p>
        </w:tc>
      </w:tr>
      <w:tr w:rsidR="007F3978" w:rsidRPr="00487797" w14:paraId="5A90A82C" w14:textId="77777777" w:rsidTr="00335EBC">
        <w:trPr>
          <w:jc w:val="center"/>
        </w:trPr>
        <w:tc>
          <w:tcPr>
            <w:tcW w:w="440" w:type="pct"/>
          </w:tcPr>
          <w:p w14:paraId="6CFDEFB4" w14:textId="77777777" w:rsidR="007F3978" w:rsidRPr="00487797" w:rsidRDefault="007F3978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64E1ACBF" w14:textId="77777777" w:rsidR="007F3978" w:rsidRPr="00487797" w:rsidRDefault="007F3978" w:rsidP="007F3978">
            <w:pPr>
              <w:pStyle w:val="af6"/>
              <w:spacing w:line="240" w:lineRule="auto"/>
            </w:pPr>
            <w:r w:rsidRPr="00487797">
              <w:t>0xF402</w:t>
            </w:r>
          </w:p>
        </w:tc>
        <w:tc>
          <w:tcPr>
            <w:tcW w:w="2214" w:type="pct"/>
            <w:vAlign w:val="center"/>
          </w:tcPr>
          <w:p w14:paraId="40AD0C01" w14:textId="77777777" w:rsidR="007F3978" w:rsidRPr="00487797" w:rsidRDefault="007F3978" w:rsidP="007F3978">
            <w:pPr>
              <w:pStyle w:val="af6"/>
              <w:spacing w:line="240" w:lineRule="auto"/>
              <w:jc w:val="left"/>
            </w:pPr>
            <w:r>
              <w:t xml:space="preserve"> R_PIN_RAND_CHALLENGE</w:t>
            </w:r>
          </w:p>
        </w:tc>
        <w:tc>
          <w:tcPr>
            <w:tcW w:w="1812" w:type="pct"/>
            <w:gridSpan w:val="2"/>
            <w:vAlign w:val="center"/>
          </w:tcPr>
          <w:p w14:paraId="49B25C6D" w14:textId="77777777" w:rsidR="007F3978" w:rsidRPr="00487797" w:rsidRDefault="005067F6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挑战码</w:t>
            </w:r>
            <w:r>
              <w:t>错误</w:t>
            </w:r>
          </w:p>
        </w:tc>
      </w:tr>
      <w:tr w:rsidR="007F3978" w:rsidRPr="00487797" w14:paraId="7FB0F3AD" w14:textId="77777777" w:rsidTr="00335EBC">
        <w:trPr>
          <w:jc w:val="center"/>
        </w:trPr>
        <w:tc>
          <w:tcPr>
            <w:tcW w:w="440" w:type="pct"/>
          </w:tcPr>
          <w:p w14:paraId="7A90935F" w14:textId="77777777" w:rsidR="007F3978" w:rsidRPr="00487797" w:rsidRDefault="007F3978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1772993A" w14:textId="77777777" w:rsidR="007F3978" w:rsidRPr="00487797" w:rsidRDefault="007F3978" w:rsidP="007F3978">
            <w:pPr>
              <w:pStyle w:val="af6"/>
              <w:spacing w:line="240" w:lineRule="auto"/>
            </w:pPr>
            <w:r w:rsidRPr="00487797">
              <w:t>0xF403</w:t>
            </w:r>
          </w:p>
        </w:tc>
        <w:tc>
          <w:tcPr>
            <w:tcW w:w="2214" w:type="pct"/>
            <w:vAlign w:val="center"/>
          </w:tcPr>
          <w:p w14:paraId="226D0756" w14:textId="77777777" w:rsidR="007F3978" w:rsidRPr="00487797" w:rsidRDefault="007F3978" w:rsidP="007F3978">
            <w:pPr>
              <w:pStyle w:val="af6"/>
              <w:spacing w:line="240" w:lineRule="auto"/>
              <w:jc w:val="left"/>
            </w:pPr>
            <w:r>
              <w:t xml:space="preserve"> R_PIN_AUTHCODE_WRONG</w:t>
            </w:r>
          </w:p>
        </w:tc>
        <w:tc>
          <w:tcPr>
            <w:tcW w:w="1812" w:type="pct"/>
            <w:gridSpan w:val="2"/>
            <w:vAlign w:val="center"/>
          </w:tcPr>
          <w:p w14:paraId="4BBF29BC" w14:textId="77777777" w:rsidR="007F3978" w:rsidRPr="00487797" w:rsidRDefault="00FB73E9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授权码错误</w:t>
            </w:r>
          </w:p>
        </w:tc>
      </w:tr>
      <w:tr w:rsidR="007F3978" w:rsidRPr="00487797" w14:paraId="732CE38E" w14:textId="77777777" w:rsidTr="00335EBC">
        <w:trPr>
          <w:jc w:val="center"/>
        </w:trPr>
        <w:tc>
          <w:tcPr>
            <w:tcW w:w="440" w:type="pct"/>
          </w:tcPr>
          <w:p w14:paraId="428120A5" w14:textId="77777777" w:rsidR="007F3978" w:rsidRPr="00487797" w:rsidRDefault="007F3978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6ECE29E3" w14:textId="77777777" w:rsidR="007F3978" w:rsidRPr="00487797" w:rsidRDefault="007F3978" w:rsidP="007F3978">
            <w:pPr>
              <w:pStyle w:val="af6"/>
              <w:spacing w:line="240" w:lineRule="auto"/>
            </w:pPr>
            <w:r w:rsidRPr="00487797">
              <w:t>0xF404</w:t>
            </w:r>
          </w:p>
        </w:tc>
        <w:tc>
          <w:tcPr>
            <w:tcW w:w="2214" w:type="pct"/>
            <w:vAlign w:val="center"/>
          </w:tcPr>
          <w:p w14:paraId="7629E265" w14:textId="77777777" w:rsidR="007F3978" w:rsidRPr="00487797" w:rsidRDefault="007F3978" w:rsidP="007F3978">
            <w:pPr>
              <w:pStyle w:val="af6"/>
              <w:spacing w:line="240" w:lineRule="auto"/>
              <w:jc w:val="left"/>
            </w:pPr>
            <w:r>
              <w:t xml:space="preserve"> R_PIN_AUTHCODE_INVLD</w:t>
            </w:r>
          </w:p>
        </w:tc>
        <w:tc>
          <w:tcPr>
            <w:tcW w:w="1812" w:type="pct"/>
            <w:gridSpan w:val="2"/>
            <w:vAlign w:val="center"/>
          </w:tcPr>
          <w:p w14:paraId="3FDF437D" w14:textId="77777777" w:rsidR="007F3978" w:rsidRPr="00487797" w:rsidRDefault="00FB73E9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授权码不存在</w:t>
            </w:r>
          </w:p>
        </w:tc>
      </w:tr>
      <w:tr w:rsidR="007F3978" w:rsidRPr="00487797" w14:paraId="0739BB42" w14:textId="77777777" w:rsidTr="00335EBC">
        <w:trPr>
          <w:jc w:val="center"/>
        </w:trPr>
        <w:tc>
          <w:tcPr>
            <w:tcW w:w="440" w:type="pct"/>
          </w:tcPr>
          <w:p w14:paraId="1C22B3ED" w14:textId="77777777" w:rsidR="007F3978" w:rsidRPr="00487797" w:rsidRDefault="007F3978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7A5D4FF4" w14:textId="77777777" w:rsidR="007F3978" w:rsidRPr="00487797" w:rsidRDefault="007F3978" w:rsidP="007F3978">
            <w:pPr>
              <w:pStyle w:val="af6"/>
              <w:spacing w:line="240" w:lineRule="auto"/>
            </w:pPr>
            <w:r w:rsidRPr="00487797">
              <w:t>0xF501</w:t>
            </w:r>
          </w:p>
        </w:tc>
        <w:tc>
          <w:tcPr>
            <w:tcW w:w="2214" w:type="pct"/>
            <w:vAlign w:val="center"/>
          </w:tcPr>
          <w:p w14:paraId="68D14112" w14:textId="77777777" w:rsidR="007F3978" w:rsidRPr="00487797" w:rsidRDefault="007F3978" w:rsidP="007F3978">
            <w:pPr>
              <w:pStyle w:val="af6"/>
              <w:spacing w:line="240" w:lineRule="auto"/>
              <w:jc w:val="left"/>
            </w:pPr>
            <w:r>
              <w:t xml:space="preserve"> R_CRYPTO_XML_FORMAT_ERR</w:t>
            </w:r>
          </w:p>
        </w:tc>
        <w:tc>
          <w:tcPr>
            <w:tcW w:w="1812" w:type="pct"/>
            <w:gridSpan w:val="2"/>
            <w:vAlign w:val="center"/>
          </w:tcPr>
          <w:p w14:paraId="3EBA2C13" w14:textId="77777777" w:rsidR="007F3978" w:rsidRPr="00487797" w:rsidRDefault="00356806" w:rsidP="00335EBC">
            <w:pPr>
              <w:pStyle w:val="af6"/>
              <w:spacing w:line="240" w:lineRule="auto"/>
              <w:jc w:val="left"/>
            </w:pPr>
            <w:r w:rsidRPr="003F40A5">
              <w:rPr>
                <w:rFonts w:ascii="Arial" w:hAnsi="Arial" w:cs="Arial"/>
              </w:rPr>
              <w:t>XML</w:t>
            </w:r>
            <w:r w:rsidRPr="003F40A5">
              <w:rPr>
                <w:rFonts w:ascii="Arial" w:hAnsi="Arial" w:cs="Arial"/>
              </w:rPr>
              <w:t>报文</w:t>
            </w:r>
            <w:r>
              <w:rPr>
                <w:rFonts w:ascii="Arial" w:hAnsi="Arial" w:cs="Arial" w:hint="eastAsia"/>
              </w:rPr>
              <w:t>格式</w:t>
            </w:r>
            <w:r>
              <w:rPr>
                <w:rFonts w:ascii="Arial" w:hAnsi="Arial" w:cs="Arial"/>
              </w:rPr>
              <w:t>错误</w:t>
            </w:r>
          </w:p>
        </w:tc>
      </w:tr>
      <w:tr w:rsidR="007F3978" w:rsidRPr="00487797" w14:paraId="27EFE848" w14:textId="77777777" w:rsidTr="00335EBC">
        <w:trPr>
          <w:jc w:val="center"/>
        </w:trPr>
        <w:tc>
          <w:tcPr>
            <w:tcW w:w="440" w:type="pct"/>
          </w:tcPr>
          <w:p w14:paraId="4CD18B19" w14:textId="77777777" w:rsidR="007F3978" w:rsidRPr="00487797" w:rsidRDefault="007F3978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1DD219CC" w14:textId="77777777" w:rsidR="007F3978" w:rsidRPr="00487797" w:rsidRDefault="007F3978" w:rsidP="007F3978">
            <w:pPr>
              <w:pStyle w:val="af6"/>
              <w:spacing w:line="240" w:lineRule="auto"/>
            </w:pPr>
            <w:r w:rsidRPr="00487797">
              <w:t>0xF502</w:t>
            </w:r>
          </w:p>
        </w:tc>
        <w:tc>
          <w:tcPr>
            <w:tcW w:w="2214" w:type="pct"/>
            <w:vAlign w:val="center"/>
          </w:tcPr>
          <w:p w14:paraId="2034672D" w14:textId="77777777" w:rsidR="007F3978" w:rsidRPr="00487797" w:rsidRDefault="007F3978" w:rsidP="007F3978">
            <w:pPr>
              <w:pStyle w:val="af6"/>
              <w:spacing w:line="240" w:lineRule="auto"/>
              <w:jc w:val="left"/>
            </w:pPr>
            <w:r>
              <w:t xml:space="preserve"> R_CRYPTO_XML_SHOWTOOLONG</w:t>
            </w:r>
          </w:p>
        </w:tc>
        <w:tc>
          <w:tcPr>
            <w:tcW w:w="1812" w:type="pct"/>
            <w:gridSpan w:val="2"/>
            <w:vAlign w:val="center"/>
          </w:tcPr>
          <w:p w14:paraId="1566E871" w14:textId="77777777" w:rsidR="007F3978" w:rsidRPr="00487797" w:rsidRDefault="00356806" w:rsidP="00335EBC">
            <w:pPr>
              <w:pStyle w:val="af6"/>
              <w:spacing w:line="240" w:lineRule="auto"/>
              <w:jc w:val="left"/>
            </w:pPr>
            <w:r w:rsidRPr="003F40A5">
              <w:rPr>
                <w:rFonts w:ascii="Arial" w:hAnsi="Arial" w:cs="Arial"/>
              </w:rPr>
              <w:t>屏幕显示数据太长</w:t>
            </w:r>
          </w:p>
        </w:tc>
      </w:tr>
      <w:tr w:rsidR="007F3978" w:rsidRPr="00487797" w14:paraId="397977CC" w14:textId="77777777" w:rsidTr="00335EBC">
        <w:trPr>
          <w:jc w:val="center"/>
        </w:trPr>
        <w:tc>
          <w:tcPr>
            <w:tcW w:w="440" w:type="pct"/>
          </w:tcPr>
          <w:p w14:paraId="39AED298" w14:textId="77777777" w:rsidR="007F3978" w:rsidRPr="00487797" w:rsidRDefault="007F3978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02D1F327" w14:textId="77777777" w:rsidR="007F3978" w:rsidRPr="00487797" w:rsidRDefault="007F3978" w:rsidP="007F3978">
            <w:pPr>
              <w:pStyle w:val="af6"/>
              <w:spacing w:line="240" w:lineRule="auto"/>
            </w:pPr>
            <w:r w:rsidRPr="00487797">
              <w:t>0xF503</w:t>
            </w:r>
          </w:p>
        </w:tc>
        <w:tc>
          <w:tcPr>
            <w:tcW w:w="2214" w:type="pct"/>
            <w:vAlign w:val="center"/>
          </w:tcPr>
          <w:p w14:paraId="4B69E227" w14:textId="77777777" w:rsidR="007F3978" w:rsidRPr="00487797" w:rsidRDefault="007F3978" w:rsidP="007F3978">
            <w:pPr>
              <w:pStyle w:val="af6"/>
              <w:spacing w:line="240" w:lineRule="auto"/>
              <w:jc w:val="left"/>
            </w:pPr>
            <w:r>
              <w:t xml:space="preserve"> R_CRYPTO_XML_WATMSG</w:t>
            </w:r>
          </w:p>
        </w:tc>
        <w:tc>
          <w:tcPr>
            <w:tcW w:w="1812" w:type="pct"/>
            <w:gridSpan w:val="2"/>
            <w:vAlign w:val="center"/>
          </w:tcPr>
          <w:p w14:paraId="3815DAD9" w14:textId="77777777" w:rsidR="007F3978" w:rsidRPr="00487797" w:rsidRDefault="00356806" w:rsidP="00335EBC">
            <w:pPr>
              <w:pStyle w:val="af6"/>
              <w:spacing w:line="240" w:lineRule="auto"/>
              <w:jc w:val="left"/>
            </w:pPr>
            <w:r w:rsidRPr="003F40A5">
              <w:rPr>
                <w:rFonts w:ascii="Arial" w:hAnsi="Arial" w:cs="Arial"/>
              </w:rPr>
              <w:t>XML</w:t>
            </w:r>
            <w:r w:rsidRPr="003F40A5">
              <w:rPr>
                <w:rFonts w:ascii="Arial" w:hAnsi="Arial" w:cs="Arial"/>
              </w:rPr>
              <w:t>报文解析未完成，继续等待数据</w:t>
            </w:r>
          </w:p>
        </w:tc>
      </w:tr>
      <w:tr w:rsidR="007F3978" w:rsidRPr="00487797" w14:paraId="756E6F5F" w14:textId="77777777" w:rsidTr="00335EBC">
        <w:trPr>
          <w:jc w:val="center"/>
        </w:trPr>
        <w:tc>
          <w:tcPr>
            <w:tcW w:w="440" w:type="pct"/>
          </w:tcPr>
          <w:p w14:paraId="03F59319" w14:textId="77777777" w:rsidR="007F3978" w:rsidRPr="00487797" w:rsidRDefault="007F3978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7F18CC38" w14:textId="77777777" w:rsidR="007F3978" w:rsidRPr="00487797" w:rsidRDefault="007F3978" w:rsidP="007F3978">
            <w:pPr>
              <w:pStyle w:val="af6"/>
              <w:spacing w:line="240" w:lineRule="auto"/>
            </w:pPr>
            <w:r w:rsidRPr="00487797">
              <w:t>0xF511</w:t>
            </w:r>
          </w:p>
        </w:tc>
        <w:tc>
          <w:tcPr>
            <w:tcW w:w="2214" w:type="pct"/>
            <w:vAlign w:val="center"/>
          </w:tcPr>
          <w:p w14:paraId="755F6BA3" w14:textId="77777777" w:rsidR="007F3978" w:rsidRPr="00487797" w:rsidRDefault="007F3978" w:rsidP="007F3978">
            <w:pPr>
              <w:pStyle w:val="af6"/>
              <w:spacing w:line="240" w:lineRule="auto"/>
              <w:jc w:val="left"/>
            </w:pPr>
            <w:r>
              <w:t xml:space="preserve"> R_CRYPTO_KEY_FORMATDATA_ERR</w:t>
            </w:r>
          </w:p>
        </w:tc>
        <w:tc>
          <w:tcPr>
            <w:tcW w:w="1812" w:type="pct"/>
            <w:gridSpan w:val="2"/>
            <w:vAlign w:val="center"/>
          </w:tcPr>
          <w:p w14:paraId="68B1509C" w14:textId="77777777" w:rsidR="007F3978" w:rsidRPr="00487797" w:rsidRDefault="00356806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密钥解析</w:t>
            </w:r>
            <w:r>
              <w:t>错误</w:t>
            </w:r>
          </w:p>
        </w:tc>
      </w:tr>
      <w:tr w:rsidR="007F3978" w:rsidRPr="00487797" w14:paraId="265A5AA9" w14:textId="77777777" w:rsidTr="00335EBC">
        <w:trPr>
          <w:jc w:val="center"/>
        </w:trPr>
        <w:tc>
          <w:tcPr>
            <w:tcW w:w="440" w:type="pct"/>
          </w:tcPr>
          <w:p w14:paraId="28B395A3" w14:textId="77777777" w:rsidR="007F3978" w:rsidRPr="00487797" w:rsidRDefault="007F3978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0C804717" w14:textId="77777777" w:rsidR="007F3978" w:rsidRPr="00487797" w:rsidRDefault="007F3978" w:rsidP="007F3978">
            <w:pPr>
              <w:pStyle w:val="af6"/>
              <w:spacing w:line="240" w:lineRule="auto"/>
            </w:pPr>
            <w:r w:rsidRPr="00487797">
              <w:t>0xF512</w:t>
            </w:r>
          </w:p>
        </w:tc>
        <w:tc>
          <w:tcPr>
            <w:tcW w:w="2214" w:type="pct"/>
            <w:vAlign w:val="center"/>
          </w:tcPr>
          <w:p w14:paraId="3033EBAA" w14:textId="77777777" w:rsidR="007F3978" w:rsidRPr="00487797" w:rsidRDefault="007F3978" w:rsidP="007F3978">
            <w:pPr>
              <w:pStyle w:val="af6"/>
              <w:spacing w:line="240" w:lineRule="auto"/>
              <w:jc w:val="left"/>
            </w:pPr>
            <w:r>
              <w:t xml:space="preserve"> R_CTYPTO_KEY_TYPE_ERR</w:t>
            </w:r>
          </w:p>
        </w:tc>
        <w:tc>
          <w:tcPr>
            <w:tcW w:w="1812" w:type="pct"/>
            <w:gridSpan w:val="2"/>
            <w:vAlign w:val="center"/>
          </w:tcPr>
          <w:p w14:paraId="52E495F9" w14:textId="77777777" w:rsidR="007F3978" w:rsidRPr="00487797" w:rsidRDefault="00356806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密钥</w:t>
            </w:r>
            <w:r>
              <w:t>类型错误</w:t>
            </w:r>
          </w:p>
        </w:tc>
      </w:tr>
      <w:tr w:rsidR="007F3978" w:rsidRPr="00487797" w14:paraId="7E57E1F6" w14:textId="77777777" w:rsidTr="00335EBC">
        <w:trPr>
          <w:jc w:val="center"/>
        </w:trPr>
        <w:tc>
          <w:tcPr>
            <w:tcW w:w="440" w:type="pct"/>
          </w:tcPr>
          <w:p w14:paraId="7354B9C4" w14:textId="77777777" w:rsidR="007F3978" w:rsidRPr="00487797" w:rsidRDefault="007F3978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14679322" w14:textId="77777777" w:rsidR="007F3978" w:rsidRPr="00487797" w:rsidRDefault="007F3978" w:rsidP="007F3978">
            <w:pPr>
              <w:pStyle w:val="af6"/>
              <w:spacing w:line="240" w:lineRule="auto"/>
            </w:pPr>
            <w:r w:rsidRPr="00487797">
              <w:t>0xF513</w:t>
            </w:r>
          </w:p>
        </w:tc>
        <w:tc>
          <w:tcPr>
            <w:tcW w:w="2214" w:type="pct"/>
            <w:vAlign w:val="center"/>
          </w:tcPr>
          <w:p w14:paraId="64844DCD" w14:textId="77777777" w:rsidR="007F3978" w:rsidRPr="00487797" w:rsidRDefault="007F3978" w:rsidP="007F3978">
            <w:pPr>
              <w:pStyle w:val="af6"/>
              <w:spacing w:line="240" w:lineRule="auto"/>
              <w:jc w:val="left"/>
            </w:pPr>
            <w:r>
              <w:t xml:space="preserve"> R_CTYPTO_KEY_HASH_ERR</w:t>
            </w:r>
          </w:p>
        </w:tc>
        <w:tc>
          <w:tcPr>
            <w:tcW w:w="1812" w:type="pct"/>
            <w:gridSpan w:val="2"/>
            <w:vAlign w:val="center"/>
          </w:tcPr>
          <w:p w14:paraId="42A99221" w14:textId="77777777" w:rsidR="007F3978" w:rsidRPr="00487797" w:rsidRDefault="00356806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密钥</w:t>
            </w:r>
            <w:r>
              <w:t>哈希错误</w:t>
            </w:r>
          </w:p>
        </w:tc>
      </w:tr>
      <w:tr w:rsidR="007F3978" w:rsidRPr="00487797" w14:paraId="5082F11D" w14:textId="77777777" w:rsidTr="00335EBC">
        <w:trPr>
          <w:jc w:val="center"/>
        </w:trPr>
        <w:tc>
          <w:tcPr>
            <w:tcW w:w="440" w:type="pct"/>
          </w:tcPr>
          <w:p w14:paraId="0C84A2BD" w14:textId="77777777" w:rsidR="007F3978" w:rsidRPr="00487797" w:rsidRDefault="007F3978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5763F69D" w14:textId="77777777" w:rsidR="007F3978" w:rsidRPr="00487797" w:rsidRDefault="007F3978" w:rsidP="007F3978">
            <w:pPr>
              <w:pStyle w:val="af6"/>
              <w:spacing w:line="240" w:lineRule="auto"/>
            </w:pPr>
            <w:r w:rsidRPr="00487797">
              <w:t>0xF514</w:t>
            </w:r>
          </w:p>
        </w:tc>
        <w:tc>
          <w:tcPr>
            <w:tcW w:w="2214" w:type="pct"/>
            <w:vAlign w:val="center"/>
          </w:tcPr>
          <w:p w14:paraId="30F8C997" w14:textId="77777777" w:rsidR="007F3978" w:rsidRPr="00487797" w:rsidRDefault="007F3978" w:rsidP="007F3978">
            <w:pPr>
              <w:pStyle w:val="af6"/>
              <w:spacing w:line="240" w:lineRule="auto"/>
              <w:jc w:val="left"/>
            </w:pPr>
            <w:r>
              <w:t xml:space="preserve"> R_CTYPTO_KEY_USESTATUS_ERR</w:t>
            </w:r>
          </w:p>
        </w:tc>
        <w:tc>
          <w:tcPr>
            <w:tcW w:w="1812" w:type="pct"/>
            <w:gridSpan w:val="2"/>
            <w:vAlign w:val="center"/>
          </w:tcPr>
          <w:p w14:paraId="535A768D" w14:textId="77777777" w:rsidR="007F3978" w:rsidRPr="00487797" w:rsidRDefault="00FC75BB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密钥</w:t>
            </w:r>
            <w:r>
              <w:t>状态错误</w:t>
            </w:r>
          </w:p>
        </w:tc>
      </w:tr>
      <w:tr w:rsidR="007F3978" w:rsidRPr="00487797" w14:paraId="5F008DC8" w14:textId="77777777" w:rsidTr="00335EBC">
        <w:trPr>
          <w:jc w:val="center"/>
        </w:trPr>
        <w:tc>
          <w:tcPr>
            <w:tcW w:w="440" w:type="pct"/>
          </w:tcPr>
          <w:p w14:paraId="4A68C2F8" w14:textId="77777777" w:rsidR="007F3978" w:rsidRPr="00487797" w:rsidRDefault="007F3978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300C9157" w14:textId="77777777" w:rsidR="007F3978" w:rsidRPr="00487797" w:rsidRDefault="007F3978" w:rsidP="007F3978">
            <w:pPr>
              <w:pStyle w:val="af6"/>
              <w:spacing w:line="240" w:lineRule="auto"/>
            </w:pPr>
            <w:r w:rsidRPr="00487797">
              <w:t>0xF515</w:t>
            </w:r>
          </w:p>
        </w:tc>
        <w:tc>
          <w:tcPr>
            <w:tcW w:w="2214" w:type="pct"/>
            <w:vAlign w:val="center"/>
          </w:tcPr>
          <w:p w14:paraId="6D308A00" w14:textId="77777777" w:rsidR="007F3978" w:rsidRPr="00487797" w:rsidRDefault="007F3978" w:rsidP="007F3978">
            <w:pPr>
              <w:pStyle w:val="af6"/>
              <w:spacing w:line="240" w:lineRule="auto"/>
              <w:jc w:val="left"/>
            </w:pPr>
            <w:r>
              <w:t xml:space="preserve"> R_CTYPTO_KEY_ID_ERR</w:t>
            </w:r>
          </w:p>
        </w:tc>
        <w:tc>
          <w:tcPr>
            <w:tcW w:w="1812" w:type="pct"/>
            <w:gridSpan w:val="2"/>
            <w:vAlign w:val="center"/>
          </w:tcPr>
          <w:p w14:paraId="7A2B0234" w14:textId="77777777" w:rsidR="007F3978" w:rsidRPr="00487797" w:rsidRDefault="00AA077D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密钥</w:t>
            </w:r>
            <w:r>
              <w:t>ID</w:t>
            </w:r>
            <w:r>
              <w:t>错误</w:t>
            </w:r>
          </w:p>
        </w:tc>
      </w:tr>
      <w:tr w:rsidR="007F3978" w:rsidRPr="00487797" w14:paraId="15DBF4BE" w14:textId="77777777" w:rsidTr="00335EBC">
        <w:trPr>
          <w:jc w:val="center"/>
        </w:trPr>
        <w:tc>
          <w:tcPr>
            <w:tcW w:w="440" w:type="pct"/>
          </w:tcPr>
          <w:p w14:paraId="334C2C77" w14:textId="77777777" w:rsidR="007F3978" w:rsidRPr="00487797" w:rsidRDefault="007F3978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0C529FE9" w14:textId="77777777" w:rsidR="007F3978" w:rsidRPr="00487797" w:rsidRDefault="007F3978" w:rsidP="007F3978">
            <w:pPr>
              <w:pStyle w:val="af6"/>
              <w:spacing w:line="240" w:lineRule="auto"/>
            </w:pPr>
            <w:r w:rsidRPr="00487797">
              <w:t>0xF516</w:t>
            </w:r>
          </w:p>
        </w:tc>
        <w:tc>
          <w:tcPr>
            <w:tcW w:w="2214" w:type="pct"/>
            <w:vAlign w:val="center"/>
          </w:tcPr>
          <w:p w14:paraId="58CD567B" w14:textId="77777777" w:rsidR="007F3978" w:rsidRPr="00487797" w:rsidRDefault="007F3978" w:rsidP="007F3978">
            <w:pPr>
              <w:pStyle w:val="af6"/>
              <w:spacing w:line="240" w:lineRule="auto"/>
              <w:jc w:val="left"/>
            </w:pPr>
            <w:r>
              <w:t xml:space="preserve"> R_CTYPTO_KEY_GENINCARD_ERR</w:t>
            </w:r>
          </w:p>
        </w:tc>
        <w:tc>
          <w:tcPr>
            <w:tcW w:w="1812" w:type="pct"/>
            <w:gridSpan w:val="2"/>
            <w:vAlign w:val="center"/>
          </w:tcPr>
          <w:p w14:paraId="587B864C" w14:textId="77777777" w:rsidR="007F3978" w:rsidRPr="00487797" w:rsidRDefault="00AA077D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密钥</w:t>
            </w:r>
            <w:r>
              <w:t>属性错误</w:t>
            </w:r>
            <w:r>
              <w:rPr>
                <w:rFonts w:hint="eastAsia"/>
              </w:rPr>
              <w:t>（必须</w:t>
            </w:r>
            <w:r>
              <w:t>内部生成</w:t>
            </w:r>
            <w:r>
              <w:rPr>
                <w:rFonts w:hint="eastAsia"/>
              </w:rPr>
              <w:t>的</w:t>
            </w:r>
            <w:r>
              <w:t>密钥才允许报文签名</w:t>
            </w:r>
            <w:r>
              <w:rPr>
                <w:rFonts w:hint="eastAsia"/>
              </w:rPr>
              <w:t>）</w:t>
            </w:r>
          </w:p>
        </w:tc>
      </w:tr>
      <w:tr w:rsidR="00D10955" w:rsidRPr="00487797" w14:paraId="678FCADE" w14:textId="77777777" w:rsidTr="00335EBC">
        <w:trPr>
          <w:jc w:val="center"/>
        </w:trPr>
        <w:tc>
          <w:tcPr>
            <w:tcW w:w="440" w:type="pct"/>
          </w:tcPr>
          <w:p w14:paraId="3248DC6A" w14:textId="77777777" w:rsidR="00D10955" w:rsidRPr="00487797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303C9B9C" w14:textId="77777777" w:rsidR="00D10955" w:rsidRPr="00487797" w:rsidRDefault="00D10955" w:rsidP="00D10955">
            <w:pPr>
              <w:pStyle w:val="af6"/>
              <w:spacing w:line="240" w:lineRule="auto"/>
            </w:pPr>
            <w:r>
              <w:t>0xF51</w:t>
            </w:r>
            <w:r>
              <w:rPr>
                <w:rFonts w:hint="eastAsia"/>
              </w:rPr>
              <w:t>7</w:t>
            </w:r>
          </w:p>
        </w:tc>
        <w:tc>
          <w:tcPr>
            <w:tcW w:w="2214" w:type="pct"/>
            <w:vAlign w:val="center"/>
          </w:tcPr>
          <w:p w14:paraId="202A85FE" w14:textId="77777777" w:rsidR="00D10955" w:rsidRPr="00487797" w:rsidRDefault="00D10955" w:rsidP="00D10955">
            <w:pPr>
              <w:pStyle w:val="af6"/>
              <w:spacing w:line="240" w:lineRule="auto"/>
              <w:jc w:val="left"/>
            </w:pPr>
            <w:r>
              <w:t xml:space="preserve"> </w:t>
            </w:r>
            <w:r w:rsidRPr="00D10955">
              <w:t>R_CTYPTO_KEY_DATA_TYPE_ERR</w:t>
            </w:r>
          </w:p>
        </w:tc>
        <w:tc>
          <w:tcPr>
            <w:tcW w:w="1812" w:type="pct"/>
            <w:gridSpan w:val="2"/>
            <w:vAlign w:val="center"/>
          </w:tcPr>
          <w:p w14:paraId="1A631E58" w14:textId="77777777" w:rsidR="00D10955" w:rsidRDefault="00D10955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密钥数据类型错误</w:t>
            </w:r>
          </w:p>
        </w:tc>
      </w:tr>
      <w:tr w:rsidR="00D10955" w:rsidRPr="00487797" w14:paraId="127C39C6" w14:textId="77777777" w:rsidTr="00335EBC">
        <w:trPr>
          <w:jc w:val="center"/>
        </w:trPr>
        <w:tc>
          <w:tcPr>
            <w:tcW w:w="440" w:type="pct"/>
          </w:tcPr>
          <w:p w14:paraId="126689A2" w14:textId="77777777" w:rsidR="00D10955" w:rsidRPr="00487797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02BABD4F" w14:textId="77777777" w:rsidR="00D10955" w:rsidRPr="00487797" w:rsidRDefault="00D10955" w:rsidP="007F3978">
            <w:pPr>
              <w:pStyle w:val="af6"/>
              <w:spacing w:line="240" w:lineRule="auto"/>
            </w:pPr>
            <w:r w:rsidRPr="00487797">
              <w:t>0xF521</w:t>
            </w:r>
          </w:p>
        </w:tc>
        <w:tc>
          <w:tcPr>
            <w:tcW w:w="2214" w:type="pct"/>
            <w:vAlign w:val="center"/>
          </w:tcPr>
          <w:p w14:paraId="50FD2EAE" w14:textId="77777777" w:rsidR="00D10955" w:rsidRPr="00487797" w:rsidRDefault="00D10955" w:rsidP="007F3978">
            <w:pPr>
              <w:pStyle w:val="af6"/>
              <w:spacing w:line="240" w:lineRule="auto"/>
              <w:jc w:val="left"/>
            </w:pPr>
            <w:r>
              <w:t xml:space="preserve"> R_CTYPTO_OPT_HASHTYPE_ERR</w:t>
            </w:r>
          </w:p>
        </w:tc>
        <w:tc>
          <w:tcPr>
            <w:tcW w:w="1812" w:type="pct"/>
            <w:gridSpan w:val="2"/>
            <w:vAlign w:val="center"/>
          </w:tcPr>
          <w:p w14:paraId="1BF49EC9" w14:textId="77777777" w:rsidR="00D10955" w:rsidRPr="00487797" w:rsidRDefault="00D10955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哈希</w:t>
            </w:r>
            <w:r>
              <w:t>类型错误</w:t>
            </w:r>
          </w:p>
        </w:tc>
      </w:tr>
      <w:tr w:rsidR="00D10955" w:rsidRPr="00487797" w14:paraId="27F5F7FD" w14:textId="77777777" w:rsidTr="00335EBC">
        <w:trPr>
          <w:jc w:val="center"/>
        </w:trPr>
        <w:tc>
          <w:tcPr>
            <w:tcW w:w="440" w:type="pct"/>
          </w:tcPr>
          <w:p w14:paraId="42C10F9C" w14:textId="77777777" w:rsidR="00D10955" w:rsidRPr="00487797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0380B3BC" w14:textId="77777777" w:rsidR="00D10955" w:rsidRPr="00487797" w:rsidRDefault="00D10955" w:rsidP="007F3978">
            <w:pPr>
              <w:pStyle w:val="af6"/>
              <w:spacing w:line="240" w:lineRule="auto"/>
            </w:pPr>
            <w:r w:rsidRPr="00487797">
              <w:t>0xF522</w:t>
            </w:r>
          </w:p>
        </w:tc>
        <w:tc>
          <w:tcPr>
            <w:tcW w:w="2214" w:type="pct"/>
            <w:vAlign w:val="center"/>
          </w:tcPr>
          <w:p w14:paraId="7B7BE186" w14:textId="77777777" w:rsidR="00D10955" w:rsidRPr="00487797" w:rsidRDefault="00D10955" w:rsidP="007F3978">
            <w:pPr>
              <w:pStyle w:val="af6"/>
              <w:spacing w:line="240" w:lineRule="auto"/>
              <w:jc w:val="left"/>
            </w:pPr>
            <w:r>
              <w:t xml:space="preserve"> R_CTYPTO_OPT_DATA_ERR</w:t>
            </w:r>
          </w:p>
        </w:tc>
        <w:tc>
          <w:tcPr>
            <w:tcW w:w="1812" w:type="pct"/>
            <w:gridSpan w:val="2"/>
            <w:vAlign w:val="center"/>
          </w:tcPr>
          <w:p w14:paraId="5A87D4A7" w14:textId="77777777" w:rsidR="00D10955" w:rsidRPr="00487797" w:rsidRDefault="00D10955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运算</w:t>
            </w:r>
            <w:r>
              <w:t>数据错误</w:t>
            </w:r>
          </w:p>
        </w:tc>
      </w:tr>
      <w:tr w:rsidR="00D10955" w:rsidRPr="00487797" w14:paraId="4A07ED08" w14:textId="77777777" w:rsidTr="00335EBC">
        <w:trPr>
          <w:jc w:val="center"/>
        </w:trPr>
        <w:tc>
          <w:tcPr>
            <w:tcW w:w="440" w:type="pct"/>
          </w:tcPr>
          <w:p w14:paraId="22377F47" w14:textId="77777777" w:rsidR="00D10955" w:rsidRPr="00487797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461A7C84" w14:textId="77777777" w:rsidR="00D10955" w:rsidRPr="00487797" w:rsidRDefault="00D10955" w:rsidP="007F3978">
            <w:pPr>
              <w:pStyle w:val="af6"/>
              <w:spacing w:line="240" w:lineRule="auto"/>
            </w:pPr>
            <w:r w:rsidRPr="00487797">
              <w:t>0xF523</w:t>
            </w:r>
          </w:p>
        </w:tc>
        <w:tc>
          <w:tcPr>
            <w:tcW w:w="2214" w:type="pct"/>
            <w:vAlign w:val="center"/>
          </w:tcPr>
          <w:p w14:paraId="0127B6DD" w14:textId="77777777" w:rsidR="00D10955" w:rsidRPr="00487797" w:rsidRDefault="00D10955" w:rsidP="007F3978">
            <w:pPr>
              <w:pStyle w:val="af6"/>
              <w:spacing w:line="240" w:lineRule="auto"/>
              <w:jc w:val="left"/>
            </w:pPr>
            <w:r>
              <w:t xml:space="preserve"> R_CTYPTO_OPT_PADDINGHASH_ERR</w:t>
            </w:r>
          </w:p>
        </w:tc>
        <w:tc>
          <w:tcPr>
            <w:tcW w:w="1812" w:type="pct"/>
            <w:gridSpan w:val="2"/>
            <w:vAlign w:val="center"/>
          </w:tcPr>
          <w:p w14:paraId="6B9EE6C4" w14:textId="77777777" w:rsidR="00D10955" w:rsidRPr="00487797" w:rsidRDefault="00D10955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填充</w:t>
            </w:r>
            <w:r>
              <w:t>哈希类型错误</w:t>
            </w:r>
          </w:p>
        </w:tc>
      </w:tr>
      <w:tr w:rsidR="00D10955" w:rsidRPr="00487797" w14:paraId="107D5E95" w14:textId="77777777" w:rsidTr="00335EBC">
        <w:trPr>
          <w:jc w:val="center"/>
        </w:trPr>
        <w:tc>
          <w:tcPr>
            <w:tcW w:w="440" w:type="pct"/>
          </w:tcPr>
          <w:p w14:paraId="2D1D2CA4" w14:textId="77777777" w:rsidR="00D10955" w:rsidRPr="00487797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53465629" w14:textId="77777777" w:rsidR="00D10955" w:rsidRPr="00487797" w:rsidRDefault="00D10955" w:rsidP="007F3978">
            <w:pPr>
              <w:pStyle w:val="af6"/>
              <w:spacing w:line="240" w:lineRule="auto"/>
            </w:pPr>
            <w:r w:rsidRPr="00487797">
              <w:t>0xF524</w:t>
            </w:r>
          </w:p>
        </w:tc>
        <w:tc>
          <w:tcPr>
            <w:tcW w:w="2214" w:type="pct"/>
            <w:vAlign w:val="center"/>
          </w:tcPr>
          <w:p w14:paraId="4C6440C7" w14:textId="77777777" w:rsidR="00D10955" w:rsidRPr="00487797" w:rsidRDefault="00D10955" w:rsidP="007F3978">
            <w:pPr>
              <w:pStyle w:val="af6"/>
              <w:spacing w:line="240" w:lineRule="auto"/>
              <w:jc w:val="left"/>
            </w:pPr>
            <w:r>
              <w:t xml:space="preserve"> R_CTYPTO_OPT_RESULT_ERR</w:t>
            </w:r>
          </w:p>
        </w:tc>
        <w:tc>
          <w:tcPr>
            <w:tcW w:w="1812" w:type="pct"/>
            <w:gridSpan w:val="2"/>
            <w:vAlign w:val="center"/>
          </w:tcPr>
          <w:p w14:paraId="3D1602FC" w14:textId="77777777" w:rsidR="00D10955" w:rsidRPr="00487797" w:rsidRDefault="00D10955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运算</w:t>
            </w:r>
            <w:r>
              <w:t>结果错误</w:t>
            </w:r>
          </w:p>
        </w:tc>
      </w:tr>
      <w:tr w:rsidR="00D10955" w:rsidRPr="00487797" w14:paraId="5C35A6C0" w14:textId="77777777" w:rsidTr="00335EBC">
        <w:trPr>
          <w:jc w:val="center"/>
        </w:trPr>
        <w:tc>
          <w:tcPr>
            <w:tcW w:w="440" w:type="pct"/>
          </w:tcPr>
          <w:p w14:paraId="34A23639" w14:textId="77777777" w:rsidR="00D10955" w:rsidRPr="00487797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4E06F61C" w14:textId="77777777" w:rsidR="00D10955" w:rsidRPr="00487797" w:rsidRDefault="00D10955" w:rsidP="007F3978">
            <w:pPr>
              <w:pStyle w:val="af6"/>
              <w:spacing w:line="240" w:lineRule="auto"/>
            </w:pPr>
            <w:r w:rsidRPr="00487797">
              <w:t>0xF525</w:t>
            </w:r>
          </w:p>
        </w:tc>
        <w:tc>
          <w:tcPr>
            <w:tcW w:w="2214" w:type="pct"/>
            <w:vAlign w:val="center"/>
          </w:tcPr>
          <w:p w14:paraId="7C1C5BFF" w14:textId="77777777" w:rsidR="00D10955" w:rsidRPr="00487797" w:rsidRDefault="00D10955" w:rsidP="007F3978">
            <w:pPr>
              <w:pStyle w:val="af6"/>
              <w:spacing w:line="240" w:lineRule="auto"/>
              <w:jc w:val="left"/>
            </w:pPr>
            <w:r>
              <w:t xml:space="preserve"> R_CTYPTO_OPT_PADDINGDATA_ERR</w:t>
            </w:r>
          </w:p>
        </w:tc>
        <w:tc>
          <w:tcPr>
            <w:tcW w:w="1812" w:type="pct"/>
            <w:gridSpan w:val="2"/>
            <w:vAlign w:val="center"/>
          </w:tcPr>
          <w:p w14:paraId="67023EF2" w14:textId="77777777" w:rsidR="00D10955" w:rsidRPr="00487797" w:rsidRDefault="00D10955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运算</w:t>
            </w:r>
            <w:r>
              <w:t>结果的填充错误</w:t>
            </w:r>
          </w:p>
        </w:tc>
      </w:tr>
      <w:tr w:rsidR="00D10955" w:rsidRPr="00487797" w14:paraId="3D6ED5F1" w14:textId="77777777" w:rsidTr="00335EBC">
        <w:trPr>
          <w:jc w:val="center"/>
        </w:trPr>
        <w:tc>
          <w:tcPr>
            <w:tcW w:w="440" w:type="pct"/>
          </w:tcPr>
          <w:p w14:paraId="114AEF9E" w14:textId="77777777" w:rsidR="00D10955" w:rsidRPr="00487797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02D7280A" w14:textId="77777777" w:rsidR="00D10955" w:rsidRPr="00487797" w:rsidRDefault="00D10955" w:rsidP="007F3978">
            <w:pPr>
              <w:pStyle w:val="af6"/>
              <w:spacing w:line="240" w:lineRule="auto"/>
            </w:pPr>
            <w:r w:rsidRPr="00487797">
              <w:t>0xF526</w:t>
            </w:r>
          </w:p>
        </w:tc>
        <w:tc>
          <w:tcPr>
            <w:tcW w:w="2214" w:type="pct"/>
            <w:vAlign w:val="center"/>
          </w:tcPr>
          <w:p w14:paraId="1327BE7C" w14:textId="77777777" w:rsidR="00D10955" w:rsidRPr="00487797" w:rsidRDefault="00D10955" w:rsidP="007F3978">
            <w:pPr>
              <w:pStyle w:val="af6"/>
              <w:spacing w:line="240" w:lineRule="auto"/>
              <w:jc w:val="left"/>
            </w:pPr>
            <w:r>
              <w:t xml:space="preserve"> R_CTYPTO_OPT_PADDINGRAND_ERR</w:t>
            </w:r>
          </w:p>
        </w:tc>
        <w:tc>
          <w:tcPr>
            <w:tcW w:w="1812" w:type="pct"/>
            <w:gridSpan w:val="2"/>
            <w:vAlign w:val="center"/>
          </w:tcPr>
          <w:p w14:paraId="76C34D06" w14:textId="77777777" w:rsidR="00D10955" w:rsidRPr="00487797" w:rsidRDefault="00D10955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密文</w:t>
            </w:r>
            <w:r>
              <w:t>随机数填充错误</w:t>
            </w:r>
          </w:p>
        </w:tc>
      </w:tr>
      <w:tr w:rsidR="00D10955" w:rsidRPr="00487797" w14:paraId="43F4A3E4" w14:textId="77777777" w:rsidTr="00335EBC">
        <w:trPr>
          <w:jc w:val="center"/>
        </w:trPr>
        <w:tc>
          <w:tcPr>
            <w:tcW w:w="440" w:type="pct"/>
          </w:tcPr>
          <w:p w14:paraId="601254A4" w14:textId="77777777" w:rsidR="00D10955" w:rsidRPr="00487797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3A460C78" w14:textId="77777777" w:rsidR="00D10955" w:rsidRPr="00487797" w:rsidRDefault="00D10955" w:rsidP="007F3978">
            <w:pPr>
              <w:pStyle w:val="af6"/>
              <w:spacing w:line="240" w:lineRule="auto"/>
            </w:pPr>
            <w:r w:rsidRPr="00487797">
              <w:t>0xF527</w:t>
            </w:r>
          </w:p>
        </w:tc>
        <w:tc>
          <w:tcPr>
            <w:tcW w:w="2214" w:type="pct"/>
            <w:vAlign w:val="center"/>
          </w:tcPr>
          <w:p w14:paraId="2C5918DC" w14:textId="77777777" w:rsidR="00D10955" w:rsidRPr="00487797" w:rsidRDefault="00D10955" w:rsidP="007F3978">
            <w:pPr>
              <w:pStyle w:val="af6"/>
              <w:spacing w:line="240" w:lineRule="auto"/>
              <w:jc w:val="left"/>
            </w:pPr>
            <w:r>
              <w:t xml:space="preserve"> R_CTYPTO_OPT_VERIFY_ERR</w:t>
            </w:r>
          </w:p>
        </w:tc>
        <w:tc>
          <w:tcPr>
            <w:tcW w:w="1812" w:type="pct"/>
            <w:gridSpan w:val="2"/>
            <w:vAlign w:val="center"/>
          </w:tcPr>
          <w:p w14:paraId="711B6B6A" w14:textId="77777777" w:rsidR="00D10955" w:rsidRPr="00487797" w:rsidRDefault="00D10955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挑战码</w:t>
            </w:r>
            <w:r>
              <w:t>验签错误</w:t>
            </w:r>
          </w:p>
        </w:tc>
      </w:tr>
      <w:tr w:rsidR="00D10955" w:rsidRPr="00487797" w14:paraId="5C8DC51A" w14:textId="77777777" w:rsidTr="00335EBC">
        <w:trPr>
          <w:jc w:val="center"/>
        </w:trPr>
        <w:tc>
          <w:tcPr>
            <w:tcW w:w="440" w:type="pct"/>
          </w:tcPr>
          <w:p w14:paraId="1B402857" w14:textId="77777777" w:rsidR="00D10955" w:rsidRPr="00487797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0758422A" w14:textId="77777777" w:rsidR="00D10955" w:rsidRPr="00487797" w:rsidRDefault="00D10955" w:rsidP="007F3978">
            <w:pPr>
              <w:pStyle w:val="af6"/>
              <w:spacing w:line="240" w:lineRule="auto"/>
            </w:pPr>
            <w:r w:rsidRPr="00D10955">
              <w:t>0xF531</w:t>
            </w:r>
          </w:p>
        </w:tc>
        <w:tc>
          <w:tcPr>
            <w:tcW w:w="2214" w:type="pct"/>
            <w:vAlign w:val="center"/>
          </w:tcPr>
          <w:p w14:paraId="5FEEED58" w14:textId="77777777" w:rsidR="00D10955" w:rsidRDefault="00E66FBC" w:rsidP="00E66FBC">
            <w:pPr>
              <w:pStyle w:val="af6"/>
              <w:spacing w:line="240" w:lineRule="auto"/>
              <w:jc w:val="left"/>
            </w:pPr>
            <w:r w:rsidRPr="00E66FBC">
              <w:t xml:space="preserve"> R_CTYPTO_ALG_NOT_SUPPORT</w:t>
            </w:r>
          </w:p>
        </w:tc>
        <w:tc>
          <w:tcPr>
            <w:tcW w:w="1812" w:type="pct"/>
            <w:gridSpan w:val="2"/>
            <w:vAlign w:val="center"/>
          </w:tcPr>
          <w:p w14:paraId="6C1429A0" w14:textId="77777777" w:rsidR="00D10955" w:rsidRDefault="00E66FBC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算法不支持</w:t>
            </w:r>
          </w:p>
        </w:tc>
      </w:tr>
      <w:tr w:rsidR="00D10955" w:rsidRPr="00487797" w14:paraId="669EC3E2" w14:textId="77777777" w:rsidTr="00335EBC">
        <w:trPr>
          <w:jc w:val="center"/>
        </w:trPr>
        <w:tc>
          <w:tcPr>
            <w:tcW w:w="440" w:type="pct"/>
          </w:tcPr>
          <w:p w14:paraId="45CF5887" w14:textId="77777777" w:rsidR="00D10955" w:rsidRPr="00487797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3E8403F7" w14:textId="77777777" w:rsidR="00D10955" w:rsidRPr="00487797" w:rsidRDefault="00D10955" w:rsidP="007F3978">
            <w:pPr>
              <w:pStyle w:val="af6"/>
              <w:spacing w:line="240" w:lineRule="auto"/>
            </w:pPr>
            <w:r w:rsidRPr="00D10955">
              <w:t>0xF534</w:t>
            </w:r>
          </w:p>
        </w:tc>
        <w:tc>
          <w:tcPr>
            <w:tcW w:w="2214" w:type="pct"/>
            <w:vAlign w:val="center"/>
          </w:tcPr>
          <w:p w14:paraId="6998FB29" w14:textId="77777777" w:rsidR="00D10955" w:rsidRDefault="00E66FBC" w:rsidP="007F3978">
            <w:pPr>
              <w:pStyle w:val="af6"/>
              <w:spacing w:line="240" w:lineRule="auto"/>
              <w:jc w:val="left"/>
            </w:pPr>
            <w:r w:rsidRPr="00E66FBC">
              <w:t xml:space="preserve"> R_CTYPTO_ALG_BITS_ERR</w:t>
            </w:r>
          </w:p>
        </w:tc>
        <w:tc>
          <w:tcPr>
            <w:tcW w:w="1812" w:type="pct"/>
            <w:gridSpan w:val="2"/>
            <w:vAlign w:val="center"/>
          </w:tcPr>
          <w:p w14:paraId="2CE84B55" w14:textId="77777777" w:rsidR="00D10955" w:rsidRDefault="00E66FBC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算法模长错误</w:t>
            </w:r>
          </w:p>
        </w:tc>
      </w:tr>
      <w:tr w:rsidR="00D10955" w:rsidRPr="00487797" w14:paraId="1D9F2682" w14:textId="77777777" w:rsidTr="00335EBC">
        <w:trPr>
          <w:jc w:val="center"/>
        </w:trPr>
        <w:tc>
          <w:tcPr>
            <w:tcW w:w="440" w:type="pct"/>
          </w:tcPr>
          <w:p w14:paraId="73CDA44B" w14:textId="77777777" w:rsidR="00D10955" w:rsidRPr="00487797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3324C05E" w14:textId="77777777" w:rsidR="00D10955" w:rsidRPr="00487797" w:rsidRDefault="00D10955" w:rsidP="007F3978">
            <w:pPr>
              <w:pStyle w:val="af6"/>
              <w:spacing w:line="240" w:lineRule="auto"/>
            </w:pPr>
            <w:r w:rsidRPr="00D10955">
              <w:t>0xF535</w:t>
            </w:r>
          </w:p>
        </w:tc>
        <w:tc>
          <w:tcPr>
            <w:tcW w:w="2214" w:type="pct"/>
            <w:vAlign w:val="center"/>
          </w:tcPr>
          <w:p w14:paraId="23F49803" w14:textId="77777777" w:rsidR="00D10955" w:rsidRDefault="00E66FBC" w:rsidP="007F3978">
            <w:pPr>
              <w:pStyle w:val="af6"/>
              <w:spacing w:line="240" w:lineRule="auto"/>
              <w:jc w:val="left"/>
            </w:pPr>
            <w:r w:rsidRPr="00E66FBC">
              <w:t xml:space="preserve"> R_CTYPTO_ALG_LEN_ERR</w:t>
            </w:r>
          </w:p>
        </w:tc>
        <w:tc>
          <w:tcPr>
            <w:tcW w:w="1812" w:type="pct"/>
            <w:gridSpan w:val="2"/>
            <w:vAlign w:val="center"/>
          </w:tcPr>
          <w:p w14:paraId="797877F7" w14:textId="77777777" w:rsidR="00D10955" w:rsidRDefault="00E66FBC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密钥长度错误</w:t>
            </w:r>
          </w:p>
        </w:tc>
      </w:tr>
      <w:tr w:rsidR="00A531DB" w:rsidRPr="00487797" w14:paraId="0BCCF2A9" w14:textId="77777777" w:rsidTr="00335EBC">
        <w:trPr>
          <w:jc w:val="center"/>
          <w:ins w:id="2461" w:author="wangxu" w:date="2022-07-06T10:51:00Z"/>
        </w:trPr>
        <w:tc>
          <w:tcPr>
            <w:tcW w:w="440" w:type="pct"/>
          </w:tcPr>
          <w:p w14:paraId="293F602F" w14:textId="77777777" w:rsidR="00A531DB" w:rsidRPr="00487797" w:rsidRDefault="00A531DB" w:rsidP="00D65CA0">
            <w:pPr>
              <w:pStyle w:val="af6"/>
              <w:numPr>
                <w:ilvl w:val="0"/>
                <w:numId w:val="3"/>
              </w:numPr>
              <w:rPr>
                <w:ins w:id="2462" w:author="wangxu" w:date="2022-07-06T10:51:00Z"/>
              </w:rPr>
            </w:pPr>
          </w:p>
        </w:tc>
        <w:tc>
          <w:tcPr>
            <w:tcW w:w="534" w:type="pct"/>
            <w:vAlign w:val="center"/>
          </w:tcPr>
          <w:p w14:paraId="7F59A6CA" w14:textId="2C65AB88" w:rsidR="00A531DB" w:rsidRPr="00D10955" w:rsidRDefault="00A531DB" w:rsidP="007F3978">
            <w:pPr>
              <w:pStyle w:val="af6"/>
              <w:spacing w:line="240" w:lineRule="auto"/>
              <w:rPr>
                <w:ins w:id="2463" w:author="wangxu" w:date="2022-07-06T10:51:00Z"/>
              </w:rPr>
            </w:pPr>
            <w:ins w:id="2464" w:author="wangxu" w:date="2022-07-06T10:52:00Z">
              <w:r w:rsidRPr="00D10955">
                <w:t>0xF5</w:t>
              </w:r>
              <w:r>
                <w:t>41</w:t>
              </w:r>
            </w:ins>
          </w:p>
        </w:tc>
        <w:tc>
          <w:tcPr>
            <w:tcW w:w="2214" w:type="pct"/>
            <w:vAlign w:val="center"/>
          </w:tcPr>
          <w:p w14:paraId="2D608AAC" w14:textId="5B0947D5" w:rsidR="00A531DB" w:rsidRPr="00E66FBC" w:rsidRDefault="00A531DB" w:rsidP="007F3978">
            <w:pPr>
              <w:pStyle w:val="af6"/>
              <w:spacing w:line="240" w:lineRule="auto"/>
              <w:jc w:val="left"/>
              <w:rPr>
                <w:ins w:id="2465" w:author="wangxu" w:date="2022-07-06T10:51:00Z"/>
              </w:rPr>
            </w:pPr>
            <w:ins w:id="2466" w:author="wangxu" w:date="2022-07-06T10:52:00Z">
              <w:r w:rsidRPr="00A531DB">
                <w:t>R_CTYPTO_AGREE_USERID_LEN_ERR</w:t>
              </w:r>
            </w:ins>
          </w:p>
        </w:tc>
        <w:tc>
          <w:tcPr>
            <w:tcW w:w="1812" w:type="pct"/>
            <w:gridSpan w:val="2"/>
            <w:vAlign w:val="center"/>
          </w:tcPr>
          <w:p w14:paraId="6BB4A28D" w14:textId="552AEC21" w:rsidR="00A531DB" w:rsidRDefault="00A531DB" w:rsidP="00335EBC">
            <w:pPr>
              <w:pStyle w:val="af6"/>
              <w:spacing w:line="240" w:lineRule="auto"/>
              <w:jc w:val="left"/>
              <w:rPr>
                <w:ins w:id="2467" w:author="wangxu" w:date="2022-07-06T10:51:00Z"/>
              </w:rPr>
            </w:pPr>
            <w:ins w:id="2468" w:author="wangxu" w:date="2022-07-06T10:52:00Z">
              <w:r>
                <w:rPr>
                  <w:rFonts w:hint="eastAsia"/>
                </w:rPr>
                <w:t>密钥协商用户</w:t>
              </w:r>
              <w:r>
                <w:rPr>
                  <w:rFonts w:hint="eastAsia"/>
                </w:rPr>
                <w:t>ID</w:t>
              </w:r>
              <w:r>
                <w:rPr>
                  <w:rFonts w:hint="eastAsia"/>
                </w:rPr>
                <w:t>长度错误</w:t>
              </w:r>
            </w:ins>
          </w:p>
        </w:tc>
      </w:tr>
      <w:tr w:rsidR="00A531DB" w:rsidRPr="00487797" w14:paraId="1DE6A3BB" w14:textId="77777777" w:rsidTr="00335EBC">
        <w:trPr>
          <w:jc w:val="center"/>
          <w:ins w:id="2469" w:author="wangxu" w:date="2022-07-06T10:52:00Z"/>
        </w:trPr>
        <w:tc>
          <w:tcPr>
            <w:tcW w:w="440" w:type="pct"/>
          </w:tcPr>
          <w:p w14:paraId="4C3C6B4E" w14:textId="77777777" w:rsidR="00A531DB" w:rsidRPr="00487797" w:rsidRDefault="00A531DB" w:rsidP="00D65CA0">
            <w:pPr>
              <w:pStyle w:val="af6"/>
              <w:numPr>
                <w:ilvl w:val="0"/>
                <w:numId w:val="3"/>
              </w:numPr>
              <w:rPr>
                <w:ins w:id="2470" w:author="wangxu" w:date="2022-07-06T10:52:00Z"/>
              </w:rPr>
            </w:pPr>
          </w:p>
        </w:tc>
        <w:tc>
          <w:tcPr>
            <w:tcW w:w="534" w:type="pct"/>
            <w:vAlign w:val="center"/>
          </w:tcPr>
          <w:p w14:paraId="44ED6FEB" w14:textId="62A14FB7" w:rsidR="00A531DB" w:rsidRPr="00D10955" w:rsidRDefault="00A531DB" w:rsidP="007F3978">
            <w:pPr>
              <w:pStyle w:val="af6"/>
              <w:spacing w:line="240" w:lineRule="auto"/>
              <w:rPr>
                <w:ins w:id="2471" w:author="wangxu" w:date="2022-07-06T10:52:00Z"/>
              </w:rPr>
            </w:pPr>
            <w:ins w:id="2472" w:author="wangxu" w:date="2022-07-06T10:52:00Z">
              <w:r w:rsidRPr="00D10955">
                <w:t>0xF5</w:t>
              </w:r>
              <w:r>
                <w:t>3</w:t>
              </w:r>
            </w:ins>
          </w:p>
        </w:tc>
        <w:tc>
          <w:tcPr>
            <w:tcW w:w="2214" w:type="pct"/>
            <w:vAlign w:val="center"/>
          </w:tcPr>
          <w:p w14:paraId="63EB6961" w14:textId="05D1E8F9" w:rsidR="00A531DB" w:rsidRPr="00E66FBC" w:rsidRDefault="00A531DB" w:rsidP="007F3978">
            <w:pPr>
              <w:pStyle w:val="af6"/>
              <w:spacing w:line="240" w:lineRule="auto"/>
              <w:jc w:val="left"/>
              <w:rPr>
                <w:ins w:id="2473" w:author="wangxu" w:date="2022-07-06T10:52:00Z"/>
              </w:rPr>
            </w:pPr>
            <w:ins w:id="2474" w:author="wangxu" w:date="2022-07-06T10:52:00Z">
              <w:r w:rsidRPr="00A531DB">
                <w:t>R_CTYPTO_AGREE_HANDLE_ERR</w:t>
              </w:r>
            </w:ins>
          </w:p>
        </w:tc>
        <w:tc>
          <w:tcPr>
            <w:tcW w:w="1812" w:type="pct"/>
            <w:gridSpan w:val="2"/>
            <w:vAlign w:val="center"/>
          </w:tcPr>
          <w:p w14:paraId="5936945D" w14:textId="37EB3F3B" w:rsidR="00A531DB" w:rsidRDefault="00A531DB" w:rsidP="00335EBC">
            <w:pPr>
              <w:pStyle w:val="af6"/>
              <w:spacing w:line="240" w:lineRule="auto"/>
              <w:jc w:val="left"/>
              <w:rPr>
                <w:ins w:id="2475" w:author="wangxu" w:date="2022-07-06T10:52:00Z"/>
              </w:rPr>
            </w:pPr>
            <w:ins w:id="2476" w:author="wangxu" w:date="2022-07-06T10:52:00Z">
              <w:r>
                <w:rPr>
                  <w:rFonts w:hint="eastAsia"/>
                </w:rPr>
                <w:t>密钥协商句柄错误</w:t>
              </w:r>
            </w:ins>
          </w:p>
        </w:tc>
      </w:tr>
      <w:tr w:rsidR="00A531DB" w:rsidRPr="00487797" w14:paraId="183228E0" w14:textId="77777777" w:rsidTr="00335EBC">
        <w:trPr>
          <w:jc w:val="center"/>
          <w:ins w:id="2477" w:author="wangxu" w:date="2022-07-06T10:52:00Z"/>
        </w:trPr>
        <w:tc>
          <w:tcPr>
            <w:tcW w:w="440" w:type="pct"/>
          </w:tcPr>
          <w:p w14:paraId="5A5FDF99" w14:textId="77777777" w:rsidR="00A531DB" w:rsidRPr="00487797" w:rsidRDefault="00A531DB" w:rsidP="00D65CA0">
            <w:pPr>
              <w:pStyle w:val="af6"/>
              <w:numPr>
                <w:ilvl w:val="0"/>
                <w:numId w:val="3"/>
              </w:numPr>
              <w:rPr>
                <w:ins w:id="2478" w:author="wangxu" w:date="2022-07-06T10:52:00Z"/>
              </w:rPr>
            </w:pPr>
          </w:p>
        </w:tc>
        <w:tc>
          <w:tcPr>
            <w:tcW w:w="534" w:type="pct"/>
            <w:vAlign w:val="center"/>
          </w:tcPr>
          <w:p w14:paraId="2B11D9A2" w14:textId="6F3D6C3F" w:rsidR="00A531DB" w:rsidRPr="00D10955" w:rsidRDefault="00A531DB" w:rsidP="007F3978">
            <w:pPr>
              <w:pStyle w:val="af6"/>
              <w:spacing w:line="240" w:lineRule="auto"/>
              <w:rPr>
                <w:ins w:id="2479" w:author="wangxu" w:date="2022-07-06T10:52:00Z"/>
              </w:rPr>
            </w:pPr>
            <w:ins w:id="2480" w:author="wangxu" w:date="2022-07-06T10:52:00Z">
              <w:r w:rsidRPr="00D10955">
                <w:t>0xF5</w:t>
              </w:r>
              <w:r>
                <w:t>3</w:t>
              </w:r>
            </w:ins>
          </w:p>
        </w:tc>
        <w:tc>
          <w:tcPr>
            <w:tcW w:w="2214" w:type="pct"/>
            <w:vAlign w:val="center"/>
          </w:tcPr>
          <w:p w14:paraId="66D6E8A7" w14:textId="4654D401" w:rsidR="00A531DB" w:rsidRPr="00E66FBC" w:rsidRDefault="00A531DB" w:rsidP="007F3978">
            <w:pPr>
              <w:pStyle w:val="af6"/>
              <w:spacing w:line="240" w:lineRule="auto"/>
              <w:jc w:val="left"/>
              <w:rPr>
                <w:ins w:id="2481" w:author="wangxu" w:date="2022-07-06T10:52:00Z"/>
              </w:rPr>
            </w:pPr>
            <w:ins w:id="2482" w:author="wangxu" w:date="2022-07-06T10:52:00Z">
              <w:r w:rsidRPr="00A531DB">
                <w:t>R_CTYPTO_KEY_BITLEN_ERR</w:t>
              </w:r>
            </w:ins>
          </w:p>
        </w:tc>
        <w:tc>
          <w:tcPr>
            <w:tcW w:w="1812" w:type="pct"/>
            <w:gridSpan w:val="2"/>
            <w:vAlign w:val="center"/>
          </w:tcPr>
          <w:p w14:paraId="5DA82F79" w14:textId="6B5A7AC9" w:rsidR="00A531DB" w:rsidRDefault="00A531DB" w:rsidP="00335EBC">
            <w:pPr>
              <w:pStyle w:val="af6"/>
              <w:spacing w:line="240" w:lineRule="auto"/>
              <w:jc w:val="left"/>
              <w:rPr>
                <w:ins w:id="2483" w:author="wangxu" w:date="2022-07-06T10:52:00Z"/>
              </w:rPr>
            </w:pPr>
            <w:ins w:id="2484" w:author="wangxu" w:date="2022-07-06T10:53:00Z">
              <w:r>
                <w:rPr>
                  <w:rFonts w:hint="eastAsia"/>
                </w:rPr>
                <w:t>外部密钥位长错误</w:t>
              </w:r>
            </w:ins>
          </w:p>
        </w:tc>
      </w:tr>
      <w:tr w:rsidR="00D10955" w:rsidRPr="00487797" w14:paraId="05DA6024" w14:textId="77777777" w:rsidTr="00335EBC">
        <w:trPr>
          <w:jc w:val="center"/>
        </w:trPr>
        <w:tc>
          <w:tcPr>
            <w:tcW w:w="440" w:type="pct"/>
          </w:tcPr>
          <w:p w14:paraId="7D9512BA" w14:textId="77777777" w:rsidR="00D10955" w:rsidRPr="00487797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5AFC710A" w14:textId="77777777" w:rsidR="00D10955" w:rsidRPr="00487797" w:rsidRDefault="00D10955" w:rsidP="007F3978">
            <w:pPr>
              <w:pStyle w:val="af6"/>
              <w:spacing w:line="240" w:lineRule="auto"/>
            </w:pPr>
            <w:r w:rsidRPr="00487797">
              <w:t>0xF601</w:t>
            </w:r>
          </w:p>
        </w:tc>
        <w:tc>
          <w:tcPr>
            <w:tcW w:w="2214" w:type="pct"/>
            <w:vAlign w:val="center"/>
          </w:tcPr>
          <w:p w14:paraId="2189760F" w14:textId="77777777" w:rsidR="00D10955" w:rsidRPr="00487797" w:rsidRDefault="00D10955" w:rsidP="007F3978">
            <w:pPr>
              <w:pStyle w:val="af6"/>
              <w:spacing w:line="240" w:lineRule="auto"/>
              <w:jc w:val="left"/>
            </w:pPr>
            <w:r>
              <w:t xml:space="preserve"> </w:t>
            </w:r>
            <w:r w:rsidRPr="00487797">
              <w:t>R_OTHER_APDUBODY_DATA_ERR</w:t>
            </w:r>
          </w:p>
        </w:tc>
        <w:tc>
          <w:tcPr>
            <w:tcW w:w="1812" w:type="pct"/>
            <w:gridSpan w:val="2"/>
            <w:vAlign w:val="center"/>
          </w:tcPr>
          <w:p w14:paraId="3182E6BB" w14:textId="77777777" w:rsidR="00D10955" w:rsidRPr="00487797" w:rsidRDefault="00D10955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步骤</w:t>
            </w:r>
            <w:r>
              <w:t>控制数据检查错误</w:t>
            </w:r>
          </w:p>
        </w:tc>
      </w:tr>
      <w:tr w:rsidR="00D10955" w:rsidRPr="00487797" w14:paraId="1B116C58" w14:textId="77777777" w:rsidTr="00335EBC">
        <w:trPr>
          <w:jc w:val="center"/>
        </w:trPr>
        <w:tc>
          <w:tcPr>
            <w:tcW w:w="440" w:type="pct"/>
          </w:tcPr>
          <w:p w14:paraId="25A6EE24" w14:textId="77777777" w:rsidR="00D10955" w:rsidRPr="00487797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100AA33D" w14:textId="77777777" w:rsidR="00D10955" w:rsidRPr="00487797" w:rsidRDefault="00D10955" w:rsidP="007F3978">
            <w:pPr>
              <w:pStyle w:val="af6"/>
              <w:spacing w:line="240" w:lineRule="auto"/>
            </w:pPr>
            <w:r w:rsidRPr="00487797">
              <w:t>0xF602</w:t>
            </w:r>
          </w:p>
        </w:tc>
        <w:tc>
          <w:tcPr>
            <w:tcW w:w="2214" w:type="pct"/>
            <w:vAlign w:val="center"/>
          </w:tcPr>
          <w:p w14:paraId="03250B91" w14:textId="77777777" w:rsidR="00D10955" w:rsidRPr="00487797" w:rsidRDefault="00D10955" w:rsidP="00CF1FB8">
            <w:pPr>
              <w:pStyle w:val="af6"/>
              <w:spacing w:line="240" w:lineRule="auto"/>
            </w:pPr>
            <w:r>
              <w:t>R_OTHER_STEPCONTRCODE_SETP_ERR</w:t>
            </w:r>
          </w:p>
        </w:tc>
        <w:tc>
          <w:tcPr>
            <w:tcW w:w="1812" w:type="pct"/>
            <w:gridSpan w:val="2"/>
            <w:vAlign w:val="center"/>
          </w:tcPr>
          <w:p w14:paraId="3F397A30" w14:textId="77777777" w:rsidR="00D10955" w:rsidRPr="00487797" w:rsidRDefault="00D10955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步骤错误</w:t>
            </w:r>
          </w:p>
        </w:tc>
      </w:tr>
      <w:tr w:rsidR="00D10955" w:rsidRPr="00487797" w14:paraId="655E4249" w14:textId="77777777" w:rsidTr="00335EBC">
        <w:trPr>
          <w:jc w:val="center"/>
        </w:trPr>
        <w:tc>
          <w:tcPr>
            <w:tcW w:w="440" w:type="pct"/>
          </w:tcPr>
          <w:p w14:paraId="06761B7A" w14:textId="77777777" w:rsidR="00D10955" w:rsidRPr="00487797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7C08D0F0" w14:textId="77777777" w:rsidR="00D10955" w:rsidRPr="00487797" w:rsidRDefault="00D10955" w:rsidP="007F3978">
            <w:pPr>
              <w:pStyle w:val="af6"/>
              <w:spacing w:line="240" w:lineRule="auto"/>
            </w:pPr>
            <w:r w:rsidRPr="00487797">
              <w:t>0xF603</w:t>
            </w:r>
          </w:p>
        </w:tc>
        <w:tc>
          <w:tcPr>
            <w:tcW w:w="2214" w:type="pct"/>
            <w:vAlign w:val="center"/>
          </w:tcPr>
          <w:p w14:paraId="79447B2C" w14:textId="77777777" w:rsidR="00D10955" w:rsidRPr="00487797" w:rsidRDefault="00D10955" w:rsidP="007F3978">
            <w:pPr>
              <w:pStyle w:val="af6"/>
              <w:spacing w:line="240" w:lineRule="auto"/>
              <w:jc w:val="left"/>
            </w:pPr>
            <w:r>
              <w:t xml:space="preserve"> R_OTHER_CHALLENGE_STEP_ERR</w:t>
            </w:r>
          </w:p>
        </w:tc>
        <w:tc>
          <w:tcPr>
            <w:tcW w:w="1812" w:type="pct"/>
            <w:gridSpan w:val="2"/>
            <w:vAlign w:val="center"/>
          </w:tcPr>
          <w:p w14:paraId="53364E14" w14:textId="77777777" w:rsidR="00D10955" w:rsidRPr="00487797" w:rsidRDefault="00D10955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挑战</w:t>
            </w:r>
            <w:r>
              <w:t>步骤错误</w:t>
            </w:r>
          </w:p>
        </w:tc>
      </w:tr>
      <w:tr w:rsidR="00D10955" w:rsidRPr="00487797" w14:paraId="1408B6F1" w14:textId="77777777" w:rsidTr="00335EBC">
        <w:trPr>
          <w:jc w:val="center"/>
        </w:trPr>
        <w:tc>
          <w:tcPr>
            <w:tcW w:w="440" w:type="pct"/>
          </w:tcPr>
          <w:p w14:paraId="6C21CF5F" w14:textId="77777777" w:rsidR="00D10955" w:rsidRPr="00487797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681D5C15" w14:textId="77777777" w:rsidR="00D10955" w:rsidRPr="00487797" w:rsidRDefault="00D10955" w:rsidP="007F3978">
            <w:pPr>
              <w:pStyle w:val="af6"/>
              <w:spacing w:line="240" w:lineRule="auto"/>
            </w:pPr>
            <w:r w:rsidRPr="00487797">
              <w:t>0xF604</w:t>
            </w:r>
          </w:p>
        </w:tc>
        <w:tc>
          <w:tcPr>
            <w:tcW w:w="2214" w:type="pct"/>
            <w:vAlign w:val="center"/>
          </w:tcPr>
          <w:p w14:paraId="4962731C" w14:textId="77777777" w:rsidR="00D10955" w:rsidRPr="00487797" w:rsidRDefault="00D10955" w:rsidP="007F3978">
            <w:pPr>
              <w:pStyle w:val="af6"/>
              <w:spacing w:line="240" w:lineRule="auto"/>
              <w:jc w:val="left"/>
            </w:pPr>
            <w:r>
              <w:t xml:space="preserve"> R_OTHER_LIFE_STATUS_ERR</w:t>
            </w:r>
          </w:p>
        </w:tc>
        <w:tc>
          <w:tcPr>
            <w:tcW w:w="1812" w:type="pct"/>
            <w:gridSpan w:val="2"/>
            <w:vAlign w:val="center"/>
          </w:tcPr>
          <w:p w14:paraId="60E6DF13" w14:textId="77777777" w:rsidR="00D10955" w:rsidRPr="00487797" w:rsidRDefault="00D10955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生命</w:t>
            </w:r>
            <w:r>
              <w:t>周期状态错误</w:t>
            </w:r>
          </w:p>
        </w:tc>
      </w:tr>
      <w:tr w:rsidR="00D10955" w:rsidRPr="00487797" w14:paraId="1A6BEC7C" w14:textId="77777777" w:rsidTr="00335EBC">
        <w:trPr>
          <w:jc w:val="center"/>
        </w:trPr>
        <w:tc>
          <w:tcPr>
            <w:tcW w:w="440" w:type="pct"/>
          </w:tcPr>
          <w:p w14:paraId="2D5F09A1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3201234E" w14:textId="77777777" w:rsidR="00D10955" w:rsidRPr="00487797" w:rsidRDefault="00D10955" w:rsidP="007F3978">
            <w:pPr>
              <w:pStyle w:val="af6"/>
              <w:spacing w:line="240" w:lineRule="auto"/>
            </w:pPr>
            <w:r>
              <w:t>0xF605</w:t>
            </w:r>
          </w:p>
        </w:tc>
        <w:tc>
          <w:tcPr>
            <w:tcW w:w="2214" w:type="pct"/>
            <w:vAlign w:val="center"/>
          </w:tcPr>
          <w:p w14:paraId="70B43B8D" w14:textId="77777777" w:rsidR="00D10955" w:rsidRDefault="00D10955" w:rsidP="00CF1FB8">
            <w:pPr>
              <w:pStyle w:val="af6"/>
              <w:spacing w:line="240" w:lineRule="auto"/>
              <w:ind w:firstLineChars="50" w:firstLine="120"/>
              <w:jc w:val="left"/>
            </w:pPr>
            <w:r w:rsidRPr="00CF1FB8">
              <w:t>R_OTHER_LIFE_STATUS_BIT_ERR</w:t>
            </w:r>
          </w:p>
        </w:tc>
        <w:tc>
          <w:tcPr>
            <w:tcW w:w="1812" w:type="pct"/>
            <w:gridSpan w:val="2"/>
            <w:vAlign w:val="center"/>
          </w:tcPr>
          <w:p w14:paraId="4D5D96B8" w14:textId="77777777" w:rsidR="00D10955" w:rsidRDefault="00D10955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生命</w:t>
            </w:r>
            <w:r>
              <w:t>周期设置数据错误</w:t>
            </w:r>
          </w:p>
        </w:tc>
      </w:tr>
      <w:tr w:rsidR="00D10955" w14:paraId="59E8270B" w14:textId="77777777" w:rsidTr="00335EBC">
        <w:trPr>
          <w:jc w:val="center"/>
        </w:trPr>
        <w:tc>
          <w:tcPr>
            <w:tcW w:w="440" w:type="pct"/>
          </w:tcPr>
          <w:p w14:paraId="395C0A25" w14:textId="77777777" w:rsidR="00D10955" w:rsidRPr="00487797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1AFDF0A8" w14:textId="77777777" w:rsidR="00D10955" w:rsidRPr="00487797" w:rsidRDefault="00D10955" w:rsidP="00F11A9D">
            <w:pPr>
              <w:pStyle w:val="af6"/>
              <w:keepNext/>
              <w:spacing w:line="240" w:lineRule="auto"/>
            </w:pPr>
            <w:r>
              <w:t>0xFAXY</w:t>
            </w:r>
          </w:p>
        </w:tc>
        <w:tc>
          <w:tcPr>
            <w:tcW w:w="2214" w:type="pct"/>
            <w:vAlign w:val="center"/>
          </w:tcPr>
          <w:p w14:paraId="1B060DE3" w14:textId="77777777" w:rsidR="00D10955" w:rsidRDefault="00D10955" w:rsidP="007F3978">
            <w:pPr>
              <w:pStyle w:val="af6"/>
              <w:spacing w:line="240" w:lineRule="auto"/>
              <w:jc w:val="left"/>
            </w:pPr>
            <w:r>
              <w:t xml:space="preserve"> R_ALG_BASE_ERR</w:t>
            </w:r>
          </w:p>
        </w:tc>
        <w:tc>
          <w:tcPr>
            <w:tcW w:w="1812" w:type="pct"/>
            <w:gridSpan w:val="2"/>
            <w:vAlign w:val="center"/>
          </w:tcPr>
          <w:p w14:paraId="524F816D" w14:textId="77777777" w:rsidR="00D10955" w:rsidRDefault="00D10955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算法</w:t>
            </w:r>
            <w:r>
              <w:t>错误</w:t>
            </w:r>
          </w:p>
          <w:p w14:paraId="4F2502C5" w14:textId="77777777" w:rsidR="00D10955" w:rsidRPr="00487797" w:rsidRDefault="00D10955" w:rsidP="00335EBC">
            <w:pPr>
              <w:pStyle w:val="af6"/>
              <w:spacing w:line="240" w:lineRule="auto"/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X</w:t>
            </w:r>
            <w:r>
              <w:t>Y</w:t>
            </w:r>
            <w:r>
              <w:t>为算法内部错误码</w:t>
            </w:r>
            <w:r>
              <w:rPr>
                <w:rFonts w:hint="eastAsia"/>
              </w:rPr>
              <w:t>）</w:t>
            </w:r>
          </w:p>
        </w:tc>
      </w:tr>
      <w:tr w:rsidR="00D10955" w14:paraId="1BEA9F84" w14:textId="77777777" w:rsidTr="00335EBC">
        <w:tblPrEx>
          <w:jc w:val="left"/>
        </w:tblPrEx>
        <w:tc>
          <w:tcPr>
            <w:tcW w:w="440" w:type="pct"/>
          </w:tcPr>
          <w:p w14:paraId="3A2EA4EB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2A798FA2" w14:textId="77777777" w:rsidR="00D10955" w:rsidRPr="00F11A9D" w:rsidRDefault="00D10955" w:rsidP="005856B0">
            <w:pPr>
              <w:pStyle w:val="af6"/>
            </w:pPr>
            <w:r>
              <w:t>0xFA11</w:t>
            </w:r>
          </w:p>
        </w:tc>
        <w:tc>
          <w:tcPr>
            <w:tcW w:w="2214" w:type="pct"/>
            <w:vAlign w:val="center"/>
          </w:tcPr>
          <w:p w14:paraId="1487FF8A" w14:textId="77777777" w:rsidR="00D10955" w:rsidRDefault="00D10955" w:rsidP="00335EBC">
            <w:pPr>
              <w:pStyle w:val="af6"/>
              <w:jc w:val="left"/>
            </w:pPr>
            <w:proofErr w:type="spellStart"/>
            <w:r w:rsidRPr="00F11A9D">
              <w:t>DESNull</w:t>
            </w:r>
            <w:proofErr w:type="spellEnd"/>
          </w:p>
        </w:tc>
        <w:tc>
          <w:tcPr>
            <w:tcW w:w="1374" w:type="pct"/>
            <w:vAlign w:val="center"/>
          </w:tcPr>
          <w:p w14:paraId="406301C3" w14:textId="77777777" w:rsidR="00D10955" w:rsidRDefault="00D10955" w:rsidP="00335EBC">
            <w:pPr>
              <w:pStyle w:val="af6"/>
              <w:jc w:val="left"/>
            </w:pPr>
            <w:r>
              <w:t>输入为空</w:t>
            </w:r>
          </w:p>
        </w:tc>
        <w:tc>
          <w:tcPr>
            <w:tcW w:w="438" w:type="pct"/>
            <w:vMerge w:val="restart"/>
            <w:vAlign w:val="center"/>
          </w:tcPr>
          <w:p w14:paraId="31476B42" w14:textId="77777777" w:rsidR="00D10955" w:rsidRDefault="00D10955" w:rsidP="000A5CFC">
            <w:pPr>
              <w:pStyle w:val="af6"/>
              <w:spacing w:line="240" w:lineRule="auto"/>
            </w:pPr>
            <w:r>
              <w:rPr>
                <w:rFonts w:hint="eastAsia"/>
              </w:rPr>
              <w:t>DE</w:t>
            </w:r>
            <w:r>
              <w:t>S</w:t>
            </w:r>
            <w:r>
              <w:rPr>
                <w:rFonts w:hint="eastAsia"/>
              </w:rPr>
              <w:t>算法</w:t>
            </w:r>
          </w:p>
        </w:tc>
      </w:tr>
      <w:tr w:rsidR="00D10955" w14:paraId="58A62E37" w14:textId="77777777" w:rsidTr="00335EBC">
        <w:tblPrEx>
          <w:jc w:val="left"/>
        </w:tblPrEx>
        <w:tc>
          <w:tcPr>
            <w:tcW w:w="440" w:type="pct"/>
          </w:tcPr>
          <w:p w14:paraId="12F64AF2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0DA5DE0A" w14:textId="77777777" w:rsidR="00D10955" w:rsidRDefault="00D10955" w:rsidP="005856B0">
            <w:pPr>
              <w:pStyle w:val="af6"/>
            </w:pPr>
            <w:r>
              <w:t>0xFA12</w:t>
            </w:r>
          </w:p>
        </w:tc>
        <w:tc>
          <w:tcPr>
            <w:tcW w:w="2214" w:type="pct"/>
            <w:vAlign w:val="center"/>
          </w:tcPr>
          <w:p w14:paraId="2F43DAFC" w14:textId="77777777" w:rsidR="00D10955" w:rsidRDefault="00D10955" w:rsidP="00335EBC">
            <w:pPr>
              <w:pStyle w:val="af6"/>
              <w:jc w:val="left"/>
            </w:pPr>
            <w:proofErr w:type="spellStart"/>
            <w:r w:rsidRPr="00F11A9D">
              <w:t>DESLengthError</w:t>
            </w:r>
            <w:proofErr w:type="spellEnd"/>
          </w:p>
        </w:tc>
        <w:tc>
          <w:tcPr>
            <w:tcW w:w="1374" w:type="pct"/>
            <w:vAlign w:val="center"/>
          </w:tcPr>
          <w:p w14:paraId="5934B59C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长度</w:t>
            </w:r>
            <w:r>
              <w:t>错误</w:t>
            </w:r>
          </w:p>
        </w:tc>
        <w:tc>
          <w:tcPr>
            <w:tcW w:w="438" w:type="pct"/>
            <w:vMerge/>
          </w:tcPr>
          <w:p w14:paraId="56280720" w14:textId="77777777" w:rsidR="00D10955" w:rsidRDefault="00D10955" w:rsidP="005856B0">
            <w:pPr>
              <w:pStyle w:val="af6"/>
            </w:pPr>
          </w:p>
        </w:tc>
      </w:tr>
      <w:tr w:rsidR="00D10955" w14:paraId="741F3F6F" w14:textId="77777777" w:rsidTr="00335EBC">
        <w:tblPrEx>
          <w:jc w:val="left"/>
        </w:tblPrEx>
        <w:tc>
          <w:tcPr>
            <w:tcW w:w="440" w:type="pct"/>
          </w:tcPr>
          <w:p w14:paraId="7A47DAC7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31A10C97" w14:textId="77777777" w:rsidR="00D10955" w:rsidRDefault="00D10955" w:rsidP="005856B0">
            <w:pPr>
              <w:pStyle w:val="af6"/>
            </w:pPr>
            <w:r>
              <w:t>0xFA13</w:t>
            </w:r>
          </w:p>
        </w:tc>
        <w:tc>
          <w:tcPr>
            <w:tcW w:w="2214" w:type="pct"/>
            <w:vAlign w:val="center"/>
          </w:tcPr>
          <w:p w14:paraId="0A6CBFEB" w14:textId="77777777" w:rsidR="00D10955" w:rsidRDefault="00D10955" w:rsidP="00335EBC">
            <w:pPr>
              <w:pStyle w:val="af6"/>
              <w:jc w:val="left"/>
            </w:pPr>
            <w:proofErr w:type="spellStart"/>
            <w:r w:rsidRPr="00F11A9D">
              <w:t>DESLengthZero</w:t>
            </w:r>
            <w:proofErr w:type="spellEnd"/>
          </w:p>
        </w:tc>
        <w:tc>
          <w:tcPr>
            <w:tcW w:w="1374" w:type="pct"/>
            <w:vAlign w:val="center"/>
          </w:tcPr>
          <w:p w14:paraId="090B63A8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输入</w:t>
            </w:r>
            <w:r>
              <w:t>长度为</w:t>
            </w:r>
            <w:r>
              <w:rPr>
                <w:rFonts w:hint="eastAsia"/>
              </w:rPr>
              <w:t>0</w:t>
            </w:r>
          </w:p>
        </w:tc>
        <w:tc>
          <w:tcPr>
            <w:tcW w:w="438" w:type="pct"/>
            <w:vMerge/>
          </w:tcPr>
          <w:p w14:paraId="14FAC9DF" w14:textId="77777777" w:rsidR="00D10955" w:rsidRDefault="00D10955" w:rsidP="005856B0">
            <w:pPr>
              <w:pStyle w:val="af6"/>
            </w:pPr>
          </w:p>
        </w:tc>
      </w:tr>
      <w:tr w:rsidR="00D10955" w14:paraId="3ACD30B6" w14:textId="77777777" w:rsidTr="00335EBC">
        <w:tblPrEx>
          <w:jc w:val="left"/>
        </w:tblPrEx>
        <w:tc>
          <w:tcPr>
            <w:tcW w:w="440" w:type="pct"/>
          </w:tcPr>
          <w:p w14:paraId="6DD173D7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1755FC50" w14:textId="77777777" w:rsidR="00D10955" w:rsidRDefault="00D10955" w:rsidP="005856B0">
            <w:pPr>
              <w:pStyle w:val="af6"/>
            </w:pPr>
            <w:r>
              <w:t>0xFA14</w:t>
            </w:r>
          </w:p>
        </w:tc>
        <w:tc>
          <w:tcPr>
            <w:tcW w:w="2214" w:type="pct"/>
            <w:vAlign w:val="center"/>
          </w:tcPr>
          <w:p w14:paraId="58BD509E" w14:textId="77777777" w:rsidR="00D10955" w:rsidRDefault="00D10955" w:rsidP="00335EBC">
            <w:pPr>
              <w:pStyle w:val="af6"/>
              <w:jc w:val="left"/>
            </w:pPr>
            <w:proofErr w:type="spellStart"/>
            <w:r w:rsidRPr="00F11A9D">
              <w:t>DESStateError</w:t>
            </w:r>
            <w:proofErr w:type="spellEnd"/>
          </w:p>
        </w:tc>
        <w:tc>
          <w:tcPr>
            <w:tcW w:w="1374" w:type="pct"/>
            <w:vAlign w:val="center"/>
          </w:tcPr>
          <w:p w14:paraId="71CAA925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时钟</w:t>
            </w:r>
            <w:r>
              <w:t>状态异常，或未初始化</w:t>
            </w:r>
          </w:p>
        </w:tc>
        <w:tc>
          <w:tcPr>
            <w:tcW w:w="438" w:type="pct"/>
            <w:vMerge/>
          </w:tcPr>
          <w:p w14:paraId="06C7D1ED" w14:textId="77777777" w:rsidR="00D10955" w:rsidRDefault="00D10955" w:rsidP="005856B0">
            <w:pPr>
              <w:pStyle w:val="af6"/>
            </w:pPr>
          </w:p>
        </w:tc>
      </w:tr>
      <w:tr w:rsidR="00D10955" w14:paraId="225FF3D4" w14:textId="77777777" w:rsidTr="00335EBC">
        <w:tblPrEx>
          <w:jc w:val="left"/>
        </w:tblPrEx>
        <w:tc>
          <w:tcPr>
            <w:tcW w:w="440" w:type="pct"/>
          </w:tcPr>
          <w:p w14:paraId="6CD2981F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6622CD94" w14:textId="77777777" w:rsidR="00D10955" w:rsidRDefault="00D10955" w:rsidP="005856B0">
            <w:pPr>
              <w:pStyle w:val="af6"/>
            </w:pPr>
            <w:r>
              <w:t>0xFA15</w:t>
            </w:r>
          </w:p>
        </w:tc>
        <w:tc>
          <w:tcPr>
            <w:tcW w:w="2214" w:type="pct"/>
            <w:vAlign w:val="center"/>
          </w:tcPr>
          <w:p w14:paraId="60358B65" w14:textId="77777777" w:rsidR="00D10955" w:rsidRDefault="00D10955" w:rsidP="00335EBC">
            <w:pPr>
              <w:pStyle w:val="af6"/>
              <w:jc w:val="left"/>
            </w:pPr>
            <w:proofErr w:type="spellStart"/>
            <w:r w:rsidRPr="00F11A9D">
              <w:t>DESSeedError</w:t>
            </w:r>
            <w:proofErr w:type="spellEnd"/>
          </w:p>
        </w:tc>
        <w:tc>
          <w:tcPr>
            <w:tcW w:w="1374" w:type="pct"/>
            <w:vAlign w:val="center"/>
          </w:tcPr>
          <w:p w14:paraId="0131795D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随机数</w:t>
            </w:r>
            <w:r>
              <w:t>种子错误</w:t>
            </w:r>
          </w:p>
        </w:tc>
        <w:tc>
          <w:tcPr>
            <w:tcW w:w="438" w:type="pct"/>
            <w:vMerge/>
          </w:tcPr>
          <w:p w14:paraId="620985D4" w14:textId="77777777" w:rsidR="00D10955" w:rsidRDefault="00D10955" w:rsidP="005856B0">
            <w:pPr>
              <w:pStyle w:val="af6"/>
            </w:pPr>
          </w:p>
        </w:tc>
      </w:tr>
      <w:tr w:rsidR="00D10955" w14:paraId="5B444081" w14:textId="77777777" w:rsidTr="00335EBC">
        <w:tblPrEx>
          <w:jc w:val="left"/>
        </w:tblPrEx>
        <w:tc>
          <w:tcPr>
            <w:tcW w:w="440" w:type="pct"/>
          </w:tcPr>
          <w:p w14:paraId="5619DAD7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38ED473E" w14:textId="77777777" w:rsidR="00D10955" w:rsidRDefault="00D10955" w:rsidP="005856B0">
            <w:pPr>
              <w:pStyle w:val="af6"/>
            </w:pPr>
            <w:r>
              <w:t>0xFA16</w:t>
            </w:r>
          </w:p>
        </w:tc>
        <w:tc>
          <w:tcPr>
            <w:tcW w:w="2214" w:type="pct"/>
            <w:vAlign w:val="center"/>
          </w:tcPr>
          <w:p w14:paraId="01D2E6E6" w14:textId="77777777" w:rsidR="00D10955" w:rsidRDefault="00D10955" w:rsidP="00335EBC">
            <w:pPr>
              <w:pStyle w:val="af6"/>
              <w:jc w:val="left"/>
            </w:pPr>
            <w:proofErr w:type="spellStart"/>
            <w:r w:rsidRPr="00F11A9D">
              <w:t>DESCloseError</w:t>
            </w:r>
            <w:proofErr w:type="spellEnd"/>
          </w:p>
        </w:tc>
        <w:tc>
          <w:tcPr>
            <w:tcW w:w="1374" w:type="pct"/>
            <w:vAlign w:val="center"/>
          </w:tcPr>
          <w:p w14:paraId="12F0C313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时钟关闭</w:t>
            </w:r>
            <w:r>
              <w:t>异常</w:t>
            </w:r>
          </w:p>
        </w:tc>
        <w:tc>
          <w:tcPr>
            <w:tcW w:w="438" w:type="pct"/>
            <w:vMerge/>
          </w:tcPr>
          <w:p w14:paraId="39786840" w14:textId="77777777" w:rsidR="00D10955" w:rsidRDefault="00D10955" w:rsidP="005856B0">
            <w:pPr>
              <w:pStyle w:val="af6"/>
            </w:pPr>
          </w:p>
        </w:tc>
      </w:tr>
      <w:tr w:rsidR="00D10955" w14:paraId="19D89ADC" w14:textId="77777777" w:rsidTr="00335EBC">
        <w:tblPrEx>
          <w:jc w:val="left"/>
        </w:tblPrEx>
        <w:tc>
          <w:tcPr>
            <w:tcW w:w="440" w:type="pct"/>
          </w:tcPr>
          <w:p w14:paraId="646B8C39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0CEF4E1D" w14:textId="77777777" w:rsidR="00D10955" w:rsidRDefault="00D10955" w:rsidP="005856B0">
            <w:pPr>
              <w:pStyle w:val="af6"/>
            </w:pPr>
            <w:r>
              <w:t>0xFA17</w:t>
            </w:r>
          </w:p>
        </w:tc>
        <w:tc>
          <w:tcPr>
            <w:tcW w:w="2214" w:type="pct"/>
            <w:vAlign w:val="center"/>
          </w:tcPr>
          <w:p w14:paraId="5394551F" w14:textId="77777777" w:rsidR="00D10955" w:rsidRDefault="00D10955" w:rsidP="00335EBC">
            <w:pPr>
              <w:pStyle w:val="af6"/>
              <w:jc w:val="left"/>
            </w:pPr>
            <w:proofErr w:type="spellStart"/>
            <w:r w:rsidRPr="00F11A9D">
              <w:t>DESAttacked</w:t>
            </w:r>
            <w:proofErr w:type="spellEnd"/>
          </w:p>
        </w:tc>
        <w:tc>
          <w:tcPr>
            <w:tcW w:w="1374" w:type="pct"/>
            <w:vAlign w:val="center"/>
          </w:tcPr>
          <w:p w14:paraId="7C927501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算法</w:t>
            </w:r>
            <w:r>
              <w:t>被攻击</w:t>
            </w:r>
          </w:p>
        </w:tc>
        <w:tc>
          <w:tcPr>
            <w:tcW w:w="438" w:type="pct"/>
            <w:vMerge/>
          </w:tcPr>
          <w:p w14:paraId="199F930A" w14:textId="77777777" w:rsidR="00D10955" w:rsidRDefault="00D10955" w:rsidP="005856B0">
            <w:pPr>
              <w:pStyle w:val="af6"/>
            </w:pPr>
          </w:p>
        </w:tc>
      </w:tr>
      <w:tr w:rsidR="00D10955" w14:paraId="5E8C5686" w14:textId="77777777" w:rsidTr="00335EBC">
        <w:tblPrEx>
          <w:jc w:val="left"/>
        </w:tblPrEx>
        <w:tc>
          <w:tcPr>
            <w:tcW w:w="440" w:type="pct"/>
          </w:tcPr>
          <w:p w14:paraId="25B9B48D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60505BC3" w14:textId="77777777" w:rsidR="00D10955" w:rsidRPr="00F11A9D" w:rsidRDefault="00D10955" w:rsidP="005856B0">
            <w:pPr>
              <w:pStyle w:val="af6"/>
            </w:pPr>
            <w:r>
              <w:t>0xFA21</w:t>
            </w:r>
          </w:p>
        </w:tc>
        <w:tc>
          <w:tcPr>
            <w:tcW w:w="2214" w:type="pct"/>
            <w:vAlign w:val="center"/>
          </w:tcPr>
          <w:p w14:paraId="05DD402E" w14:textId="77777777" w:rsidR="00D10955" w:rsidRDefault="00D10955" w:rsidP="00335EBC">
            <w:pPr>
              <w:pStyle w:val="af6"/>
              <w:jc w:val="left"/>
            </w:pPr>
            <w:proofErr w:type="spellStart"/>
            <w:r w:rsidRPr="00F11A9D">
              <w:t>TDESNull</w:t>
            </w:r>
            <w:proofErr w:type="spellEnd"/>
          </w:p>
        </w:tc>
        <w:tc>
          <w:tcPr>
            <w:tcW w:w="1374" w:type="pct"/>
            <w:vAlign w:val="center"/>
          </w:tcPr>
          <w:p w14:paraId="13F3CD40" w14:textId="77777777" w:rsidR="00D10955" w:rsidRDefault="00D10955" w:rsidP="00335EBC">
            <w:pPr>
              <w:pStyle w:val="af6"/>
              <w:jc w:val="left"/>
            </w:pPr>
            <w:r>
              <w:t>输入为空</w:t>
            </w:r>
          </w:p>
        </w:tc>
        <w:tc>
          <w:tcPr>
            <w:tcW w:w="438" w:type="pct"/>
            <w:vMerge w:val="restart"/>
            <w:vAlign w:val="center"/>
          </w:tcPr>
          <w:p w14:paraId="0B15CDFF" w14:textId="77777777" w:rsidR="00D10955" w:rsidRDefault="00D10955" w:rsidP="005856B0">
            <w:pPr>
              <w:pStyle w:val="af6"/>
            </w:pPr>
            <w:r>
              <w:t>T</w:t>
            </w:r>
            <w:r>
              <w:rPr>
                <w:rFonts w:hint="eastAsia"/>
              </w:rPr>
              <w:t>DE</w:t>
            </w:r>
            <w:r>
              <w:t>S</w:t>
            </w:r>
            <w:r>
              <w:rPr>
                <w:rFonts w:hint="eastAsia"/>
              </w:rPr>
              <w:t>算法</w:t>
            </w:r>
          </w:p>
        </w:tc>
      </w:tr>
      <w:tr w:rsidR="00D10955" w14:paraId="4C832C21" w14:textId="77777777" w:rsidTr="00335EBC">
        <w:tblPrEx>
          <w:jc w:val="left"/>
        </w:tblPrEx>
        <w:tc>
          <w:tcPr>
            <w:tcW w:w="440" w:type="pct"/>
          </w:tcPr>
          <w:p w14:paraId="48E036EF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5CA84A03" w14:textId="77777777" w:rsidR="00D10955" w:rsidRDefault="00D10955" w:rsidP="005856B0">
            <w:pPr>
              <w:pStyle w:val="af6"/>
            </w:pPr>
            <w:r>
              <w:t>0xFA22</w:t>
            </w:r>
          </w:p>
        </w:tc>
        <w:tc>
          <w:tcPr>
            <w:tcW w:w="2214" w:type="pct"/>
            <w:vAlign w:val="center"/>
          </w:tcPr>
          <w:p w14:paraId="3F2C311A" w14:textId="77777777" w:rsidR="00D10955" w:rsidRDefault="00D10955" w:rsidP="00335EBC">
            <w:pPr>
              <w:pStyle w:val="af6"/>
              <w:jc w:val="left"/>
            </w:pPr>
            <w:proofErr w:type="spellStart"/>
            <w:r w:rsidRPr="00F11A9D">
              <w:t>TDESLengthError</w:t>
            </w:r>
            <w:proofErr w:type="spellEnd"/>
          </w:p>
        </w:tc>
        <w:tc>
          <w:tcPr>
            <w:tcW w:w="1374" w:type="pct"/>
            <w:vAlign w:val="center"/>
          </w:tcPr>
          <w:p w14:paraId="1D648E62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长度</w:t>
            </w:r>
            <w:r>
              <w:t>错误</w:t>
            </w:r>
          </w:p>
        </w:tc>
        <w:tc>
          <w:tcPr>
            <w:tcW w:w="438" w:type="pct"/>
            <w:vMerge/>
          </w:tcPr>
          <w:p w14:paraId="35B71A92" w14:textId="77777777" w:rsidR="00D10955" w:rsidRDefault="00D10955" w:rsidP="005856B0">
            <w:pPr>
              <w:pStyle w:val="af6"/>
            </w:pPr>
          </w:p>
        </w:tc>
      </w:tr>
      <w:tr w:rsidR="00D10955" w14:paraId="072EB8AD" w14:textId="77777777" w:rsidTr="00335EBC">
        <w:tblPrEx>
          <w:jc w:val="left"/>
        </w:tblPrEx>
        <w:tc>
          <w:tcPr>
            <w:tcW w:w="440" w:type="pct"/>
          </w:tcPr>
          <w:p w14:paraId="5F40C6B4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5313C3A0" w14:textId="77777777" w:rsidR="00D10955" w:rsidRDefault="00D10955" w:rsidP="005856B0">
            <w:pPr>
              <w:pStyle w:val="af6"/>
            </w:pPr>
            <w:r>
              <w:t>0xFA23</w:t>
            </w:r>
          </w:p>
        </w:tc>
        <w:tc>
          <w:tcPr>
            <w:tcW w:w="2214" w:type="pct"/>
            <w:vAlign w:val="center"/>
          </w:tcPr>
          <w:p w14:paraId="3844C1F8" w14:textId="77777777" w:rsidR="00D10955" w:rsidRDefault="00D10955" w:rsidP="00335EBC">
            <w:pPr>
              <w:pStyle w:val="af6"/>
              <w:jc w:val="left"/>
            </w:pPr>
            <w:proofErr w:type="spellStart"/>
            <w:r w:rsidRPr="00F11A9D">
              <w:t>TDESLengthZero</w:t>
            </w:r>
            <w:proofErr w:type="spellEnd"/>
          </w:p>
        </w:tc>
        <w:tc>
          <w:tcPr>
            <w:tcW w:w="1374" w:type="pct"/>
            <w:vAlign w:val="center"/>
          </w:tcPr>
          <w:p w14:paraId="40D20FB3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输入</w:t>
            </w:r>
            <w:r>
              <w:t>长度为</w:t>
            </w:r>
            <w:r>
              <w:rPr>
                <w:rFonts w:hint="eastAsia"/>
              </w:rPr>
              <w:t>0</w:t>
            </w:r>
          </w:p>
        </w:tc>
        <w:tc>
          <w:tcPr>
            <w:tcW w:w="438" w:type="pct"/>
            <w:vMerge/>
          </w:tcPr>
          <w:p w14:paraId="55B1203D" w14:textId="77777777" w:rsidR="00D10955" w:rsidRDefault="00D10955" w:rsidP="005856B0">
            <w:pPr>
              <w:pStyle w:val="af6"/>
            </w:pPr>
          </w:p>
        </w:tc>
      </w:tr>
      <w:tr w:rsidR="00D10955" w14:paraId="7E9BAD3B" w14:textId="77777777" w:rsidTr="00335EBC">
        <w:tblPrEx>
          <w:jc w:val="left"/>
        </w:tblPrEx>
        <w:tc>
          <w:tcPr>
            <w:tcW w:w="440" w:type="pct"/>
          </w:tcPr>
          <w:p w14:paraId="266F89A2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1FFFDBF4" w14:textId="77777777" w:rsidR="00D10955" w:rsidRDefault="00D10955" w:rsidP="005856B0">
            <w:pPr>
              <w:pStyle w:val="af6"/>
            </w:pPr>
            <w:r>
              <w:t>0xFA24</w:t>
            </w:r>
          </w:p>
        </w:tc>
        <w:tc>
          <w:tcPr>
            <w:tcW w:w="2214" w:type="pct"/>
            <w:vAlign w:val="center"/>
          </w:tcPr>
          <w:p w14:paraId="35A5D9C9" w14:textId="77777777" w:rsidR="00D10955" w:rsidRDefault="00D10955" w:rsidP="00335EBC">
            <w:pPr>
              <w:pStyle w:val="af6"/>
              <w:jc w:val="left"/>
            </w:pPr>
            <w:proofErr w:type="spellStart"/>
            <w:r w:rsidRPr="00F11A9D">
              <w:t>TDESStateError</w:t>
            </w:r>
            <w:proofErr w:type="spellEnd"/>
          </w:p>
        </w:tc>
        <w:tc>
          <w:tcPr>
            <w:tcW w:w="1374" w:type="pct"/>
            <w:vAlign w:val="center"/>
          </w:tcPr>
          <w:p w14:paraId="36A0CC10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状态</w:t>
            </w:r>
            <w:r>
              <w:t>异常，或</w:t>
            </w:r>
            <w:r>
              <w:rPr>
                <w:rFonts w:hint="eastAsia"/>
              </w:rPr>
              <w:t>函数</w:t>
            </w:r>
            <w:r>
              <w:t>调用</w:t>
            </w:r>
            <w:r>
              <w:lastRenderedPageBreak/>
              <w:t>顺序错误</w:t>
            </w:r>
          </w:p>
        </w:tc>
        <w:tc>
          <w:tcPr>
            <w:tcW w:w="438" w:type="pct"/>
            <w:vMerge/>
          </w:tcPr>
          <w:p w14:paraId="51C145B2" w14:textId="77777777" w:rsidR="00D10955" w:rsidRDefault="00D10955" w:rsidP="005856B0">
            <w:pPr>
              <w:pStyle w:val="af6"/>
            </w:pPr>
          </w:p>
        </w:tc>
      </w:tr>
      <w:tr w:rsidR="00D10955" w14:paraId="63A450A2" w14:textId="77777777" w:rsidTr="00335EBC">
        <w:tblPrEx>
          <w:jc w:val="left"/>
        </w:tblPrEx>
        <w:tc>
          <w:tcPr>
            <w:tcW w:w="440" w:type="pct"/>
          </w:tcPr>
          <w:p w14:paraId="35519C08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16DBB274" w14:textId="77777777" w:rsidR="00D10955" w:rsidRDefault="00D10955" w:rsidP="005856B0">
            <w:pPr>
              <w:pStyle w:val="af6"/>
            </w:pPr>
            <w:r>
              <w:t>0xFA25</w:t>
            </w:r>
          </w:p>
        </w:tc>
        <w:tc>
          <w:tcPr>
            <w:tcW w:w="2214" w:type="pct"/>
            <w:vAlign w:val="center"/>
          </w:tcPr>
          <w:p w14:paraId="0559D3ED" w14:textId="77777777" w:rsidR="00D10955" w:rsidRDefault="00D10955" w:rsidP="00335EBC">
            <w:pPr>
              <w:pStyle w:val="af6"/>
              <w:jc w:val="left"/>
            </w:pPr>
            <w:proofErr w:type="spellStart"/>
            <w:r w:rsidRPr="00F11A9D">
              <w:t>TDESSeedError</w:t>
            </w:r>
            <w:proofErr w:type="spellEnd"/>
          </w:p>
        </w:tc>
        <w:tc>
          <w:tcPr>
            <w:tcW w:w="1374" w:type="pct"/>
            <w:vAlign w:val="center"/>
          </w:tcPr>
          <w:p w14:paraId="6223DF05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随机数</w:t>
            </w:r>
            <w:r>
              <w:t>种子错误</w:t>
            </w:r>
          </w:p>
        </w:tc>
        <w:tc>
          <w:tcPr>
            <w:tcW w:w="438" w:type="pct"/>
            <w:vMerge/>
          </w:tcPr>
          <w:p w14:paraId="152FBE4D" w14:textId="77777777" w:rsidR="00D10955" w:rsidRDefault="00D10955" w:rsidP="005856B0">
            <w:pPr>
              <w:pStyle w:val="af6"/>
            </w:pPr>
          </w:p>
        </w:tc>
      </w:tr>
      <w:tr w:rsidR="00D10955" w14:paraId="2AAE29A9" w14:textId="77777777" w:rsidTr="00335EBC">
        <w:tblPrEx>
          <w:jc w:val="left"/>
        </w:tblPrEx>
        <w:tc>
          <w:tcPr>
            <w:tcW w:w="440" w:type="pct"/>
          </w:tcPr>
          <w:p w14:paraId="31B64DB0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39CF35ED" w14:textId="77777777" w:rsidR="00D10955" w:rsidRDefault="00D10955" w:rsidP="005856B0">
            <w:pPr>
              <w:pStyle w:val="af6"/>
            </w:pPr>
            <w:r>
              <w:t>0xFA26</w:t>
            </w:r>
          </w:p>
        </w:tc>
        <w:tc>
          <w:tcPr>
            <w:tcW w:w="2214" w:type="pct"/>
            <w:vAlign w:val="center"/>
          </w:tcPr>
          <w:p w14:paraId="5D548888" w14:textId="77777777" w:rsidR="00D10955" w:rsidRDefault="00D10955" w:rsidP="00335EBC">
            <w:pPr>
              <w:pStyle w:val="af6"/>
              <w:jc w:val="left"/>
            </w:pPr>
            <w:proofErr w:type="spellStart"/>
            <w:r w:rsidRPr="00F11A9D">
              <w:t>TDESKeyLenError</w:t>
            </w:r>
            <w:proofErr w:type="spellEnd"/>
          </w:p>
        </w:tc>
        <w:tc>
          <w:tcPr>
            <w:tcW w:w="1374" w:type="pct"/>
            <w:vAlign w:val="center"/>
          </w:tcPr>
          <w:p w14:paraId="0F06B588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密钥</w:t>
            </w:r>
            <w:r>
              <w:t>长度选择错误</w:t>
            </w:r>
          </w:p>
        </w:tc>
        <w:tc>
          <w:tcPr>
            <w:tcW w:w="438" w:type="pct"/>
            <w:vMerge/>
          </w:tcPr>
          <w:p w14:paraId="0F6EDA02" w14:textId="77777777" w:rsidR="00D10955" w:rsidRDefault="00D10955" w:rsidP="005856B0">
            <w:pPr>
              <w:pStyle w:val="af6"/>
            </w:pPr>
          </w:p>
        </w:tc>
      </w:tr>
      <w:tr w:rsidR="00D10955" w14:paraId="18B2EDEC" w14:textId="77777777" w:rsidTr="00335EBC">
        <w:tblPrEx>
          <w:jc w:val="left"/>
        </w:tblPrEx>
        <w:tc>
          <w:tcPr>
            <w:tcW w:w="440" w:type="pct"/>
          </w:tcPr>
          <w:p w14:paraId="7681154D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511B342A" w14:textId="77777777" w:rsidR="00D10955" w:rsidRDefault="00D10955" w:rsidP="005856B0">
            <w:pPr>
              <w:pStyle w:val="af6"/>
            </w:pPr>
            <w:r>
              <w:t>0xFA27</w:t>
            </w:r>
          </w:p>
        </w:tc>
        <w:tc>
          <w:tcPr>
            <w:tcW w:w="2214" w:type="pct"/>
            <w:vAlign w:val="center"/>
          </w:tcPr>
          <w:p w14:paraId="1BAD1F94" w14:textId="77777777" w:rsidR="00D10955" w:rsidRDefault="00D10955" w:rsidP="00335EBC">
            <w:pPr>
              <w:pStyle w:val="af6"/>
              <w:jc w:val="left"/>
            </w:pPr>
            <w:proofErr w:type="spellStart"/>
            <w:r w:rsidRPr="00F11A9D">
              <w:t>TDESCloseError</w:t>
            </w:r>
            <w:proofErr w:type="spellEnd"/>
          </w:p>
        </w:tc>
        <w:tc>
          <w:tcPr>
            <w:tcW w:w="1374" w:type="pct"/>
            <w:vAlign w:val="center"/>
          </w:tcPr>
          <w:p w14:paraId="5BA12EF4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时钟关闭</w:t>
            </w:r>
            <w:r>
              <w:t>异常</w:t>
            </w:r>
          </w:p>
        </w:tc>
        <w:tc>
          <w:tcPr>
            <w:tcW w:w="438" w:type="pct"/>
            <w:vMerge/>
          </w:tcPr>
          <w:p w14:paraId="51933DB3" w14:textId="77777777" w:rsidR="00D10955" w:rsidRDefault="00D10955" w:rsidP="005856B0">
            <w:pPr>
              <w:pStyle w:val="af6"/>
            </w:pPr>
          </w:p>
        </w:tc>
      </w:tr>
      <w:tr w:rsidR="00D10955" w14:paraId="2AAFA666" w14:textId="77777777" w:rsidTr="00335EBC">
        <w:tblPrEx>
          <w:jc w:val="left"/>
        </w:tblPrEx>
        <w:tc>
          <w:tcPr>
            <w:tcW w:w="440" w:type="pct"/>
          </w:tcPr>
          <w:p w14:paraId="235E2DCF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  <w:vAlign w:val="center"/>
          </w:tcPr>
          <w:p w14:paraId="6F102514" w14:textId="77777777" w:rsidR="00D10955" w:rsidRDefault="00D10955" w:rsidP="005856B0">
            <w:pPr>
              <w:pStyle w:val="af6"/>
            </w:pPr>
            <w:r>
              <w:t>0xFA28</w:t>
            </w:r>
          </w:p>
        </w:tc>
        <w:tc>
          <w:tcPr>
            <w:tcW w:w="2214" w:type="pct"/>
            <w:vAlign w:val="center"/>
          </w:tcPr>
          <w:p w14:paraId="596B6A06" w14:textId="77777777" w:rsidR="00D10955" w:rsidRDefault="00D10955" w:rsidP="00335EBC">
            <w:pPr>
              <w:pStyle w:val="af6"/>
              <w:jc w:val="left"/>
            </w:pPr>
            <w:proofErr w:type="spellStart"/>
            <w:r w:rsidRPr="00F11A9D">
              <w:t>TDESAttacked</w:t>
            </w:r>
            <w:proofErr w:type="spellEnd"/>
          </w:p>
        </w:tc>
        <w:tc>
          <w:tcPr>
            <w:tcW w:w="1374" w:type="pct"/>
            <w:vAlign w:val="center"/>
          </w:tcPr>
          <w:p w14:paraId="08CF4877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算法</w:t>
            </w:r>
            <w:r>
              <w:t>被攻击</w:t>
            </w:r>
          </w:p>
        </w:tc>
        <w:tc>
          <w:tcPr>
            <w:tcW w:w="438" w:type="pct"/>
            <w:vMerge/>
          </w:tcPr>
          <w:p w14:paraId="131BC05F" w14:textId="77777777" w:rsidR="00D10955" w:rsidRDefault="00D10955" w:rsidP="005856B0">
            <w:pPr>
              <w:pStyle w:val="af6"/>
            </w:pPr>
          </w:p>
        </w:tc>
      </w:tr>
      <w:tr w:rsidR="00D10955" w14:paraId="1609B42F" w14:textId="77777777" w:rsidTr="00335EBC">
        <w:tblPrEx>
          <w:jc w:val="left"/>
        </w:tblPrEx>
        <w:tc>
          <w:tcPr>
            <w:tcW w:w="440" w:type="pct"/>
          </w:tcPr>
          <w:p w14:paraId="2F8F5F23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2A419184" w14:textId="77777777" w:rsidR="00D10955" w:rsidRDefault="00D10955" w:rsidP="001F6657">
            <w:pPr>
              <w:pStyle w:val="af6"/>
            </w:pPr>
            <w:r>
              <w:t>0xFA31</w:t>
            </w:r>
          </w:p>
        </w:tc>
        <w:tc>
          <w:tcPr>
            <w:tcW w:w="2214" w:type="pct"/>
          </w:tcPr>
          <w:p w14:paraId="30783997" w14:textId="77777777" w:rsidR="00D10955" w:rsidRDefault="00D10955" w:rsidP="00335EBC">
            <w:pPr>
              <w:pStyle w:val="af6"/>
              <w:jc w:val="left"/>
            </w:pPr>
            <w:r w:rsidRPr="001F6657">
              <w:t>SM4Null</w:t>
            </w:r>
          </w:p>
        </w:tc>
        <w:tc>
          <w:tcPr>
            <w:tcW w:w="1374" w:type="pct"/>
            <w:vAlign w:val="center"/>
          </w:tcPr>
          <w:p w14:paraId="0F461805" w14:textId="77777777" w:rsidR="00D10955" w:rsidRDefault="00D10955" w:rsidP="00335EBC">
            <w:pPr>
              <w:pStyle w:val="af6"/>
              <w:jc w:val="left"/>
            </w:pPr>
            <w:r>
              <w:t>输入为空</w:t>
            </w:r>
          </w:p>
        </w:tc>
        <w:tc>
          <w:tcPr>
            <w:tcW w:w="438" w:type="pct"/>
            <w:vMerge w:val="restart"/>
            <w:vAlign w:val="center"/>
          </w:tcPr>
          <w:p w14:paraId="0F143A35" w14:textId="77777777" w:rsidR="00D10955" w:rsidRDefault="00D10955" w:rsidP="001F6657">
            <w:pPr>
              <w:pStyle w:val="af6"/>
            </w:pPr>
            <w:r>
              <w:rPr>
                <w:rFonts w:hint="eastAsia"/>
              </w:rPr>
              <w:t>SM4</w:t>
            </w:r>
            <w:r>
              <w:rPr>
                <w:rFonts w:hint="eastAsia"/>
              </w:rPr>
              <w:t>算法</w:t>
            </w:r>
          </w:p>
        </w:tc>
      </w:tr>
      <w:tr w:rsidR="00D10955" w14:paraId="51A34B41" w14:textId="77777777" w:rsidTr="00335EBC">
        <w:tblPrEx>
          <w:jc w:val="left"/>
        </w:tblPrEx>
        <w:tc>
          <w:tcPr>
            <w:tcW w:w="440" w:type="pct"/>
          </w:tcPr>
          <w:p w14:paraId="0D523A02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2688046B" w14:textId="77777777" w:rsidR="00D10955" w:rsidRDefault="00D10955" w:rsidP="001F6657">
            <w:pPr>
              <w:pStyle w:val="af6"/>
            </w:pPr>
            <w:r>
              <w:t>0xFA32</w:t>
            </w:r>
          </w:p>
        </w:tc>
        <w:tc>
          <w:tcPr>
            <w:tcW w:w="2214" w:type="pct"/>
          </w:tcPr>
          <w:p w14:paraId="4B1E3E5C" w14:textId="77777777" w:rsidR="00D10955" w:rsidRDefault="00D10955" w:rsidP="00335EBC">
            <w:pPr>
              <w:pStyle w:val="af6"/>
              <w:jc w:val="left"/>
            </w:pPr>
            <w:r w:rsidRPr="001F6657">
              <w:t>SM4LengthError</w:t>
            </w:r>
          </w:p>
        </w:tc>
        <w:tc>
          <w:tcPr>
            <w:tcW w:w="1374" w:type="pct"/>
            <w:vAlign w:val="center"/>
          </w:tcPr>
          <w:p w14:paraId="624B1FD1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长度</w:t>
            </w:r>
            <w:r>
              <w:t>错误</w:t>
            </w:r>
          </w:p>
        </w:tc>
        <w:tc>
          <w:tcPr>
            <w:tcW w:w="438" w:type="pct"/>
            <w:vMerge/>
          </w:tcPr>
          <w:p w14:paraId="7710914E" w14:textId="77777777" w:rsidR="00D10955" w:rsidRDefault="00D10955" w:rsidP="001F6657">
            <w:pPr>
              <w:pStyle w:val="af6"/>
            </w:pPr>
          </w:p>
        </w:tc>
      </w:tr>
      <w:tr w:rsidR="00D10955" w14:paraId="2EBA84FF" w14:textId="77777777" w:rsidTr="00335EBC">
        <w:tblPrEx>
          <w:jc w:val="left"/>
        </w:tblPrEx>
        <w:tc>
          <w:tcPr>
            <w:tcW w:w="440" w:type="pct"/>
          </w:tcPr>
          <w:p w14:paraId="008AE870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6C03D2C6" w14:textId="77777777" w:rsidR="00D10955" w:rsidRDefault="00D10955" w:rsidP="001F6657">
            <w:pPr>
              <w:pStyle w:val="af6"/>
            </w:pPr>
            <w:r>
              <w:t>0xFA33</w:t>
            </w:r>
          </w:p>
        </w:tc>
        <w:tc>
          <w:tcPr>
            <w:tcW w:w="2214" w:type="pct"/>
          </w:tcPr>
          <w:p w14:paraId="69B9D7B6" w14:textId="77777777" w:rsidR="00D10955" w:rsidRDefault="00D10955" w:rsidP="00335EBC">
            <w:pPr>
              <w:pStyle w:val="af6"/>
              <w:jc w:val="left"/>
            </w:pPr>
            <w:r w:rsidRPr="001F6657">
              <w:t>SM4LengthZero</w:t>
            </w:r>
          </w:p>
        </w:tc>
        <w:tc>
          <w:tcPr>
            <w:tcW w:w="1374" w:type="pct"/>
            <w:vAlign w:val="center"/>
          </w:tcPr>
          <w:p w14:paraId="19954825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输入</w:t>
            </w:r>
            <w:r>
              <w:t>长度为</w:t>
            </w:r>
            <w:r>
              <w:rPr>
                <w:rFonts w:hint="eastAsia"/>
              </w:rPr>
              <w:t>0</w:t>
            </w:r>
          </w:p>
        </w:tc>
        <w:tc>
          <w:tcPr>
            <w:tcW w:w="438" w:type="pct"/>
            <w:vMerge/>
          </w:tcPr>
          <w:p w14:paraId="0EFD83EB" w14:textId="77777777" w:rsidR="00D10955" w:rsidRDefault="00D10955" w:rsidP="001F6657">
            <w:pPr>
              <w:pStyle w:val="af6"/>
            </w:pPr>
          </w:p>
        </w:tc>
      </w:tr>
      <w:tr w:rsidR="00D10955" w14:paraId="353B60B5" w14:textId="77777777" w:rsidTr="00335EBC">
        <w:tblPrEx>
          <w:jc w:val="left"/>
        </w:tblPrEx>
        <w:tc>
          <w:tcPr>
            <w:tcW w:w="440" w:type="pct"/>
          </w:tcPr>
          <w:p w14:paraId="448CEE12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6D9614A8" w14:textId="77777777" w:rsidR="00D10955" w:rsidRDefault="00D10955" w:rsidP="001F6657">
            <w:pPr>
              <w:pStyle w:val="af6"/>
            </w:pPr>
            <w:r>
              <w:t>0xFA34</w:t>
            </w:r>
          </w:p>
        </w:tc>
        <w:tc>
          <w:tcPr>
            <w:tcW w:w="2214" w:type="pct"/>
          </w:tcPr>
          <w:p w14:paraId="31A3755B" w14:textId="77777777" w:rsidR="00D10955" w:rsidRDefault="00D10955" w:rsidP="00335EBC">
            <w:pPr>
              <w:pStyle w:val="af6"/>
              <w:jc w:val="left"/>
            </w:pPr>
            <w:r w:rsidRPr="001F6657">
              <w:t>SM4StateError</w:t>
            </w:r>
          </w:p>
        </w:tc>
        <w:tc>
          <w:tcPr>
            <w:tcW w:w="1374" w:type="pct"/>
            <w:vAlign w:val="center"/>
          </w:tcPr>
          <w:p w14:paraId="66D9F581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时钟</w:t>
            </w:r>
            <w:r>
              <w:t>状态异常，或未初始化</w:t>
            </w:r>
          </w:p>
        </w:tc>
        <w:tc>
          <w:tcPr>
            <w:tcW w:w="438" w:type="pct"/>
            <w:vMerge/>
          </w:tcPr>
          <w:p w14:paraId="52AC40B6" w14:textId="77777777" w:rsidR="00D10955" w:rsidRDefault="00D10955" w:rsidP="001F6657">
            <w:pPr>
              <w:pStyle w:val="af6"/>
            </w:pPr>
          </w:p>
        </w:tc>
      </w:tr>
      <w:tr w:rsidR="00D10955" w14:paraId="01B1D897" w14:textId="77777777" w:rsidTr="00335EBC">
        <w:tblPrEx>
          <w:jc w:val="left"/>
        </w:tblPrEx>
        <w:tc>
          <w:tcPr>
            <w:tcW w:w="440" w:type="pct"/>
          </w:tcPr>
          <w:p w14:paraId="41F9CA62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26D5E825" w14:textId="77777777" w:rsidR="00D10955" w:rsidRDefault="00D10955" w:rsidP="001F6657">
            <w:pPr>
              <w:pStyle w:val="af6"/>
            </w:pPr>
            <w:r>
              <w:t>0xFA35</w:t>
            </w:r>
          </w:p>
        </w:tc>
        <w:tc>
          <w:tcPr>
            <w:tcW w:w="2214" w:type="pct"/>
          </w:tcPr>
          <w:p w14:paraId="7737A569" w14:textId="77777777" w:rsidR="00D10955" w:rsidRDefault="00D10955" w:rsidP="00335EBC">
            <w:pPr>
              <w:pStyle w:val="af6"/>
              <w:jc w:val="left"/>
            </w:pPr>
            <w:r w:rsidRPr="001F6657">
              <w:t>SM4SeedError</w:t>
            </w:r>
          </w:p>
        </w:tc>
        <w:tc>
          <w:tcPr>
            <w:tcW w:w="1374" w:type="pct"/>
            <w:vAlign w:val="center"/>
          </w:tcPr>
          <w:p w14:paraId="2CD1A269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随机数</w:t>
            </w:r>
            <w:r>
              <w:t>种子错误</w:t>
            </w:r>
          </w:p>
        </w:tc>
        <w:tc>
          <w:tcPr>
            <w:tcW w:w="438" w:type="pct"/>
            <w:vMerge/>
          </w:tcPr>
          <w:p w14:paraId="015053F7" w14:textId="77777777" w:rsidR="00D10955" w:rsidRDefault="00D10955" w:rsidP="001F6657">
            <w:pPr>
              <w:pStyle w:val="af6"/>
            </w:pPr>
          </w:p>
        </w:tc>
      </w:tr>
      <w:tr w:rsidR="00D10955" w14:paraId="3541B80B" w14:textId="77777777" w:rsidTr="00335EBC">
        <w:tblPrEx>
          <w:jc w:val="left"/>
        </w:tblPrEx>
        <w:tc>
          <w:tcPr>
            <w:tcW w:w="440" w:type="pct"/>
          </w:tcPr>
          <w:p w14:paraId="1ECED2A1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7F732B2F" w14:textId="77777777" w:rsidR="00D10955" w:rsidRDefault="00D10955" w:rsidP="001F6657">
            <w:pPr>
              <w:pStyle w:val="af6"/>
            </w:pPr>
            <w:r>
              <w:t>0xFA36</w:t>
            </w:r>
          </w:p>
        </w:tc>
        <w:tc>
          <w:tcPr>
            <w:tcW w:w="2214" w:type="pct"/>
          </w:tcPr>
          <w:p w14:paraId="004CA094" w14:textId="77777777" w:rsidR="00D10955" w:rsidRDefault="00D10955" w:rsidP="00335EBC">
            <w:pPr>
              <w:pStyle w:val="af6"/>
              <w:jc w:val="left"/>
            </w:pPr>
            <w:r w:rsidRPr="001F6657">
              <w:t>SM4CloseError</w:t>
            </w:r>
          </w:p>
        </w:tc>
        <w:tc>
          <w:tcPr>
            <w:tcW w:w="1374" w:type="pct"/>
            <w:vAlign w:val="center"/>
          </w:tcPr>
          <w:p w14:paraId="16B8F841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时钟关闭</w:t>
            </w:r>
            <w:r>
              <w:t>异常</w:t>
            </w:r>
          </w:p>
        </w:tc>
        <w:tc>
          <w:tcPr>
            <w:tcW w:w="438" w:type="pct"/>
            <w:vMerge/>
          </w:tcPr>
          <w:p w14:paraId="511888B7" w14:textId="77777777" w:rsidR="00D10955" w:rsidRDefault="00D10955" w:rsidP="001F6657">
            <w:pPr>
              <w:pStyle w:val="af6"/>
            </w:pPr>
          </w:p>
        </w:tc>
      </w:tr>
      <w:tr w:rsidR="00D10955" w14:paraId="5957A305" w14:textId="77777777" w:rsidTr="00335EBC">
        <w:tblPrEx>
          <w:jc w:val="left"/>
        </w:tblPrEx>
        <w:tc>
          <w:tcPr>
            <w:tcW w:w="440" w:type="pct"/>
          </w:tcPr>
          <w:p w14:paraId="353E48B3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3177D88A" w14:textId="77777777" w:rsidR="00D10955" w:rsidRDefault="00D10955" w:rsidP="001F6657">
            <w:pPr>
              <w:pStyle w:val="af6"/>
            </w:pPr>
            <w:r>
              <w:t>0xFA37</w:t>
            </w:r>
          </w:p>
        </w:tc>
        <w:tc>
          <w:tcPr>
            <w:tcW w:w="2214" w:type="pct"/>
          </w:tcPr>
          <w:p w14:paraId="5DBAF3FB" w14:textId="77777777" w:rsidR="00D10955" w:rsidRDefault="00D10955" w:rsidP="00335EBC">
            <w:pPr>
              <w:pStyle w:val="af6"/>
              <w:jc w:val="left"/>
            </w:pPr>
            <w:r w:rsidRPr="001F6657">
              <w:t>SM4Attacked</w:t>
            </w:r>
          </w:p>
        </w:tc>
        <w:tc>
          <w:tcPr>
            <w:tcW w:w="1374" w:type="pct"/>
            <w:vAlign w:val="center"/>
          </w:tcPr>
          <w:p w14:paraId="682ED9D2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算法</w:t>
            </w:r>
            <w:r>
              <w:t>被攻击</w:t>
            </w:r>
          </w:p>
        </w:tc>
        <w:tc>
          <w:tcPr>
            <w:tcW w:w="438" w:type="pct"/>
            <w:vMerge/>
          </w:tcPr>
          <w:p w14:paraId="68672DDF" w14:textId="77777777" w:rsidR="00D10955" w:rsidRDefault="00D10955" w:rsidP="001F6657">
            <w:pPr>
              <w:pStyle w:val="af6"/>
            </w:pPr>
          </w:p>
        </w:tc>
      </w:tr>
      <w:tr w:rsidR="00D10955" w14:paraId="6AC2C715" w14:textId="77777777" w:rsidTr="00335EBC">
        <w:tblPrEx>
          <w:jc w:val="left"/>
        </w:tblPrEx>
        <w:tc>
          <w:tcPr>
            <w:tcW w:w="440" w:type="pct"/>
          </w:tcPr>
          <w:p w14:paraId="1215DCF2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6BC9F97E" w14:textId="77777777" w:rsidR="00D10955" w:rsidRDefault="00D10955" w:rsidP="001F6657">
            <w:pPr>
              <w:pStyle w:val="af6"/>
            </w:pPr>
            <w:r>
              <w:t>0xFA41</w:t>
            </w:r>
          </w:p>
        </w:tc>
        <w:tc>
          <w:tcPr>
            <w:tcW w:w="2214" w:type="pct"/>
          </w:tcPr>
          <w:p w14:paraId="3E753ED9" w14:textId="77777777" w:rsidR="00D10955" w:rsidRDefault="00D10955" w:rsidP="00335EBC">
            <w:pPr>
              <w:pStyle w:val="af6"/>
              <w:jc w:val="left"/>
            </w:pPr>
            <w:proofErr w:type="spellStart"/>
            <w:r w:rsidRPr="001F6657">
              <w:t>ModInvNotExsited</w:t>
            </w:r>
            <w:proofErr w:type="spellEnd"/>
          </w:p>
        </w:tc>
        <w:tc>
          <w:tcPr>
            <w:tcW w:w="1374" w:type="pct"/>
          </w:tcPr>
          <w:p w14:paraId="32F8F036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模逆</w:t>
            </w:r>
            <w:r>
              <w:t>不存在</w:t>
            </w:r>
          </w:p>
        </w:tc>
        <w:tc>
          <w:tcPr>
            <w:tcW w:w="438" w:type="pct"/>
            <w:vMerge w:val="restart"/>
            <w:vAlign w:val="center"/>
          </w:tcPr>
          <w:p w14:paraId="1324183E" w14:textId="77777777" w:rsidR="00D10955" w:rsidRDefault="00D10955" w:rsidP="001F6657">
            <w:pPr>
              <w:pStyle w:val="af6"/>
            </w:pPr>
            <w:r>
              <w:rPr>
                <w:rFonts w:hint="eastAsia"/>
              </w:rPr>
              <w:t>RSA</w:t>
            </w:r>
            <w:r>
              <w:t>算法</w:t>
            </w:r>
          </w:p>
        </w:tc>
      </w:tr>
      <w:tr w:rsidR="00D10955" w14:paraId="7934D154" w14:textId="77777777" w:rsidTr="00335EBC">
        <w:tblPrEx>
          <w:jc w:val="left"/>
        </w:tblPrEx>
        <w:tc>
          <w:tcPr>
            <w:tcW w:w="440" w:type="pct"/>
          </w:tcPr>
          <w:p w14:paraId="4D5C522F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69C9C1F1" w14:textId="77777777" w:rsidR="00D10955" w:rsidRDefault="00D10955" w:rsidP="001F6657">
            <w:pPr>
              <w:pStyle w:val="af6"/>
            </w:pPr>
            <w:r>
              <w:t>0xFA42</w:t>
            </w:r>
          </w:p>
        </w:tc>
        <w:tc>
          <w:tcPr>
            <w:tcW w:w="2214" w:type="pct"/>
          </w:tcPr>
          <w:p w14:paraId="7C2237D4" w14:textId="77777777" w:rsidR="00D10955" w:rsidRDefault="00D10955" w:rsidP="00335EBC">
            <w:pPr>
              <w:pStyle w:val="af6"/>
              <w:jc w:val="left"/>
            </w:pPr>
            <w:proofErr w:type="spellStart"/>
            <w:r w:rsidRPr="001F6657">
              <w:t>FillEArgError</w:t>
            </w:r>
            <w:proofErr w:type="spellEnd"/>
          </w:p>
        </w:tc>
        <w:tc>
          <w:tcPr>
            <w:tcW w:w="1374" w:type="pct"/>
          </w:tcPr>
          <w:p w14:paraId="47C4B4D4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填充</w:t>
            </w:r>
            <w:r>
              <w:t>E</w:t>
            </w:r>
            <w:r>
              <w:t>值算法错误</w:t>
            </w:r>
          </w:p>
        </w:tc>
        <w:tc>
          <w:tcPr>
            <w:tcW w:w="438" w:type="pct"/>
            <w:vMerge/>
          </w:tcPr>
          <w:p w14:paraId="605A09BF" w14:textId="77777777" w:rsidR="00D10955" w:rsidRDefault="00D10955" w:rsidP="001F6657">
            <w:pPr>
              <w:pStyle w:val="af6"/>
            </w:pPr>
          </w:p>
        </w:tc>
      </w:tr>
      <w:tr w:rsidR="00D10955" w14:paraId="0C434ADF" w14:textId="77777777" w:rsidTr="00335EBC">
        <w:tblPrEx>
          <w:jc w:val="left"/>
        </w:tblPrEx>
        <w:tc>
          <w:tcPr>
            <w:tcW w:w="440" w:type="pct"/>
          </w:tcPr>
          <w:p w14:paraId="7A4F87C3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5818349B" w14:textId="77777777" w:rsidR="00D10955" w:rsidRDefault="00D10955" w:rsidP="001F6657">
            <w:pPr>
              <w:pStyle w:val="af6"/>
            </w:pPr>
            <w:r>
              <w:t>0xFA43</w:t>
            </w:r>
          </w:p>
        </w:tc>
        <w:tc>
          <w:tcPr>
            <w:tcW w:w="2214" w:type="pct"/>
          </w:tcPr>
          <w:p w14:paraId="33A70663" w14:textId="77777777" w:rsidR="00D10955" w:rsidRDefault="00D10955" w:rsidP="00335EBC">
            <w:pPr>
              <w:pStyle w:val="af6"/>
              <w:jc w:val="left"/>
            </w:pPr>
            <w:proofErr w:type="spellStart"/>
            <w:r w:rsidRPr="001F6657">
              <w:t>RSANBitlenError</w:t>
            </w:r>
            <w:proofErr w:type="spellEnd"/>
          </w:p>
        </w:tc>
        <w:tc>
          <w:tcPr>
            <w:tcW w:w="1374" w:type="pct"/>
          </w:tcPr>
          <w:p w14:paraId="29ACC2E8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N</w:t>
            </w:r>
            <w:r>
              <w:t>值长度错误</w:t>
            </w:r>
          </w:p>
        </w:tc>
        <w:tc>
          <w:tcPr>
            <w:tcW w:w="438" w:type="pct"/>
            <w:vMerge/>
          </w:tcPr>
          <w:p w14:paraId="63BE07EF" w14:textId="77777777" w:rsidR="00D10955" w:rsidRDefault="00D10955" w:rsidP="001F6657">
            <w:pPr>
              <w:pStyle w:val="af6"/>
            </w:pPr>
          </w:p>
        </w:tc>
      </w:tr>
      <w:tr w:rsidR="00D10955" w14:paraId="6345915F" w14:textId="77777777" w:rsidTr="00335EBC">
        <w:tblPrEx>
          <w:jc w:val="left"/>
        </w:tblPrEx>
        <w:tc>
          <w:tcPr>
            <w:tcW w:w="440" w:type="pct"/>
          </w:tcPr>
          <w:p w14:paraId="0C9C07D5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58E54068" w14:textId="77777777" w:rsidR="00D10955" w:rsidRDefault="00D10955" w:rsidP="001F6657">
            <w:pPr>
              <w:pStyle w:val="af6"/>
            </w:pPr>
            <w:r>
              <w:t>0xFA44</w:t>
            </w:r>
          </w:p>
        </w:tc>
        <w:tc>
          <w:tcPr>
            <w:tcW w:w="2214" w:type="pct"/>
          </w:tcPr>
          <w:p w14:paraId="6DE4C14D" w14:textId="77777777" w:rsidR="00D10955" w:rsidRDefault="00D10955" w:rsidP="00335EBC">
            <w:pPr>
              <w:pStyle w:val="af6"/>
              <w:jc w:val="left"/>
            </w:pPr>
            <w:proofErr w:type="spellStart"/>
            <w:r w:rsidRPr="001F6657">
              <w:t>RSAEBitlenError</w:t>
            </w:r>
            <w:proofErr w:type="spellEnd"/>
          </w:p>
        </w:tc>
        <w:tc>
          <w:tcPr>
            <w:tcW w:w="1374" w:type="pct"/>
          </w:tcPr>
          <w:p w14:paraId="7BD899E9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E</w:t>
            </w:r>
            <w:r>
              <w:t>值长度错误</w:t>
            </w:r>
          </w:p>
        </w:tc>
        <w:tc>
          <w:tcPr>
            <w:tcW w:w="438" w:type="pct"/>
            <w:vMerge/>
          </w:tcPr>
          <w:p w14:paraId="3F95720F" w14:textId="77777777" w:rsidR="00D10955" w:rsidRDefault="00D10955" w:rsidP="001F6657">
            <w:pPr>
              <w:pStyle w:val="af6"/>
            </w:pPr>
          </w:p>
        </w:tc>
      </w:tr>
      <w:tr w:rsidR="00D10955" w14:paraId="5A8AD19B" w14:textId="77777777" w:rsidTr="00335EBC">
        <w:tblPrEx>
          <w:jc w:val="left"/>
        </w:tblPrEx>
        <w:tc>
          <w:tcPr>
            <w:tcW w:w="440" w:type="pct"/>
          </w:tcPr>
          <w:p w14:paraId="7EE6E73D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7B42076B" w14:textId="77777777" w:rsidR="00D10955" w:rsidRDefault="00D10955" w:rsidP="001F6657">
            <w:pPr>
              <w:pStyle w:val="af6"/>
            </w:pPr>
            <w:r>
              <w:t>0xFA45</w:t>
            </w:r>
          </w:p>
        </w:tc>
        <w:tc>
          <w:tcPr>
            <w:tcW w:w="2214" w:type="pct"/>
          </w:tcPr>
          <w:p w14:paraId="2F23823E" w14:textId="77777777" w:rsidR="00D10955" w:rsidRDefault="00D10955" w:rsidP="00335EBC">
            <w:pPr>
              <w:pStyle w:val="af6"/>
              <w:jc w:val="left"/>
            </w:pPr>
            <w:proofErr w:type="spellStart"/>
            <w:r w:rsidRPr="001F6657">
              <w:t>RSANEvenError</w:t>
            </w:r>
            <w:proofErr w:type="spellEnd"/>
          </w:p>
        </w:tc>
        <w:tc>
          <w:tcPr>
            <w:tcW w:w="1374" w:type="pct"/>
          </w:tcPr>
          <w:p w14:paraId="00484D6F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N</w:t>
            </w:r>
            <w:r>
              <w:t>值</w:t>
            </w:r>
            <w:r>
              <w:rPr>
                <w:rFonts w:hint="eastAsia"/>
              </w:rPr>
              <w:t>偶数</w:t>
            </w:r>
            <w:r>
              <w:t>错误</w:t>
            </w:r>
          </w:p>
        </w:tc>
        <w:tc>
          <w:tcPr>
            <w:tcW w:w="438" w:type="pct"/>
            <w:vMerge/>
          </w:tcPr>
          <w:p w14:paraId="70CF44AF" w14:textId="77777777" w:rsidR="00D10955" w:rsidRDefault="00D10955" w:rsidP="001F6657">
            <w:pPr>
              <w:pStyle w:val="af6"/>
            </w:pPr>
          </w:p>
        </w:tc>
      </w:tr>
      <w:tr w:rsidR="00D10955" w14:paraId="4F97279F" w14:textId="77777777" w:rsidTr="00335EBC">
        <w:tblPrEx>
          <w:jc w:val="left"/>
        </w:tblPrEx>
        <w:tc>
          <w:tcPr>
            <w:tcW w:w="440" w:type="pct"/>
          </w:tcPr>
          <w:p w14:paraId="1A97FC0E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53AD6945" w14:textId="77777777" w:rsidR="00D10955" w:rsidRDefault="00D10955" w:rsidP="001F6657">
            <w:pPr>
              <w:pStyle w:val="af6"/>
            </w:pPr>
            <w:r>
              <w:t>0xFA46</w:t>
            </w:r>
          </w:p>
        </w:tc>
        <w:tc>
          <w:tcPr>
            <w:tcW w:w="2214" w:type="pct"/>
          </w:tcPr>
          <w:p w14:paraId="3EAC6125" w14:textId="77777777" w:rsidR="00D10955" w:rsidRDefault="00D10955" w:rsidP="00335EBC">
            <w:pPr>
              <w:pStyle w:val="af6"/>
              <w:jc w:val="left"/>
            </w:pPr>
            <w:proofErr w:type="spellStart"/>
            <w:r w:rsidRPr="001F6657">
              <w:t>AHECModExpCalError</w:t>
            </w:r>
            <w:proofErr w:type="spellEnd"/>
          </w:p>
        </w:tc>
        <w:tc>
          <w:tcPr>
            <w:tcW w:w="1374" w:type="pct"/>
          </w:tcPr>
          <w:p w14:paraId="7617A38D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AHEC</w:t>
            </w:r>
            <w:r>
              <w:t>模计算错误</w:t>
            </w:r>
          </w:p>
        </w:tc>
        <w:tc>
          <w:tcPr>
            <w:tcW w:w="438" w:type="pct"/>
            <w:vMerge/>
          </w:tcPr>
          <w:p w14:paraId="03EA53A2" w14:textId="77777777" w:rsidR="00D10955" w:rsidRDefault="00D10955" w:rsidP="001F6657">
            <w:pPr>
              <w:pStyle w:val="af6"/>
            </w:pPr>
          </w:p>
        </w:tc>
      </w:tr>
      <w:tr w:rsidR="00D10955" w14:paraId="6368E6A0" w14:textId="77777777" w:rsidTr="00335EBC">
        <w:tblPrEx>
          <w:jc w:val="left"/>
        </w:tblPrEx>
        <w:tc>
          <w:tcPr>
            <w:tcW w:w="440" w:type="pct"/>
          </w:tcPr>
          <w:p w14:paraId="74D7DA52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17DF7AA5" w14:textId="77777777" w:rsidR="00D10955" w:rsidRDefault="00D10955" w:rsidP="001F6657">
            <w:pPr>
              <w:pStyle w:val="af6"/>
            </w:pPr>
            <w:r>
              <w:t>0xFA47</w:t>
            </w:r>
          </w:p>
        </w:tc>
        <w:tc>
          <w:tcPr>
            <w:tcW w:w="2214" w:type="pct"/>
          </w:tcPr>
          <w:p w14:paraId="7370D358" w14:textId="77777777" w:rsidR="00D10955" w:rsidRDefault="00D10955" w:rsidP="00335EBC">
            <w:pPr>
              <w:pStyle w:val="af6"/>
              <w:jc w:val="left"/>
            </w:pPr>
            <w:proofErr w:type="spellStart"/>
            <w:r w:rsidRPr="001F6657">
              <w:t>SafeModExpError</w:t>
            </w:r>
            <w:proofErr w:type="spellEnd"/>
          </w:p>
        </w:tc>
        <w:tc>
          <w:tcPr>
            <w:tcW w:w="1374" w:type="pct"/>
          </w:tcPr>
          <w:p w14:paraId="4A68DB24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安全</w:t>
            </w:r>
            <w:r>
              <w:t>模式指数错误</w:t>
            </w:r>
          </w:p>
        </w:tc>
        <w:tc>
          <w:tcPr>
            <w:tcW w:w="438" w:type="pct"/>
            <w:vMerge/>
          </w:tcPr>
          <w:p w14:paraId="33ABDDCE" w14:textId="77777777" w:rsidR="00D10955" w:rsidRDefault="00D10955" w:rsidP="001F6657">
            <w:pPr>
              <w:pStyle w:val="af6"/>
            </w:pPr>
          </w:p>
        </w:tc>
      </w:tr>
      <w:tr w:rsidR="00D10955" w14:paraId="5D0ECA74" w14:textId="77777777" w:rsidTr="00335EBC">
        <w:tblPrEx>
          <w:jc w:val="left"/>
        </w:tblPrEx>
        <w:tc>
          <w:tcPr>
            <w:tcW w:w="440" w:type="pct"/>
          </w:tcPr>
          <w:p w14:paraId="4A646A35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094B442E" w14:textId="77777777" w:rsidR="00D10955" w:rsidRDefault="00D10955" w:rsidP="001F6657">
            <w:pPr>
              <w:pStyle w:val="af6"/>
            </w:pPr>
            <w:r>
              <w:t>0xFA48</w:t>
            </w:r>
          </w:p>
        </w:tc>
        <w:tc>
          <w:tcPr>
            <w:tcW w:w="2214" w:type="pct"/>
          </w:tcPr>
          <w:p w14:paraId="278352C8" w14:textId="77777777" w:rsidR="00D10955" w:rsidRDefault="00D10955" w:rsidP="00335EBC">
            <w:pPr>
              <w:pStyle w:val="af6"/>
              <w:jc w:val="left"/>
            </w:pPr>
            <w:proofErr w:type="spellStart"/>
            <w:r w:rsidRPr="001F6657">
              <w:t>SafeCRTModExpError</w:t>
            </w:r>
            <w:proofErr w:type="spellEnd"/>
          </w:p>
        </w:tc>
        <w:tc>
          <w:tcPr>
            <w:tcW w:w="1374" w:type="pct"/>
          </w:tcPr>
          <w:p w14:paraId="740B93BA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CRT</w:t>
            </w:r>
            <w:r>
              <w:rPr>
                <w:rFonts w:hint="eastAsia"/>
              </w:rPr>
              <w:t>安全</w:t>
            </w:r>
            <w:r>
              <w:t>模式指数错误</w:t>
            </w:r>
          </w:p>
        </w:tc>
        <w:tc>
          <w:tcPr>
            <w:tcW w:w="438" w:type="pct"/>
            <w:vMerge/>
          </w:tcPr>
          <w:p w14:paraId="7B2F34F0" w14:textId="77777777" w:rsidR="00D10955" w:rsidRDefault="00D10955" w:rsidP="001F6657">
            <w:pPr>
              <w:pStyle w:val="af6"/>
            </w:pPr>
          </w:p>
        </w:tc>
      </w:tr>
      <w:tr w:rsidR="00D10955" w14:paraId="1F905503" w14:textId="77777777" w:rsidTr="00335EBC">
        <w:tblPrEx>
          <w:jc w:val="left"/>
        </w:tblPrEx>
        <w:tc>
          <w:tcPr>
            <w:tcW w:w="440" w:type="pct"/>
          </w:tcPr>
          <w:p w14:paraId="1B79BA4E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27ED06F9" w14:textId="77777777" w:rsidR="00D10955" w:rsidRDefault="00D10955" w:rsidP="001F6657">
            <w:pPr>
              <w:pStyle w:val="af6"/>
            </w:pPr>
            <w:r>
              <w:t>0xFA49</w:t>
            </w:r>
          </w:p>
        </w:tc>
        <w:tc>
          <w:tcPr>
            <w:tcW w:w="2214" w:type="pct"/>
          </w:tcPr>
          <w:p w14:paraId="4B31409E" w14:textId="77777777" w:rsidR="00D10955" w:rsidRDefault="00D10955" w:rsidP="00335EBC">
            <w:pPr>
              <w:pStyle w:val="af6"/>
              <w:jc w:val="left"/>
            </w:pPr>
            <w:proofErr w:type="spellStart"/>
            <w:r w:rsidRPr="001F6657">
              <w:t>RSACloseError</w:t>
            </w:r>
            <w:proofErr w:type="spellEnd"/>
          </w:p>
        </w:tc>
        <w:tc>
          <w:tcPr>
            <w:tcW w:w="1374" w:type="pct"/>
          </w:tcPr>
          <w:p w14:paraId="3B88D626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时钟关闭异常</w:t>
            </w:r>
          </w:p>
        </w:tc>
        <w:tc>
          <w:tcPr>
            <w:tcW w:w="438" w:type="pct"/>
            <w:vMerge/>
          </w:tcPr>
          <w:p w14:paraId="0B8C471A" w14:textId="77777777" w:rsidR="00D10955" w:rsidRDefault="00D10955" w:rsidP="001F6657">
            <w:pPr>
              <w:pStyle w:val="af6"/>
            </w:pPr>
          </w:p>
        </w:tc>
      </w:tr>
      <w:tr w:rsidR="00D10955" w14:paraId="652FCBF6" w14:textId="77777777" w:rsidTr="00335EBC">
        <w:tblPrEx>
          <w:jc w:val="left"/>
        </w:tblPrEx>
        <w:tc>
          <w:tcPr>
            <w:tcW w:w="440" w:type="pct"/>
          </w:tcPr>
          <w:p w14:paraId="7F1A2023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284FECEE" w14:textId="77777777" w:rsidR="00D10955" w:rsidRDefault="00D10955" w:rsidP="001F6657">
            <w:pPr>
              <w:pStyle w:val="af6"/>
            </w:pPr>
            <w:r>
              <w:t>0xFA4A</w:t>
            </w:r>
          </w:p>
        </w:tc>
        <w:tc>
          <w:tcPr>
            <w:tcW w:w="2214" w:type="pct"/>
          </w:tcPr>
          <w:p w14:paraId="1D413703" w14:textId="77777777" w:rsidR="00D10955" w:rsidRDefault="00D10955" w:rsidP="00335EBC">
            <w:pPr>
              <w:pStyle w:val="af6"/>
              <w:jc w:val="left"/>
            </w:pPr>
            <w:proofErr w:type="spellStart"/>
            <w:r w:rsidRPr="001F6657">
              <w:t>RSAWordlenError</w:t>
            </w:r>
            <w:proofErr w:type="spellEnd"/>
          </w:p>
        </w:tc>
        <w:tc>
          <w:tcPr>
            <w:tcW w:w="1374" w:type="pct"/>
          </w:tcPr>
          <w:p w14:paraId="69E82BAE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字</w:t>
            </w:r>
            <w:r>
              <w:t>长度错误</w:t>
            </w:r>
          </w:p>
        </w:tc>
        <w:tc>
          <w:tcPr>
            <w:tcW w:w="438" w:type="pct"/>
            <w:vMerge/>
          </w:tcPr>
          <w:p w14:paraId="0AE097E4" w14:textId="77777777" w:rsidR="00D10955" w:rsidRDefault="00D10955" w:rsidP="001F6657">
            <w:pPr>
              <w:pStyle w:val="af6"/>
            </w:pPr>
          </w:p>
        </w:tc>
      </w:tr>
      <w:tr w:rsidR="00D10955" w14:paraId="7F5907BA" w14:textId="77777777" w:rsidTr="00335EBC">
        <w:tblPrEx>
          <w:jc w:val="left"/>
        </w:tblPrEx>
        <w:tc>
          <w:tcPr>
            <w:tcW w:w="440" w:type="pct"/>
          </w:tcPr>
          <w:p w14:paraId="75B076CD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0DCA9FE5" w14:textId="77777777" w:rsidR="00D10955" w:rsidRDefault="00D10955" w:rsidP="001F6657">
            <w:pPr>
              <w:pStyle w:val="af6"/>
            </w:pPr>
            <w:r>
              <w:t>0xFA4B</w:t>
            </w:r>
          </w:p>
        </w:tc>
        <w:tc>
          <w:tcPr>
            <w:tcW w:w="2214" w:type="pct"/>
          </w:tcPr>
          <w:p w14:paraId="3164CCC3" w14:textId="77777777" w:rsidR="00D10955" w:rsidRDefault="00D10955" w:rsidP="00335EBC">
            <w:pPr>
              <w:pStyle w:val="af6"/>
              <w:jc w:val="left"/>
            </w:pPr>
            <w:proofErr w:type="spellStart"/>
            <w:r w:rsidRPr="001F6657">
              <w:t>PrimeTestError</w:t>
            </w:r>
            <w:proofErr w:type="spellEnd"/>
          </w:p>
        </w:tc>
        <w:tc>
          <w:tcPr>
            <w:tcW w:w="1374" w:type="pct"/>
          </w:tcPr>
          <w:p w14:paraId="03103401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测试异常</w:t>
            </w:r>
          </w:p>
        </w:tc>
        <w:tc>
          <w:tcPr>
            <w:tcW w:w="438" w:type="pct"/>
            <w:vMerge/>
          </w:tcPr>
          <w:p w14:paraId="1FA7B1B4" w14:textId="77777777" w:rsidR="00D10955" w:rsidRDefault="00D10955" w:rsidP="001F6657">
            <w:pPr>
              <w:pStyle w:val="af6"/>
            </w:pPr>
          </w:p>
        </w:tc>
      </w:tr>
      <w:tr w:rsidR="00D10955" w14:paraId="4D4D6A72" w14:textId="77777777" w:rsidTr="00335EBC">
        <w:tblPrEx>
          <w:jc w:val="left"/>
        </w:tblPrEx>
        <w:tc>
          <w:tcPr>
            <w:tcW w:w="440" w:type="pct"/>
          </w:tcPr>
          <w:p w14:paraId="158A6A67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7A20A065" w14:textId="77777777" w:rsidR="00D10955" w:rsidRDefault="00D10955" w:rsidP="001F6657">
            <w:pPr>
              <w:pStyle w:val="af6"/>
            </w:pPr>
            <w:r>
              <w:t>0xFA4C</w:t>
            </w:r>
          </w:p>
        </w:tc>
        <w:tc>
          <w:tcPr>
            <w:tcW w:w="2214" w:type="pct"/>
          </w:tcPr>
          <w:p w14:paraId="50B63E9F" w14:textId="77777777" w:rsidR="00D10955" w:rsidRPr="001F6657" w:rsidRDefault="00D10955" w:rsidP="00335EBC">
            <w:pPr>
              <w:pStyle w:val="af6"/>
              <w:jc w:val="left"/>
            </w:pPr>
            <w:proofErr w:type="spellStart"/>
            <w:r w:rsidRPr="001F6657">
              <w:t>RNGGenerateError</w:t>
            </w:r>
            <w:proofErr w:type="spellEnd"/>
          </w:p>
        </w:tc>
        <w:tc>
          <w:tcPr>
            <w:tcW w:w="1374" w:type="pct"/>
          </w:tcPr>
          <w:p w14:paraId="7A8D4462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生成</w:t>
            </w:r>
            <w:r>
              <w:t>密钥错误</w:t>
            </w:r>
          </w:p>
        </w:tc>
        <w:tc>
          <w:tcPr>
            <w:tcW w:w="438" w:type="pct"/>
            <w:vMerge/>
          </w:tcPr>
          <w:p w14:paraId="18854FA7" w14:textId="77777777" w:rsidR="00D10955" w:rsidRDefault="00D10955" w:rsidP="001F6657">
            <w:pPr>
              <w:pStyle w:val="af6"/>
            </w:pPr>
          </w:p>
        </w:tc>
      </w:tr>
      <w:tr w:rsidR="00D10955" w14:paraId="025EBB4D" w14:textId="77777777" w:rsidTr="00335EBC">
        <w:tblPrEx>
          <w:jc w:val="left"/>
        </w:tblPrEx>
        <w:tc>
          <w:tcPr>
            <w:tcW w:w="440" w:type="pct"/>
          </w:tcPr>
          <w:p w14:paraId="2DF97AC5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56E7ABDC" w14:textId="77777777" w:rsidR="00D10955" w:rsidRDefault="00D10955" w:rsidP="001F6657">
            <w:pPr>
              <w:pStyle w:val="af6"/>
            </w:pPr>
            <w:r>
              <w:t>0xFA51</w:t>
            </w:r>
          </w:p>
        </w:tc>
        <w:tc>
          <w:tcPr>
            <w:tcW w:w="2214" w:type="pct"/>
          </w:tcPr>
          <w:p w14:paraId="10B8FE07" w14:textId="77777777" w:rsidR="00D10955" w:rsidRPr="001F6657" w:rsidRDefault="00D10955" w:rsidP="00335EBC">
            <w:pPr>
              <w:pStyle w:val="af6"/>
              <w:jc w:val="left"/>
            </w:pPr>
            <w:r w:rsidRPr="00773087">
              <w:t>SM2BufferNull</w:t>
            </w:r>
          </w:p>
        </w:tc>
        <w:tc>
          <w:tcPr>
            <w:tcW w:w="1374" w:type="pct"/>
          </w:tcPr>
          <w:p w14:paraId="23F6039F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空指针</w:t>
            </w:r>
          </w:p>
        </w:tc>
        <w:tc>
          <w:tcPr>
            <w:tcW w:w="438" w:type="pct"/>
            <w:vMerge w:val="restart"/>
            <w:vAlign w:val="center"/>
          </w:tcPr>
          <w:p w14:paraId="2FF5C3A1" w14:textId="77777777" w:rsidR="00D10955" w:rsidRDefault="00D10955" w:rsidP="001F6657">
            <w:pPr>
              <w:pStyle w:val="af6"/>
            </w:pPr>
            <w:r>
              <w:rPr>
                <w:rFonts w:hint="eastAsia"/>
              </w:rPr>
              <w:t>SM</w:t>
            </w:r>
            <w:r>
              <w:t>2</w:t>
            </w:r>
            <w:r>
              <w:rPr>
                <w:rFonts w:hint="eastAsia"/>
              </w:rPr>
              <w:t>算法</w:t>
            </w:r>
          </w:p>
        </w:tc>
      </w:tr>
      <w:tr w:rsidR="00D10955" w14:paraId="42B9488E" w14:textId="77777777" w:rsidTr="00335EBC">
        <w:tblPrEx>
          <w:jc w:val="left"/>
        </w:tblPrEx>
        <w:tc>
          <w:tcPr>
            <w:tcW w:w="440" w:type="pct"/>
          </w:tcPr>
          <w:p w14:paraId="07443B37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5FA04FF9" w14:textId="77777777" w:rsidR="00D10955" w:rsidRDefault="00D10955" w:rsidP="001F6657">
            <w:pPr>
              <w:pStyle w:val="af6"/>
            </w:pPr>
            <w:r>
              <w:t>0xFA52</w:t>
            </w:r>
          </w:p>
        </w:tc>
        <w:tc>
          <w:tcPr>
            <w:tcW w:w="2214" w:type="pct"/>
          </w:tcPr>
          <w:p w14:paraId="2428EDA0" w14:textId="77777777" w:rsidR="00D10955" w:rsidRPr="001F6657" w:rsidRDefault="00D10955" w:rsidP="00335EBC">
            <w:pPr>
              <w:pStyle w:val="af6"/>
              <w:jc w:val="left"/>
            </w:pPr>
            <w:r w:rsidRPr="00773087">
              <w:t>SM2LengthError</w:t>
            </w:r>
          </w:p>
        </w:tc>
        <w:tc>
          <w:tcPr>
            <w:tcW w:w="1374" w:type="pct"/>
          </w:tcPr>
          <w:p w14:paraId="5130C613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输入</w:t>
            </w:r>
            <w:r>
              <w:t>长度错误</w:t>
            </w:r>
          </w:p>
        </w:tc>
        <w:tc>
          <w:tcPr>
            <w:tcW w:w="438" w:type="pct"/>
            <w:vMerge/>
          </w:tcPr>
          <w:p w14:paraId="572BB485" w14:textId="77777777" w:rsidR="00D10955" w:rsidRDefault="00D10955" w:rsidP="001F6657">
            <w:pPr>
              <w:pStyle w:val="af6"/>
            </w:pPr>
          </w:p>
        </w:tc>
      </w:tr>
      <w:tr w:rsidR="00D10955" w14:paraId="1A929C74" w14:textId="77777777" w:rsidTr="00335EBC">
        <w:tblPrEx>
          <w:jc w:val="left"/>
        </w:tblPrEx>
        <w:tc>
          <w:tcPr>
            <w:tcW w:w="440" w:type="pct"/>
          </w:tcPr>
          <w:p w14:paraId="59213B30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6AE884D7" w14:textId="77777777" w:rsidR="00D10955" w:rsidRDefault="00D10955" w:rsidP="001F6657">
            <w:pPr>
              <w:pStyle w:val="af6"/>
            </w:pPr>
            <w:r>
              <w:t>0xFA53</w:t>
            </w:r>
          </w:p>
        </w:tc>
        <w:tc>
          <w:tcPr>
            <w:tcW w:w="2214" w:type="pct"/>
          </w:tcPr>
          <w:p w14:paraId="753D153A" w14:textId="77777777" w:rsidR="00D10955" w:rsidRPr="001F6657" w:rsidRDefault="00D10955" w:rsidP="00335EBC">
            <w:pPr>
              <w:pStyle w:val="af6"/>
              <w:jc w:val="left"/>
            </w:pPr>
            <w:r w:rsidRPr="00773087">
              <w:t>PubKeyNot04</w:t>
            </w:r>
          </w:p>
        </w:tc>
        <w:tc>
          <w:tcPr>
            <w:tcW w:w="1374" w:type="pct"/>
          </w:tcPr>
          <w:p w14:paraId="43644C47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公钥</w:t>
            </w:r>
            <w:r>
              <w:t>不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开头</w:t>
            </w:r>
          </w:p>
        </w:tc>
        <w:tc>
          <w:tcPr>
            <w:tcW w:w="438" w:type="pct"/>
            <w:vMerge/>
          </w:tcPr>
          <w:p w14:paraId="79CF2385" w14:textId="77777777" w:rsidR="00D10955" w:rsidRDefault="00D10955" w:rsidP="001F6657">
            <w:pPr>
              <w:pStyle w:val="af6"/>
            </w:pPr>
          </w:p>
        </w:tc>
      </w:tr>
      <w:tr w:rsidR="00D10955" w14:paraId="36FE5F40" w14:textId="77777777" w:rsidTr="00335EBC">
        <w:tblPrEx>
          <w:jc w:val="left"/>
        </w:tblPrEx>
        <w:tc>
          <w:tcPr>
            <w:tcW w:w="440" w:type="pct"/>
          </w:tcPr>
          <w:p w14:paraId="0588E0CA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6F246645" w14:textId="77777777" w:rsidR="00D10955" w:rsidRDefault="00D10955" w:rsidP="001F6657">
            <w:pPr>
              <w:pStyle w:val="af6"/>
            </w:pPr>
            <w:r>
              <w:t>0xFA54</w:t>
            </w:r>
          </w:p>
        </w:tc>
        <w:tc>
          <w:tcPr>
            <w:tcW w:w="2214" w:type="pct"/>
          </w:tcPr>
          <w:p w14:paraId="62744A71" w14:textId="77777777" w:rsidR="00D10955" w:rsidRPr="001F6657" w:rsidRDefault="00D10955" w:rsidP="00335EBC">
            <w:pPr>
              <w:pStyle w:val="af6"/>
              <w:jc w:val="left"/>
            </w:pPr>
            <w:proofErr w:type="spellStart"/>
            <w:r w:rsidRPr="00773087">
              <w:t>PubKeyError</w:t>
            </w:r>
            <w:proofErr w:type="spellEnd"/>
          </w:p>
        </w:tc>
        <w:tc>
          <w:tcPr>
            <w:tcW w:w="1374" w:type="pct"/>
          </w:tcPr>
          <w:p w14:paraId="2258C81D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公钥</w:t>
            </w:r>
            <w:r>
              <w:t>错误</w:t>
            </w:r>
          </w:p>
        </w:tc>
        <w:tc>
          <w:tcPr>
            <w:tcW w:w="438" w:type="pct"/>
            <w:vMerge/>
          </w:tcPr>
          <w:p w14:paraId="4301CC10" w14:textId="77777777" w:rsidR="00D10955" w:rsidRDefault="00D10955" w:rsidP="001F6657">
            <w:pPr>
              <w:pStyle w:val="af6"/>
            </w:pPr>
          </w:p>
        </w:tc>
      </w:tr>
      <w:tr w:rsidR="00D10955" w14:paraId="7AC8B2F7" w14:textId="77777777" w:rsidTr="00335EBC">
        <w:tblPrEx>
          <w:jc w:val="left"/>
        </w:tblPrEx>
        <w:tc>
          <w:tcPr>
            <w:tcW w:w="440" w:type="pct"/>
          </w:tcPr>
          <w:p w14:paraId="5798E122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1F01A8C0" w14:textId="77777777" w:rsidR="00D10955" w:rsidRDefault="00D10955" w:rsidP="001F6657">
            <w:pPr>
              <w:pStyle w:val="af6"/>
            </w:pPr>
            <w:r>
              <w:t>0xFA55</w:t>
            </w:r>
          </w:p>
        </w:tc>
        <w:tc>
          <w:tcPr>
            <w:tcW w:w="2214" w:type="pct"/>
          </w:tcPr>
          <w:p w14:paraId="1DB38799" w14:textId="77777777" w:rsidR="00D10955" w:rsidRPr="001F6657" w:rsidRDefault="00D10955" w:rsidP="00335EBC">
            <w:pPr>
              <w:pStyle w:val="af6"/>
              <w:jc w:val="left"/>
            </w:pPr>
            <w:proofErr w:type="spellStart"/>
            <w:r w:rsidRPr="00773087">
              <w:t>PriKeyError</w:t>
            </w:r>
            <w:proofErr w:type="spellEnd"/>
          </w:p>
        </w:tc>
        <w:tc>
          <w:tcPr>
            <w:tcW w:w="1374" w:type="pct"/>
          </w:tcPr>
          <w:p w14:paraId="0B65B4C1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私钥</w:t>
            </w:r>
            <w:r>
              <w:t>错误</w:t>
            </w:r>
          </w:p>
        </w:tc>
        <w:tc>
          <w:tcPr>
            <w:tcW w:w="438" w:type="pct"/>
            <w:vMerge/>
          </w:tcPr>
          <w:p w14:paraId="57D3FE1E" w14:textId="77777777" w:rsidR="00D10955" w:rsidRDefault="00D10955" w:rsidP="001F6657">
            <w:pPr>
              <w:pStyle w:val="af6"/>
            </w:pPr>
          </w:p>
        </w:tc>
      </w:tr>
      <w:tr w:rsidR="00D10955" w14:paraId="768D0BAD" w14:textId="77777777" w:rsidTr="00335EBC">
        <w:tblPrEx>
          <w:jc w:val="left"/>
        </w:tblPrEx>
        <w:tc>
          <w:tcPr>
            <w:tcW w:w="440" w:type="pct"/>
          </w:tcPr>
          <w:p w14:paraId="0086A76B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48D166BF" w14:textId="77777777" w:rsidR="00D10955" w:rsidRDefault="00D10955" w:rsidP="001F6657">
            <w:pPr>
              <w:pStyle w:val="af6"/>
            </w:pPr>
            <w:r>
              <w:t>0xFA56</w:t>
            </w:r>
          </w:p>
        </w:tc>
        <w:tc>
          <w:tcPr>
            <w:tcW w:w="2214" w:type="pct"/>
          </w:tcPr>
          <w:p w14:paraId="245F940B" w14:textId="77777777" w:rsidR="00D10955" w:rsidRPr="001F6657" w:rsidRDefault="00D10955" w:rsidP="00335EBC">
            <w:pPr>
              <w:pStyle w:val="af6"/>
              <w:jc w:val="left"/>
            </w:pPr>
            <w:r w:rsidRPr="00773087">
              <w:t>SM2NotInCurve</w:t>
            </w:r>
          </w:p>
        </w:tc>
        <w:tc>
          <w:tcPr>
            <w:tcW w:w="1374" w:type="pct"/>
          </w:tcPr>
          <w:p w14:paraId="01BF2318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点</w:t>
            </w:r>
            <w:r>
              <w:t>不在曲线上</w:t>
            </w:r>
          </w:p>
        </w:tc>
        <w:tc>
          <w:tcPr>
            <w:tcW w:w="438" w:type="pct"/>
            <w:vMerge/>
          </w:tcPr>
          <w:p w14:paraId="1CB212EF" w14:textId="77777777" w:rsidR="00D10955" w:rsidRDefault="00D10955" w:rsidP="001F6657">
            <w:pPr>
              <w:pStyle w:val="af6"/>
            </w:pPr>
          </w:p>
        </w:tc>
      </w:tr>
      <w:tr w:rsidR="00D10955" w14:paraId="3146A360" w14:textId="77777777" w:rsidTr="00335EBC">
        <w:tblPrEx>
          <w:jc w:val="left"/>
        </w:tblPrEx>
        <w:tc>
          <w:tcPr>
            <w:tcW w:w="440" w:type="pct"/>
          </w:tcPr>
          <w:p w14:paraId="1C05ED2D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2A689E9B" w14:textId="77777777" w:rsidR="00D10955" w:rsidRDefault="00D10955" w:rsidP="001F6657">
            <w:pPr>
              <w:pStyle w:val="af6"/>
            </w:pPr>
            <w:r>
              <w:t>0xFA57</w:t>
            </w:r>
          </w:p>
        </w:tc>
        <w:tc>
          <w:tcPr>
            <w:tcW w:w="2214" w:type="pct"/>
          </w:tcPr>
          <w:p w14:paraId="0A997030" w14:textId="77777777" w:rsidR="00D10955" w:rsidRPr="001F6657" w:rsidRDefault="00D10955" w:rsidP="00335EBC">
            <w:pPr>
              <w:pStyle w:val="af6"/>
              <w:jc w:val="left"/>
            </w:pPr>
            <w:r w:rsidRPr="00773087">
              <w:t>SM2RandomTooLong</w:t>
            </w:r>
          </w:p>
        </w:tc>
        <w:tc>
          <w:tcPr>
            <w:tcW w:w="1374" w:type="pct"/>
          </w:tcPr>
          <w:p w14:paraId="3B7186AD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随机数</w:t>
            </w:r>
            <w:r>
              <w:t>K</w:t>
            </w:r>
            <w:r>
              <w:t>过大</w:t>
            </w:r>
          </w:p>
        </w:tc>
        <w:tc>
          <w:tcPr>
            <w:tcW w:w="438" w:type="pct"/>
            <w:vMerge/>
          </w:tcPr>
          <w:p w14:paraId="0D487F41" w14:textId="77777777" w:rsidR="00D10955" w:rsidRDefault="00D10955" w:rsidP="001F6657">
            <w:pPr>
              <w:pStyle w:val="af6"/>
            </w:pPr>
          </w:p>
        </w:tc>
      </w:tr>
      <w:tr w:rsidR="00D10955" w14:paraId="1E190819" w14:textId="77777777" w:rsidTr="00335EBC">
        <w:tblPrEx>
          <w:jc w:val="left"/>
        </w:tblPrEx>
        <w:tc>
          <w:tcPr>
            <w:tcW w:w="440" w:type="pct"/>
          </w:tcPr>
          <w:p w14:paraId="7DF66DA4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71D92FA0" w14:textId="77777777" w:rsidR="00D10955" w:rsidRDefault="00D10955" w:rsidP="001F6657">
            <w:pPr>
              <w:pStyle w:val="af6"/>
            </w:pPr>
            <w:r>
              <w:t>0xFA58</w:t>
            </w:r>
          </w:p>
        </w:tc>
        <w:tc>
          <w:tcPr>
            <w:tcW w:w="2214" w:type="pct"/>
          </w:tcPr>
          <w:p w14:paraId="3405017D" w14:textId="77777777" w:rsidR="00D10955" w:rsidRPr="001F6657" w:rsidRDefault="00D10955" w:rsidP="00335EBC">
            <w:pPr>
              <w:pStyle w:val="af6"/>
              <w:jc w:val="left"/>
            </w:pPr>
            <w:r w:rsidRPr="00773087">
              <w:t>SM2ZeroALL</w:t>
            </w:r>
          </w:p>
        </w:tc>
        <w:tc>
          <w:tcPr>
            <w:tcW w:w="1374" w:type="pct"/>
          </w:tcPr>
          <w:p w14:paraId="3F16F5B2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0</w:t>
            </w:r>
          </w:p>
        </w:tc>
        <w:tc>
          <w:tcPr>
            <w:tcW w:w="438" w:type="pct"/>
            <w:vMerge/>
          </w:tcPr>
          <w:p w14:paraId="6EDC8CF8" w14:textId="77777777" w:rsidR="00D10955" w:rsidRDefault="00D10955" w:rsidP="001F6657">
            <w:pPr>
              <w:pStyle w:val="af6"/>
            </w:pPr>
          </w:p>
        </w:tc>
      </w:tr>
      <w:tr w:rsidR="00D10955" w14:paraId="077FF61F" w14:textId="77777777" w:rsidTr="00335EBC">
        <w:tblPrEx>
          <w:jc w:val="left"/>
        </w:tblPrEx>
        <w:tc>
          <w:tcPr>
            <w:tcW w:w="440" w:type="pct"/>
          </w:tcPr>
          <w:p w14:paraId="41586041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767167CA" w14:textId="77777777" w:rsidR="00D10955" w:rsidRDefault="00D10955" w:rsidP="001F6657">
            <w:pPr>
              <w:pStyle w:val="af6"/>
            </w:pPr>
            <w:r>
              <w:t>0xFA59</w:t>
            </w:r>
          </w:p>
        </w:tc>
        <w:tc>
          <w:tcPr>
            <w:tcW w:w="2214" w:type="pct"/>
          </w:tcPr>
          <w:p w14:paraId="77A7A9D7" w14:textId="77777777" w:rsidR="00D10955" w:rsidRPr="001F6657" w:rsidRDefault="00D10955" w:rsidP="00335EBC">
            <w:pPr>
              <w:pStyle w:val="af6"/>
              <w:jc w:val="left"/>
            </w:pPr>
            <w:r w:rsidRPr="00773087">
              <w:t>SM2DecryVerifyFailed</w:t>
            </w:r>
          </w:p>
        </w:tc>
        <w:tc>
          <w:tcPr>
            <w:tcW w:w="1374" w:type="pct"/>
          </w:tcPr>
          <w:p w14:paraId="762B87E0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解密</w:t>
            </w:r>
            <w:r>
              <w:t>校验失败</w:t>
            </w:r>
          </w:p>
        </w:tc>
        <w:tc>
          <w:tcPr>
            <w:tcW w:w="438" w:type="pct"/>
            <w:vMerge/>
          </w:tcPr>
          <w:p w14:paraId="7F08966E" w14:textId="77777777" w:rsidR="00D10955" w:rsidRDefault="00D10955" w:rsidP="001F6657">
            <w:pPr>
              <w:pStyle w:val="af6"/>
            </w:pPr>
          </w:p>
        </w:tc>
      </w:tr>
      <w:tr w:rsidR="00D10955" w14:paraId="246C50EA" w14:textId="77777777" w:rsidTr="00335EBC">
        <w:tblPrEx>
          <w:jc w:val="left"/>
        </w:tblPrEx>
        <w:tc>
          <w:tcPr>
            <w:tcW w:w="440" w:type="pct"/>
          </w:tcPr>
          <w:p w14:paraId="5311B5FD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697F83A0" w14:textId="77777777" w:rsidR="00D10955" w:rsidRDefault="00D10955" w:rsidP="001F6657">
            <w:pPr>
              <w:pStyle w:val="af6"/>
            </w:pPr>
            <w:r>
              <w:t>0xFA5A</w:t>
            </w:r>
          </w:p>
        </w:tc>
        <w:tc>
          <w:tcPr>
            <w:tcW w:w="2214" w:type="pct"/>
          </w:tcPr>
          <w:p w14:paraId="5BE96D5C" w14:textId="77777777" w:rsidR="00D10955" w:rsidRPr="001F6657" w:rsidRDefault="00D10955" w:rsidP="00335EBC">
            <w:pPr>
              <w:pStyle w:val="af6"/>
              <w:jc w:val="left"/>
            </w:pPr>
            <w:r w:rsidRPr="00773087">
              <w:t>SM2SignFailed</w:t>
            </w:r>
          </w:p>
        </w:tc>
        <w:tc>
          <w:tcPr>
            <w:tcW w:w="1374" w:type="pct"/>
          </w:tcPr>
          <w:p w14:paraId="25155344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签名失败</w:t>
            </w:r>
          </w:p>
        </w:tc>
        <w:tc>
          <w:tcPr>
            <w:tcW w:w="438" w:type="pct"/>
            <w:vMerge/>
          </w:tcPr>
          <w:p w14:paraId="3E28204F" w14:textId="77777777" w:rsidR="00D10955" w:rsidRDefault="00D10955" w:rsidP="001F6657">
            <w:pPr>
              <w:pStyle w:val="af6"/>
            </w:pPr>
          </w:p>
        </w:tc>
      </w:tr>
      <w:tr w:rsidR="00D10955" w14:paraId="72F0C67E" w14:textId="77777777" w:rsidTr="00335EBC">
        <w:tblPrEx>
          <w:jc w:val="left"/>
        </w:tblPrEx>
        <w:tc>
          <w:tcPr>
            <w:tcW w:w="440" w:type="pct"/>
          </w:tcPr>
          <w:p w14:paraId="6A68EF28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56ABBCAD" w14:textId="77777777" w:rsidR="00D10955" w:rsidRDefault="00D10955" w:rsidP="001F6657">
            <w:pPr>
              <w:pStyle w:val="af6"/>
            </w:pPr>
            <w:r>
              <w:t>0xFA5B</w:t>
            </w:r>
          </w:p>
        </w:tc>
        <w:tc>
          <w:tcPr>
            <w:tcW w:w="2214" w:type="pct"/>
          </w:tcPr>
          <w:p w14:paraId="15722F50" w14:textId="77777777" w:rsidR="00D10955" w:rsidRPr="001F6657" w:rsidRDefault="00D10955" w:rsidP="00335EBC">
            <w:pPr>
              <w:pStyle w:val="af6"/>
              <w:jc w:val="left"/>
            </w:pPr>
            <w:r w:rsidRPr="00773087">
              <w:t>SM2VerifyFailed</w:t>
            </w:r>
          </w:p>
        </w:tc>
        <w:tc>
          <w:tcPr>
            <w:tcW w:w="1374" w:type="pct"/>
          </w:tcPr>
          <w:p w14:paraId="588DCA35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验签</w:t>
            </w:r>
            <w:r>
              <w:t>失败</w:t>
            </w:r>
          </w:p>
        </w:tc>
        <w:tc>
          <w:tcPr>
            <w:tcW w:w="438" w:type="pct"/>
            <w:vMerge/>
          </w:tcPr>
          <w:p w14:paraId="52932B4B" w14:textId="77777777" w:rsidR="00D10955" w:rsidRDefault="00D10955" w:rsidP="001F6657">
            <w:pPr>
              <w:pStyle w:val="af6"/>
            </w:pPr>
          </w:p>
        </w:tc>
      </w:tr>
      <w:tr w:rsidR="00D10955" w14:paraId="6C15E996" w14:textId="77777777" w:rsidTr="00335EBC">
        <w:tblPrEx>
          <w:jc w:val="left"/>
        </w:tblPrEx>
        <w:tc>
          <w:tcPr>
            <w:tcW w:w="440" w:type="pct"/>
          </w:tcPr>
          <w:p w14:paraId="19FBBF58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69E85846" w14:textId="77777777" w:rsidR="00D10955" w:rsidRDefault="00D10955" w:rsidP="001F6657">
            <w:pPr>
              <w:pStyle w:val="af6"/>
            </w:pPr>
            <w:r>
              <w:t>0xFA5C</w:t>
            </w:r>
          </w:p>
        </w:tc>
        <w:tc>
          <w:tcPr>
            <w:tcW w:w="2214" w:type="pct"/>
          </w:tcPr>
          <w:p w14:paraId="118F764F" w14:textId="77777777" w:rsidR="00D10955" w:rsidRPr="001F6657" w:rsidRDefault="00D10955" w:rsidP="00335EBC">
            <w:pPr>
              <w:pStyle w:val="af6"/>
              <w:jc w:val="left"/>
            </w:pPr>
            <w:r w:rsidRPr="00773087">
              <w:t>SM2ECCPError</w:t>
            </w:r>
          </w:p>
        </w:tc>
        <w:tc>
          <w:tcPr>
            <w:tcW w:w="1374" w:type="pct"/>
          </w:tcPr>
          <w:p w14:paraId="47BA785C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点乘运算</w:t>
            </w:r>
            <w:r>
              <w:t>错误</w:t>
            </w:r>
          </w:p>
        </w:tc>
        <w:tc>
          <w:tcPr>
            <w:tcW w:w="438" w:type="pct"/>
            <w:vMerge/>
          </w:tcPr>
          <w:p w14:paraId="57A83C16" w14:textId="77777777" w:rsidR="00D10955" w:rsidRDefault="00D10955" w:rsidP="001F6657">
            <w:pPr>
              <w:pStyle w:val="af6"/>
            </w:pPr>
          </w:p>
        </w:tc>
      </w:tr>
      <w:tr w:rsidR="00D10955" w14:paraId="0B360501" w14:textId="77777777" w:rsidTr="00335EBC">
        <w:tblPrEx>
          <w:jc w:val="left"/>
        </w:tblPrEx>
        <w:tc>
          <w:tcPr>
            <w:tcW w:w="440" w:type="pct"/>
          </w:tcPr>
          <w:p w14:paraId="1FAF1847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1B432E24" w14:textId="77777777" w:rsidR="00D10955" w:rsidRDefault="00D10955" w:rsidP="001F6657">
            <w:pPr>
              <w:pStyle w:val="af6"/>
            </w:pPr>
            <w:r>
              <w:t>0xFA5D</w:t>
            </w:r>
          </w:p>
        </w:tc>
        <w:tc>
          <w:tcPr>
            <w:tcW w:w="2214" w:type="pct"/>
          </w:tcPr>
          <w:p w14:paraId="7B4DE674" w14:textId="77777777" w:rsidR="00D10955" w:rsidRPr="001F6657" w:rsidRDefault="00D10955" w:rsidP="00335EBC">
            <w:pPr>
              <w:pStyle w:val="af6"/>
              <w:jc w:val="left"/>
            </w:pPr>
            <w:r w:rsidRPr="00773087">
              <w:t>SM2KError</w:t>
            </w:r>
          </w:p>
        </w:tc>
        <w:tc>
          <w:tcPr>
            <w:tcW w:w="1374" w:type="pct"/>
          </w:tcPr>
          <w:p w14:paraId="768EE600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安全</w:t>
            </w:r>
            <w:r>
              <w:t>版点乘运算中</w:t>
            </w:r>
            <w:r>
              <w:t>k</w:t>
            </w:r>
            <w:r>
              <w:t>被篡改</w:t>
            </w:r>
          </w:p>
        </w:tc>
        <w:tc>
          <w:tcPr>
            <w:tcW w:w="438" w:type="pct"/>
            <w:vMerge/>
          </w:tcPr>
          <w:p w14:paraId="631A8390" w14:textId="77777777" w:rsidR="00D10955" w:rsidRDefault="00D10955" w:rsidP="001F6657">
            <w:pPr>
              <w:pStyle w:val="af6"/>
            </w:pPr>
          </w:p>
        </w:tc>
      </w:tr>
      <w:tr w:rsidR="00D10955" w14:paraId="7362B8BE" w14:textId="77777777" w:rsidTr="00335EBC">
        <w:tblPrEx>
          <w:jc w:val="left"/>
        </w:tblPrEx>
        <w:tc>
          <w:tcPr>
            <w:tcW w:w="440" w:type="pct"/>
          </w:tcPr>
          <w:p w14:paraId="326ABB1A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43988FB7" w14:textId="77777777" w:rsidR="00D10955" w:rsidRDefault="00D10955" w:rsidP="001F6657">
            <w:pPr>
              <w:pStyle w:val="af6"/>
            </w:pPr>
            <w:r>
              <w:t>0xFA5E</w:t>
            </w:r>
          </w:p>
        </w:tc>
        <w:tc>
          <w:tcPr>
            <w:tcW w:w="2214" w:type="pct"/>
          </w:tcPr>
          <w:p w14:paraId="4ECE2CF5" w14:textId="77777777" w:rsidR="00D10955" w:rsidRPr="001F6657" w:rsidRDefault="00D10955" w:rsidP="00335EBC">
            <w:pPr>
              <w:pStyle w:val="af6"/>
              <w:jc w:val="left"/>
            </w:pPr>
            <w:r w:rsidRPr="00773087">
              <w:t>SM2NOMODINV</w:t>
            </w:r>
          </w:p>
        </w:tc>
        <w:tc>
          <w:tcPr>
            <w:tcW w:w="1374" w:type="pct"/>
          </w:tcPr>
          <w:p w14:paraId="569F85CC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模逆</w:t>
            </w:r>
            <w:r>
              <w:t>不存在</w:t>
            </w:r>
          </w:p>
        </w:tc>
        <w:tc>
          <w:tcPr>
            <w:tcW w:w="438" w:type="pct"/>
            <w:vMerge/>
          </w:tcPr>
          <w:p w14:paraId="40DCD84C" w14:textId="77777777" w:rsidR="00D10955" w:rsidRDefault="00D10955" w:rsidP="001F6657">
            <w:pPr>
              <w:pStyle w:val="af6"/>
            </w:pPr>
          </w:p>
        </w:tc>
      </w:tr>
      <w:tr w:rsidR="00D10955" w14:paraId="4175E603" w14:textId="77777777" w:rsidTr="00335EBC">
        <w:tblPrEx>
          <w:jc w:val="left"/>
        </w:tblPrEx>
        <w:tc>
          <w:tcPr>
            <w:tcW w:w="440" w:type="pct"/>
          </w:tcPr>
          <w:p w14:paraId="2D5648C3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62321E81" w14:textId="77777777" w:rsidR="00D10955" w:rsidRDefault="00D10955" w:rsidP="001F6657">
            <w:pPr>
              <w:pStyle w:val="af6"/>
            </w:pPr>
            <w:r>
              <w:t>0xFA5F</w:t>
            </w:r>
          </w:p>
        </w:tc>
        <w:tc>
          <w:tcPr>
            <w:tcW w:w="2214" w:type="pct"/>
          </w:tcPr>
          <w:p w14:paraId="37C92783" w14:textId="77777777" w:rsidR="00D10955" w:rsidRPr="001F6657" w:rsidRDefault="00D10955" w:rsidP="00335EBC">
            <w:pPr>
              <w:pStyle w:val="af6"/>
              <w:jc w:val="left"/>
            </w:pPr>
            <w:r w:rsidRPr="00773087">
              <w:t>SM2SetCipherError</w:t>
            </w:r>
          </w:p>
        </w:tc>
        <w:tc>
          <w:tcPr>
            <w:tcW w:w="1374" w:type="pct"/>
          </w:tcPr>
          <w:p w14:paraId="3AFD8E9A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密文格式错误</w:t>
            </w:r>
          </w:p>
        </w:tc>
        <w:tc>
          <w:tcPr>
            <w:tcW w:w="438" w:type="pct"/>
            <w:vMerge/>
          </w:tcPr>
          <w:p w14:paraId="2C5484C3" w14:textId="77777777" w:rsidR="00D10955" w:rsidRDefault="00D10955" w:rsidP="001F6657">
            <w:pPr>
              <w:pStyle w:val="af6"/>
            </w:pPr>
          </w:p>
        </w:tc>
      </w:tr>
      <w:tr w:rsidR="00D10955" w14:paraId="76D5CBE4" w14:textId="77777777" w:rsidTr="00335EBC">
        <w:tblPrEx>
          <w:jc w:val="left"/>
        </w:tblPrEx>
        <w:tc>
          <w:tcPr>
            <w:tcW w:w="440" w:type="pct"/>
          </w:tcPr>
          <w:p w14:paraId="6305CB44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7053E929" w14:textId="77777777" w:rsidR="00D10955" w:rsidRDefault="00D10955" w:rsidP="001F6657">
            <w:pPr>
              <w:pStyle w:val="af6"/>
            </w:pPr>
            <w:r>
              <w:t>0xFA61</w:t>
            </w:r>
          </w:p>
        </w:tc>
        <w:tc>
          <w:tcPr>
            <w:tcW w:w="2214" w:type="pct"/>
          </w:tcPr>
          <w:p w14:paraId="5E24B497" w14:textId="77777777" w:rsidR="00D10955" w:rsidRPr="001F6657" w:rsidRDefault="00D10955" w:rsidP="00335EBC">
            <w:pPr>
              <w:pStyle w:val="af6"/>
              <w:jc w:val="left"/>
            </w:pPr>
            <w:r w:rsidRPr="001D341C">
              <w:t>LENERR</w:t>
            </w:r>
          </w:p>
        </w:tc>
        <w:tc>
          <w:tcPr>
            <w:tcW w:w="1374" w:type="pct"/>
          </w:tcPr>
          <w:p w14:paraId="4130F7DF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SAC</w:t>
            </w:r>
            <w:r>
              <w:t xml:space="preserve"> RAM</w:t>
            </w:r>
            <w:r>
              <w:t>长度错误</w:t>
            </w:r>
          </w:p>
        </w:tc>
        <w:tc>
          <w:tcPr>
            <w:tcW w:w="438" w:type="pct"/>
            <w:vMerge w:val="restart"/>
            <w:vAlign w:val="center"/>
          </w:tcPr>
          <w:p w14:paraId="0EA1F8E3" w14:textId="77777777" w:rsidR="00D10955" w:rsidRDefault="00D10955" w:rsidP="001F6657">
            <w:pPr>
              <w:pStyle w:val="af6"/>
            </w:pPr>
            <w:r>
              <w:rPr>
                <w:rFonts w:hint="eastAsia"/>
              </w:rPr>
              <w:t>随机数</w:t>
            </w:r>
          </w:p>
        </w:tc>
      </w:tr>
      <w:tr w:rsidR="00D10955" w14:paraId="5BED9ADF" w14:textId="77777777" w:rsidTr="00335EBC">
        <w:tblPrEx>
          <w:jc w:val="left"/>
        </w:tblPrEx>
        <w:tc>
          <w:tcPr>
            <w:tcW w:w="440" w:type="pct"/>
          </w:tcPr>
          <w:p w14:paraId="02FBE936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152E6801" w14:textId="77777777" w:rsidR="00D10955" w:rsidRDefault="00D10955" w:rsidP="001F6657">
            <w:pPr>
              <w:pStyle w:val="af6"/>
            </w:pPr>
            <w:r>
              <w:t>0xFA62</w:t>
            </w:r>
          </w:p>
        </w:tc>
        <w:tc>
          <w:tcPr>
            <w:tcW w:w="2214" w:type="pct"/>
          </w:tcPr>
          <w:p w14:paraId="3058A85D" w14:textId="77777777" w:rsidR="00D10955" w:rsidRPr="001F6657" w:rsidRDefault="00D10955" w:rsidP="00335EBC">
            <w:pPr>
              <w:pStyle w:val="af6"/>
              <w:jc w:val="left"/>
            </w:pPr>
            <w:r w:rsidRPr="001D341C">
              <w:t>POKERERR</w:t>
            </w:r>
          </w:p>
        </w:tc>
        <w:tc>
          <w:tcPr>
            <w:tcW w:w="1374" w:type="pct"/>
          </w:tcPr>
          <w:p w14:paraId="543FB287" w14:textId="77777777" w:rsidR="00D10955" w:rsidRDefault="00D10955" w:rsidP="00335EBC">
            <w:pPr>
              <w:pStyle w:val="af6"/>
              <w:jc w:val="left"/>
            </w:pPr>
            <w:r>
              <w:t>P</w:t>
            </w:r>
            <w:r>
              <w:rPr>
                <w:rFonts w:hint="eastAsia"/>
              </w:rPr>
              <w:t>oker</w:t>
            </w:r>
            <w:r>
              <w:t>测试出错</w:t>
            </w:r>
          </w:p>
        </w:tc>
        <w:tc>
          <w:tcPr>
            <w:tcW w:w="438" w:type="pct"/>
            <w:vMerge/>
          </w:tcPr>
          <w:p w14:paraId="2AB0CE78" w14:textId="77777777" w:rsidR="00D10955" w:rsidRDefault="00D10955" w:rsidP="001F6657">
            <w:pPr>
              <w:pStyle w:val="af6"/>
            </w:pPr>
          </w:p>
        </w:tc>
      </w:tr>
      <w:tr w:rsidR="00D10955" w14:paraId="0519D3B2" w14:textId="77777777" w:rsidTr="00335EBC">
        <w:tblPrEx>
          <w:jc w:val="left"/>
        </w:tblPrEx>
        <w:tc>
          <w:tcPr>
            <w:tcW w:w="440" w:type="pct"/>
          </w:tcPr>
          <w:p w14:paraId="455B4F94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5B08B030" w14:textId="77777777" w:rsidR="00D10955" w:rsidRDefault="00D10955" w:rsidP="001F6657">
            <w:pPr>
              <w:pStyle w:val="af6"/>
            </w:pPr>
            <w:r>
              <w:t>0xFA63</w:t>
            </w:r>
          </w:p>
        </w:tc>
        <w:tc>
          <w:tcPr>
            <w:tcW w:w="2214" w:type="pct"/>
          </w:tcPr>
          <w:p w14:paraId="775C0FF4" w14:textId="77777777" w:rsidR="00D10955" w:rsidRPr="001F6657" w:rsidRDefault="00D10955" w:rsidP="00335EBC">
            <w:pPr>
              <w:pStyle w:val="af6"/>
              <w:jc w:val="left"/>
            </w:pPr>
            <w:r w:rsidRPr="001D341C">
              <w:t>ADDRNULL</w:t>
            </w:r>
          </w:p>
        </w:tc>
        <w:tc>
          <w:tcPr>
            <w:tcW w:w="1374" w:type="pct"/>
          </w:tcPr>
          <w:p w14:paraId="21DD00C6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地址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  <w:tc>
          <w:tcPr>
            <w:tcW w:w="438" w:type="pct"/>
            <w:vMerge/>
          </w:tcPr>
          <w:p w14:paraId="36736C98" w14:textId="77777777" w:rsidR="00D10955" w:rsidRDefault="00D10955" w:rsidP="001F6657">
            <w:pPr>
              <w:pStyle w:val="af6"/>
            </w:pPr>
          </w:p>
        </w:tc>
      </w:tr>
      <w:tr w:rsidR="00D10955" w14:paraId="62A4BB25" w14:textId="77777777" w:rsidTr="00335EBC">
        <w:tblPrEx>
          <w:jc w:val="left"/>
        </w:tblPrEx>
        <w:tc>
          <w:tcPr>
            <w:tcW w:w="440" w:type="pct"/>
          </w:tcPr>
          <w:p w14:paraId="4ADB0A49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50267C51" w14:textId="77777777" w:rsidR="00D10955" w:rsidRDefault="00D10955" w:rsidP="001F6657">
            <w:pPr>
              <w:pStyle w:val="af6"/>
            </w:pPr>
            <w:r>
              <w:t>0xFA64</w:t>
            </w:r>
          </w:p>
        </w:tc>
        <w:tc>
          <w:tcPr>
            <w:tcW w:w="2214" w:type="pct"/>
          </w:tcPr>
          <w:p w14:paraId="6F7C1B8B" w14:textId="77777777" w:rsidR="00D10955" w:rsidRPr="001F6657" w:rsidRDefault="00D10955" w:rsidP="00335EBC">
            <w:pPr>
              <w:pStyle w:val="af6"/>
              <w:jc w:val="left"/>
            </w:pPr>
            <w:r w:rsidRPr="001D341C">
              <w:t>RNGMODERR</w:t>
            </w:r>
          </w:p>
        </w:tc>
        <w:tc>
          <w:tcPr>
            <w:tcW w:w="1374" w:type="pct"/>
          </w:tcPr>
          <w:p w14:paraId="0739A7D3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模式错误</w:t>
            </w:r>
          </w:p>
        </w:tc>
        <w:tc>
          <w:tcPr>
            <w:tcW w:w="438" w:type="pct"/>
            <w:vMerge/>
          </w:tcPr>
          <w:p w14:paraId="49E7F4BC" w14:textId="77777777" w:rsidR="00D10955" w:rsidRDefault="00D10955" w:rsidP="001F6657">
            <w:pPr>
              <w:pStyle w:val="af6"/>
            </w:pPr>
          </w:p>
        </w:tc>
      </w:tr>
      <w:tr w:rsidR="00D10955" w14:paraId="03B978BB" w14:textId="77777777" w:rsidTr="00335EBC">
        <w:tblPrEx>
          <w:jc w:val="left"/>
        </w:tblPrEx>
        <w:tc>
          <w:tcPr>
            <w:tcW w:w="440" w:type="pct"/>
          </w:tcPr>
          <w:p w14:paraId="64AC5507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4246DE89" w14:textId="77777777" w:rsidR="00D10955" w:rsidRDefault="00D10955" w:rsidP="001F6657">
            <w:pPr>
              <w:pStyle w:val="af6"/>
            </w:pPr>
            <w:r>
              <w:t>0xFAA1</w:t>
            </w:r>
          </w:p>
        </w:tc>
        <w:tc>
          <w:tcPr>
            <w:tcW w:w="2214" w:type="pct"/>
          </w:tcPr>
          <w:p w14:paraId="33D40450" w14:textId="77777777" w:rsidR="00D10955" w:rsidRPr="001F6657" w:rsidRDefault="00D10955" w:rsidP="00335EBC">
            <w:pPr>
              <w:pStyle w:val="af6"/>
              <w:jc w:val="left"/>
            </w:pPr>
            <w:r w:rsidRPr="001D341C">
              <w:t>R_ALG_ADPT_DES_NOT_INIT</w:t>
            </w:r>
          </w:p>
        </w:tc>
        <w:tc>
          <w:tcPr>
            <w:tcW w:w="1374" w:type="pct"/>
          </w:tcPr>
          <w:p w14:paraId="67B64308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DES</w:t>
            </w:r>
            <w:r>
              <w:t>算法未初始化</w:t>
            </w:r>
          </w:p>
        </w:tc>
        <w:tc>
          <w:tcPr>
            <w:tcW w:w="438" w:type="pct"/>
            <w:vMerge w:val="restart"/>
            <w:vAlign w:val="center"/>
          </w:tcPr>
          <w:p w14:paraId="56367F2B" w14:textId="77777777" w:rsidR="00D10955" w:rsidRDefault="00D10955" w:rsidP="001F6657">
            <w:pPr>
              <w:pStyle w:val="af6"/>
            </w:pPr>
            <w:r>
              <w:rPr>
                <w:rFonts w:hint="eastAsia"/>
              </w:rPr>
              <w:t>适配层</w:t>
            </w:r>
            <w:r>
              <w:t>自定义</w:t>
            </w:r>
            <w:r>
              <w:rPr>
                <w:rFonts w:hint="eastAsia"/>
              </w:rPr>
              <w:t>算法</w:t>
            </w:r>
            <w:r>
              <w:t>错误</w:t>
            </w:r>
          </w:p>
        </w:tc>
      </w:tr>
      <w:tr w:rsidR="00D10955" w14:paraId="02B0276A" w14:textId="77777777" w:rsidTr="00335EBC">
        <w:tblPrEx>
          <w:jc w:val="left"/>
        </w:tblPrEx>
        <w:tc>
          <w:tcPr>
            <w:tcW w:w="440" w:type="pct"/>
          </w:tcPr>
          <w:p w14:paraId="7D5944D1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64B2108B" w14:textId="77777777" w:rsidR="00D10955" w:rsidRDefault="00D10955" w:rsidP="001F6657">
            <w:pPr>
              <w:pStyle w:val="af6"/>
            </w:pPr>
            <w:r>
              <w:t>0xFAA2</w:t>
            </w:r>
          </w:p>
        </w:tc>
        <w:tc>
          <w:tcPr>
            <w:tcW w:w="2214" w:type="pct"/>
          </w:tcPr>
          <w:p w14:paraId="1E317FD6" w14:textId="77777777" w:rsidR="00D10955" w:rsidRPr="001F6657" w:rsidRDefault="00D10955" w:rsidP="00335EBC">
            <w:pPr>
              <w:pStyle w:val="af6"/>
              <w:jc w:val="left"/>
            </w:pPr>
            <w:r w:rsidRPr="001D341C">
              <w:t>R_ALG_ADPT_DES_MODE_ERR</w:t>
            </w:r>
          </w:p>
        </w:tc>
        <w:tc>
          <w:tcPr>
            <w:tcW w:w="1374" w:type="pct"/>
          </w:tcPr>
          <w:p w14:paraId="6C01F853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算法</w:t>
            </w:r>
            <w:r>
              <w:t>模式错误</w:t>
            </w:r>
          </w:p>
        </w:tc>
        <w:tc>
          <w:tcPr>
            <w:tcW w:w="438" w:type="pct"/>
            <w:vMerge/>
          </w:tcPr>
          <w:p w14:paraId="22A08236" w14:textId="77777777" w:rsidR="00D10955" w:rsidRDefault="00D10955" w:rsidP="001F6657">
            <w:pPr>
              <w:pStyle w:val="af6"/>
            </w:pPr>
          </w:p>
        </w:tc>
      </w:tr>
      <w:tr w:rsidR="00D10955" w14:paraId="4E896678" w14:textId="77777777" w:rsidTr="00335EBC">
        <w:tblPrEx>
          <w:jc w:val="left"/>
        </w:tblPrEx>
        <w:tc>
          <w:tcPr>
            <w:tcW w:w="440" w:type="pct"/>
          </w:tcPr>
          <w:p w14:paraId="3AE4C029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74ACB6A4" w14:textId="77777777" w:rsidR="00D10955" w:rsidRDefault="00D10955" w:rsidP="001F6657">
            <w:pPr>
              <w:pStyle w:val="af6"/>
            </w:pPr>
            <w:r>
              <w:t>0xFAA3</w:t>
            </w:r>
          </w:p>
        </w:tc>
        <w:tc>
          <w:tcPr>
            <w:tcW w:w="2214" w:type="pct"/>
          </w:tcPr>
          <w:p w14:paraId="20E7A8F1" w14:textId="77777777" w:rsidR="00D10955" w:rsidRPr="001F6657" w:rsidRDefault="00D10955" w:rsidP="00335EBC">
            <w:pPr>
              <w:pStyle w:val="af6"/>
              <w:jc w:val="left"/>
            </w:pPr>
            <w:r w:rsidRPr="001D341C">
              <w:t>R_ALG_ADPT_RSA_SET_BIT_ERR</w:t>
            </w:r>
          </w:p>
        </w:tc>
        <w:tc>
          <w:tcPr>
            <w:tcW w:w="1374" w:type="pct"/>
          </w:tcPr>
          <w:p w14:paraId="7248E6A9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RSA</w:t>
            </w:r>
            <w:r>
              <w:t>算法设置比特错误</w:t>
            </w:r>
          </w:p>
        </w:tc>
        <w:tc>
          <w:tcPr>
            <w:tcW w:w="438" w:type="pct"/>
            <w:vMerge/>
          </w:tcPr>
          <w:p w14:paraId="71C5DBAD" w14:textId="77777777" w:rsidR="00D10955" w:rsidRDefault="00D10955" w:rsidP="001F6657">
            <w:pPr>
              <w:pStyle w:val="af6"/>
            </w:pPr>
          </w:p>
        </w:tc>
      </w:tr>
      <w:tr w:rsidR="00D10955" w14:paraId="2BD9CBF0" w14:textId="77777777" w:rsidTr="00335EBC">
        <w:tblPrEx>
          <w:jc w:val="left"/>
        </w:tblPrEx>
        <w:tc>
          <w:tcPr>
            <w:tcW w:w="440" w:type="pct"/>
          </w:tcPr>
          <w:p w14:paraId="082CF5B8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3FDB4B71" w14:textId="77777777" w:rsidR="00D10955" w:rsidRDefault="00D10955" w:rsidP="001F6657">
            <w:pPr>
              <w:pStyle w:val="af6"/>
            </w:pPr>
            <w:r>
              <w:t>0xFAA4</w:t>
            </w:r>
          </w:p>
        </w:tc>
        <w:tc>
          <w:tcPr>
            <w:tcW w:w="2214" w:type="pct"/>
          </w:tcPr>
          <w:p w14:paraId="5AE9FF59" w14:textId="77777777" w:rsidR="00D10955" w:rsidRPr="001F6657" w:rsidRDefault="00D10955" w:rsidP="00335EBC">
            <w:pPr>
              <w:pStyle w:val="af6"/>
              <w:jc w:val="left"/>
            </w:pPr>
            <w:r w:rsidRPr="001D341C">
              <w:t>R_ALG_ADPT_RSA_E_ERR</w:t>
            </w:r>
          </w:p>
        </w:tc>
        <w:tc>
          <w:tcPr>
            <w:tcW w:w="1374" w:type="pct"/>
          </w:tcPr>
          <w:p w14:paraId="5DF5D63E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RSA</w:t>
            </w:r>
            <w:r>
              <w:t>算法</w:t>
            </w:r>
            <w:r>
              <w:t>E</w:t>
            </w:r>
            <w:r>
              <w:t>值错误</w:t>
            </w:r>
          </w:p>
        </w:tc>
        <w:tc>
          <w:tcPr>
            <w:tcW w:w="438" w:type="pct"/>
            <w:vMerge/>
          </w:tcPr>
          <w:p w14:paraId="3B28EB5B" w14:textId="77777777" w:rsidR="00D10955" w:rsidRDefault="00D10955" w:rsidP="001F6657">
            <w:pPr>
              <w:pStyle w:val="af6"/>
            </w:pPr>
          </w:p>
        </w:tc>
      </w:tr>
      <w:tr w:rsidR="00D10955" w14:paraId="14FE80CF" w14:textId="77777777" w:rsidTr="00335EBC">
        <w:tblPrEx>
          <w:jc w:val="left"/>
        </w:tblPrEx>
        <w:tc>
          <w:tcPr>
            <w:tcW w:w="440" w:type="pct"/>
          </w:tcPr>
          <w:p w14:paraId="5D7193C5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693EE7BF" w14:textId="77777777" w:rsidR="00D10955" w:rsidRDefault="00D10955" w:rsidP="001F6657">
            <w:pPr>
              <w:pStyle w:val="af6"/>
            </w:pPr>
            <w:r>
              <w:t>0xFAA5</w:t>
            </w:r>
          </w:p>
        </w:tc>
        <w:tc>
          <w:tcPr>
            <w:tcW w:w="2214" w:type="pct"/>
          </w:tcPr>
          <w:p w14:paraId="2D4D7BE8" w14:textId="77777777" w:rsidR="00D10955" w:rsidRPr="001F6657" w:rsidRDefault="00D10955" w:rsidP="00335EBC">
            <w:pPr>
              <w:pStyle w:val="af6"/>
              <w:jc w:val="left"/>
            </w:pPr>
            <w:r w:rsidRPr="001D341C">
              <w:t>R_ALG_ADPT_RSA_BIT_LEN_ERR</w:t>
            </w:r>
          </w:p>
        </w:tc>
        <w:tc>
          <w:tcPr>
            <w:tcW w:w="1374" w:type="pct"/>
          </w:tcPr>
          <w:p w14:paraId="10972DE1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RSA</w:t>
            </w:r>
            <w:r>
              <w:t>算法</w:t>
            </w:r>
            <w:r>
              <w:rPr>
                <w:rFonts w:hint="eastAsia"/>
              </w:rPr>
              <w:t>公私钥比特</w:t>
            </w:r>
            <w:r>
              <w:t>错误</w:t>
            </w:r>
          </w:p>
        </w:tc>
        <w:tc>
          <w:tcPr>
            <w:tcW w:w="438" w:type="pct"/>
            <w:vMerge/>
          </w:tcPr>
          <w:p w14:paraId="12C7C5DE" w14:textId="77777777" w:rsidR="00D10955" w:rsidRDefault="00D10955" w:rsidP="001F6657">
            <w:pPr>
              <w:pStyle w:val="af6"/>
            </w:pPr>
          </w:p>
        </w:tc>
      </w:tr>
      <w:tr w:rsidR="00D10955" w14:paraId="262A17AA" w14:textId="77777777" w:rsidTr="00335EBC">
        <w:tblPrEx>
          <w:jc w:val="left"/>
        </w:tblPrEx>
        <w:tc>
          <w:tcPr>
            <w:tcW w:w="440" w:type="pct"/>
          </w:tcPr>
          <w:p w14:paraId="02A050A8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5B42ED22" w14:textId="77777777" w:rsidR="00D10955" w:rsidRDefault="00D10955" w:rsidP="001F6657">
            <w:pPr>
              <w:pStyle w:val="af6"/>
            </w:pPr>
            <w:r>
              <w:t>0xFAA6</w:t>
            </w:r>
          </w:p>
        </w:tc>
        <w:tc>
          <w:tcPr>
            <w:tcW w:w="2214" w:type="pct"/>
          </w:tcPr>
          <w:p w14:paraId="319022B9" w14:textId="77777777" w:rsidR="00D10955" w:rsidRPr="001F6657" w:rsidRDefault="00D10955" w:rsidP="00335EBC">
            <w:pPr>
              <w:pStyle w:val="af6"/>
              <w:jc w:val="left"/>
            </w:pPr>
            <w:r w:rsidRPr="001D341C">
              <w:t>R_ALG_ADPT_SM2_ROLE_ERR</w:t>
            </w:r>
          </w:p>
        </w:tc>
        <w:tc>
          <w:tcPr>
            <w:tcW w:w="1374" w:type="pct"/>
          </w:tcPr>
          <w:p w14:paraId="0190D6DF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SM</w:t>
            </w:r>
            <w:r>
              <w:t>2</w:t>
            </w:r>
            <w:r>
              <w:rPr>
                <w:rFonts w:hint="eastAsia"/>
              </w:rPr>
              <w:t>算法角色</w:t>
            </w:r>
            <w:r>
              <w:t>错误</w:t>
            </w:r>
          </w:p>
        </w:tc>
        <w:tc>
          <w:tcPr>
            <w:tcW w:w="438" w:type="pct"/>
            <w:vMerge/>
          </w:tcPr>
          <w:p w14:paraId="2C8FDD50" w14:textId="77777777" w:rsidR="00D10955" w:rsidRDefault="00D10955" w:rsidP="001F6657">
            <w:pPr>
              <w:pStyle w:val="af6"/>
            </w:pPr>
          </w:p>
        </w:tc>
      </w:tr>
      <w:tr w:rsidR="00D10955" w14:paraId="0EEB8B0F" w14:textId="77777777" w:rsidTr="00335EBC">
        <w:tblPrEx>
          <w:jc w:val="left"/>
        </w:tblPrEx>
        <w:tc>
          <w:tcPr>
            <w:tcW w:w="440" w:type="pct"/>
          </w:tcPr>
          <w:p w14:paraId="37DA8C51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5645E06B" w14:textId="77777777" w:rsidR="00D10955" w:rsidRDefault="00D10955" w:rsidP="001F6657">
            <w:pPr>
              <w:pStyle w:val="af6"/>
            </w:pPr>
            <w:r>
              <w:t>0xFAA7</w:t>
            </w:r>
          </w:p>
        </w:tc>
        <w:tc>
          <w:tcPr>
            <w:tcW w:w="2214" w:type="pct"/>
          </w:tcPr>
          <w:p w14:paraId="51BF5B10" w14:textId="77777777" w:rsidR="00D10955" w:rsidRPr="001F6657" w:rsidRDefault="00D10955" w:rsidP="00335EBC">
            <w:pPr>
              <w:pStyle w:val="af6"/>
              <w:jc w:val="left"/>
            </w:pPr>
            <w:r w:rsidRPr="001D341C">
              <w:t>R_ALG_ADPT_RAND_LEN_ERR</w:t>
            </w:r>
          </w:p>
        </w:tc>
        <w:tc>
          <w:tcPr>
            <w:tcW w:w="1374" w:type="pct"/>
          </w:tcPr>
          <w:p w14:paraId="351547C2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随机数</w:t>
            </w:r>
            <w:r>
              <w:t>长度错误</w:t>
            </w:r>
          </w:p>
        </w:tc>
        <w:tc>
          <w:tcPr>
            <w:tcW w:w="438" w:type="pct"/>
            <w:vMerge/>
          </w:tcPr>
          <w:p w14:paraId="0C6EBA3E" w14:textId="77777777" w:rsidR="00D10955" w:rsidRDefault="00D10955" w:rsidP="001F6657">
            <w:pPr>
              <w:pStyle w:val="af6"/>
            </w:pPr>
          </w:p>
        </w:tc>
      </w:tr>
      <w:tr w:rsidR="00D10955" w14:paraId="0C102805" w14:textId="77777777" w:rsidTr="00335EBC">
        <w:tblPrEx>
          <w:jc w:val="left"/>
        </w:tblPrEx>
        <w:tc>
          <w:tcPr>
            <w:tcW w:w="440" w:type="pct"/>
          </w:tcPr>
          <w:p w14:paraId="7D426A34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77F15016" w14:textId="77777777" w:rsidR="00D10955" w:rsidRDefault="00D10955" w:rsidP="001F6657">
            <w:pPr>
              <w:pStyle w:val="af6"/>
            </w:pPr>
            <w:r>
              <w:t>0xFAA8</w:t>
            </w:r>
          </w:p>
        </w:tc>
        <w:tc>
          <w:tcPr>
            <w:tcW w:w="2214" w:type="pct"/>
          </w:tcPr>
          <w:p w14:paraId="7F9A5E4A" w14:textId="77777777" w:rsidR="00D10955" w:rsidRPr="001F6657" w:rsidRDefault="00D10955" w:rsidP="00335EBC">
            <w:pPr>
              <w:pStyle w:val="af6"/>
              <w:jc w:val="left"/>
            </w:pPr>
            <w:r w:rsidRPr="001D341C">
              <w:t>R_ALG_ADPT_RAND_BUF_ERR</w:t>
            </w:r>
          </w:p>
        </w:tc>
        <w:tc>
          <w:tcPr>
            <w:tcW w:w="1374" w:type="pct"/>
          </w:tcPr>
          <w:p w14:paraId="6020384A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随机数分配内存</w:t>
            </w:r>
            <w:r>
              <w:t>为空</w:t>
            </w:r>
          </w:p>
        </w:tc>
        <w:tc>
          <w:tcPr>
            <w:tcW w:w="438" w:type="pct"/>
            <w:vMerge/>
          </w:tcPr>
          <w:p w14:paraId="4F1C4F04" w14:textId="77777777" w:rsidR="00D10955" w:rsidRDefault="00D10955" w:rsidP="001F6657">
            <w:pPr>
              <w:pStyle w:val="af6"/>
            </w:pPr>
          </w:p>
        </w:tc>
      </w:tr>
      <w:tr w:rsidR="00D10955" w14:paraId="3057F920" w14:textId="77777777" w:rsidTr="00335EBC">
        <w:tblPrEx>
          <w:jc w:val="left"/>
        </w:tblPrEx>
        <w:tc>
          <w:tcPr>
            <w:tcW w:w="440" w:type="pct"/>
          </w:tcPr>
          <w:p w14:paraId="62DBF9F1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2C10803F" w14:textId="77777777" w:rsidR="00D10955" w:rsidRDefault="00D10955" w:rsidP="001F6657">
            <w:pPr>
              <w:pStyle w:val="af6"/>
            </w:pPr>
            <w:r>
              <w:t>0xFAB1</w:t>
            </w:r>
          </w:p>
        </w:tc>
        <w:tc>
          <w:tcPr>
            <w:tcW w:w="2214" w:type="pct"/>
          </w:tcPr>
          <w:p w14:paraId="1014C7BB" w14:textId="77777777" w:rsidR="00D10955" w:rsidRPr="001F6657" w:rsidRDefault="00D10955" w:rsidP="00335EBC">
            <w:pPr>
              <w:pStyle w:val="af6"/>
              <w:jc w:val="left"/>
            </w:pPr>
            <w:r w:rsidRPr="004C19DC">
              <w:t>R_ALG_RSA_DECRYPT_ERR</w:t>
            </w:r>
          </w:p>
        </w:tc>
        <w:tc>
          <w:tcPr>
            <w:tcW w:w="1374" w:type="pct"/>
          </w:tcPr>
          <w:p w14:paraId="083F186B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RSA</w:t>
            </w:r>
            <w:r>
              <w:t>算法解密失败</w:t>
            </w:r>
          </w:p>
        </w:tc>
        <w:tc>
          <w:tcPr>
            <w:tcW w:w="438" w:type="pct"/>
            <w:vMerge w:val="restart"/>
            <w:vAlign w:val="center"/>
          </w:tcPr>
          <w:p w14:paraId="77987F49" w14:textId="77777777" w:rsidR="00D10955" w:rsidRDefault="00D10955" w:rsidP="001F6657">
            <w:pPr>
              <w:pStyle w:val="af6"/>
            </w:pPr>
            <w:r>
              <w:rPr>
                <w:rFonts w:hint="eastAsia"/>
              </w:rPr>
              <w:t>应用</w:t>
            </w:r>
            <w:r>
              <w:t>层算法错误</w:t>
            </w:r>
          </w:p>
        </w:tc>
      </w:tr>
      <w:tr w:rsidR="00D10955" w14:paraId="71C9CE7B" w14:textId="77777777" w:rsidTr="00335EBC">
        <w:tblPrEx>
          <w:jc w:val="left"/>
        </w:tblPrEx>
        <w:tc>
          <w:tcPr>
            <w:tcW w:w="440" w:type="pct"/>
          </w:tcPr>
          <w:p w14:paraId="39FCFFCA" w14:textId="77777777" w:rsidR="00D10955" w:rsidRDefault="00D10955" w:rsidP="00D65CA0">
            <w:pPr>
              <w:pStyle w:val="af6"/>
              <w:numPr>
                <w:ilvl w:val="0"/>
                <w:numId w:val="3"/>
              </w:numPr>
            </w:pPr>
          </w:p>
        </w:tc>
        <w:tc>
          <w:tcPr>
            <w:tcW w:w="534" w:type="pct"/>
          </w:tcPr>
          <w:p w14:paraId="39EDC6F1" w14:textId="77777777" w:rsidR="00D10955" w:rsidRDefault="00D10955" w:rsidP="001F6657">
            <w:pPr>
              <w:pStyle w:val="af6"/>
            </w:pPr>
            <w:r>
              <w:t>0xFAB2</w:t>
            </w:r>
          </w:p>
        </w:tc>
        <w:tc>
          <w:tcPr>
            <w:tcW w:w="2214" w:type="pct"/>
          </w:tcPr>
          <w:p w14:paraId="71F5EE3B" w14:textId="77777777" w:rsidR="00D10955" w:rsidRPr="001F6657" w:rsidRDefault="00D10955" w:rsidP="00335EBC">
            <w:pPr>
              <w:pStyle w:val="af6"/>
              <w:jc w:val="left"/>
            </w:pPr>
            <w:r w:rsidRPr="004C19DC">
              <w:t>R_ALG_RSA_VERIFY_ERR</w:t>
            </w:r>
          </w:p>
        </w:tc>
        <w:tc>
          <w:tcPr>
            <w:tcW w:w="1374" w:type="pct"/>
          </w:tcPr>
          <w:p w14:paraId="02C12FBE" w14:textId="77777777" w:rsidR="00D10955" w:rsidRDefault="00D10955" w:rsidP="00335EBC">
            <w:pPr>
              <w:pStyle w:val="af6"/>
              <w:jc w:val="left"/>
            </w:pPr>
            <w:r>
              <w:rPr>
                <w:rFonts w:hint="eastAsia"/>
              </w:rPr>
              <w:t>RSA</w:t>
            </w:r>
            <w:r>
              <w:t>算法验签失败</w:t>
            </w:r>
          </w:p>
        </w:tc>
        <w:tc>
          <w:tcPr>
            <w:tcW w:w="438" w:type="pct"/>
            <w:vMerge/>
          </w:tcPr>
          <w:p w14:paraId="48514B7D" w14:textId="77777777" w:rsidR="00D10955" w:rsidRDefault="00D10955" w:rsidP="001F6657">
            <w:pPr>
              <w:pStyle w:val="af6"/>
            </w:pPr>
          </w:p>
        </w:tc>
      </w:tr>
    </w:tbl>
    <w:p w14:paraId="66032DE2" w14:textId="77777777" w:rsidR="003C1512" w:rsidRPr="00E35880" w:rsidRDefault="003C1512" w:rsidP="00BF629E">
      <w:pPr>
        <w:pStyle w:val="af3"/>
      </w:pPr>
    </w:p>
    <w:sectPr w:rsidR="003C1512" w:rsidRPr="00E35880" w:rsidSect="00C65EB8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0E7A8" w14:textId="77777777" w:rsidR="00C64553" w:rsidRDefault="00C64553" w:rsidP="004F6B30">
      <w:r>
        <w:separator/>
      </w:r>
    </w:p>
  </w:endnote>
  <w:endnote w:type="continuationSeparator" w:id="0">
    <w:p w14:paraId="713143FE" w14:textId="77777777" w:rsidR="00C64553" w:rsidRDefault="00C64553" w:rsidP="004F6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D1AF2" w14:textId="77777777" w:rsidR="00B82D90" w:rsidRPr="004F6B30" w:rsidRDefault="00B82D90" w:rsidP="004F6B30">
    <w:pPr>
      <w:pStyle w:val="ae"/>
      <w:jc w:val="center"/>
      <w:rPr>
        <w:rStyle w:val="Char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898B0" w14:textId="77777777" w:rsidR="00B82D90" w:rsidRPr="004F6B30" w:rsidRDefault="00B82D90" w:rsidP="004F6B30">
    <w:pPr>
      <w:pStyle w:val="ae"/>
      <w:jc w:val="center"/>
      <w:rPr>
        <w:rStyle w:val="Char1"/>
      </w:rPr>
    </w:pPr>
    <w:r w:rsidRPr="004F6B30">
      <w:rPr>
        <w:rStyle w:val="Char1"/>
        <w:rFonts w:hint="eastAsia"/>
      </w:rPr>
      <w:t>中国金融认证中心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108979"/>
      <w:docPartObj>
        <w:docPartGallery w:val="Page Numbers (Bottom of Page)"/>
        <w:docPartUnique/>
      </w:docPartObj>
    </w:sdtPr>
    <w:sdtEndPr>
      <w:rPr>
        <w:rStyle w:val="Char1"/>
        <w:color w:val="404040" w:themeColor="text1" w:themeTint="BF"/>
      </w:rPr>
    </w:sdtEndPr>
    <w:sdtContent>
      <w:p w14:paraId="03EE802C" w14:textId="77777777" w:rsidR="00B82D90" w:rsidRPr="004F6B30" w:rsidRDefault="00B82D90" w:rsidP="004F6B30">
        <w:pPr>
          <w:pStyle w:val="ae"/>
          <w:wordWrap w:val="0"/>
          <w:jc w:val="right"/>
          <w:rPr>
            <w:rStyle w:val="Char1"/>
          </w:rPr>
        </w:pPr>
        <w:r w:rsidRPr="004F6B30">
          <w:rPr>
            <w:rStyle w:val="Char1"/>
            <w:rFonts w:hint="eastAsia"/>
          </w:rPr>
          <w:t>中国金融认证中心</w:t>
        </w:r>
        <w:r w:rsidRPr="004F6B30">
          <w:rPr>
            <w:rStyle w:val="Char1"/>
            <w:rFonts w:hint="eastAsia"/>
          </w:rPr>
          <w:t xml:space="preserve">                                        </w:t>
        </w:r>
        <w:r w:rsidRPr="004F6B30">
          <w:rPr>
            <w:rStyle w:val="Char1"/>
          </w:rPr>
          <w:fldChar w:fldCharType="begin"/>
        </w:r>
        <w:r w:rsidRPr="004F6B30">
          <w:rPr>
            <w:rStyle w:val="Char1"/>
          </w:rPr>
          <w:instrText>PAGE   \* MERGEFORMAT</w:instrText>
        </w:r>
        <w:r w:rsidRPr="004F6B30">
          <w:rPr>
            <w:rStyle w:val="Char1"/>
          </w:rPr>
          <w:fldChar w:fldCharType="separate"/>
        </w:r>
        <w:r w:rsidR="00832B3A" w:rsidRPr="00832B3A">
          <w:rPr>
            <w:rStyle w:val="Char1"/>
            <w:noProof/>
            <w:lang w:val="zh-CN"/>
          </w:rPr>
          <w:t>II</w:t>
        </w:r>
        <w:r w:rsidRPr="004F6B30">
          <w:rPr>
            <w:rStyle w:val="Char1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789719"/>
      <w:docPartObj>
        <w:docPartGallery w:val="Page Numbers (Bottom of Page)"/>
        <w:docPartUnique/>
      </w:docPartObj>
    </w:sdtPr>
    <w:sdtEndPr>
      <w:rPr>
        <w:rStyle w:val="Char1"/>
        <w:color w:val="404040" w:themeColor="text1" w:themeTint="BF"/>
      </w:rPr>
    </w:sdtEndPr>
    <w:sdtContent>
      <w:p w14:paraId="266259AA" w14:textId="77777777" w:rsidR="00B82D90" w:rsidRPr="004F6B30" w:rsidRDefault="00B82D90" w:rsidP="001B7CFB">
        <w:pPr>
          <w:pStyle w:val="ae"/>
          <w:wordWrap w:val="0"/>
          <w:jc w:val="right"/>
          <w:rPr>
            <w:rStyle w:val="Char1"/>
          </w:rPr>
        </w:pPr>
        <w:r w:rsidRPr="004F6B30">
          <w:rPr>
            <w:rStyle w:val="Char1"/>
            <w:rFonts w:hint="eastAsia"/>
          </w:rPr>
          <w:t>中国金融认证中心</w:t>
        </w:r>
        <w:r w:rsidRPr="004F6B30">
          <w:rPr>
            <w:rStyle w:val="Char1"/>
            <w:rFonts w:hint="eastAsia"/>
          </w:rPr>
          <w:t xml:space="preserve">                                        </w:t>
        </w:r>
        <w:r w:rsidRPr="004F6B30">
          <w:rPr>
            <w:rStyle w:val="Char1"/>
          </w:rPr>
          <w:fldChar w:fldCharType="begin"/>
        </w:r>
        <w:r w:rsidRPr="004F6B30">
          <w:rPr>
            <w:rStyle w:val="Char1"/>
          </w:rPr>
          <w:instrText>PAGE   \* MERGEFORMAT</w:instrText>
        </w:r>
        <w:r w:rsidRPr="004F6B30">
          <w:rPr>
            <w:rStyle w:val="Char1"/>
          </w:rPr>
          <w:fldChar w:fldCharType="separate"/>
        </w:r>
        <w:r w:rsidR="00832B3A" w:rsidRPr="00832B3A">
          <w:rPr>
            <w:rStyle w:val="Char1"/>
            <w:noProof/>
            <w:lang w:val="zh-CN"/>
          </w:rPr>
          <w:t>74</w:t>
        </w:r>
        <w:r w:rsidRPr="004F6B30">
          <w:rPr>
            <w:rStyle w:val="Char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1C7B5" w14:textId="77777777" w:rsidR="00C64553" w:rsidRDefault="00C64553" w:rsidP="004F6B30">
      <w:r>
        <w:separator/>
      </w:r>
    </w:p>
  </w:footnote>
  <w:footnote w:type="continuationSeparator" w:id="0">
    <w:p w14:paraId="42EA3F71" w14:textId="77777777" w:rsidR="00C64553" w:rsidRDefault="00C64553" w:rsidP="004F6B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0A827" w14:textId="77777777" w:rsidR="00B82D90" w:rsidRDefault="00B82D90" w:rsidP="00B86CF8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110BA" w14:textId="77777777" w:rsidR="00B82D90" w:rsidRDefault="00B82D90" w:rsidP="00B86CF8">
    <w:pPr>
      <w:pStyle w:val="ac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34A53" w14:textId="77777777" w:rsidR="00B82D90" w:rsidRPr="001E28E9" w:rsidRDefault="00B82D90" w:rsidP="001E28E9">
    <w:pPr>
      <w:pStyle w:val="af2"/>
      <w:pBdr>
        <w:bottom w:val="single" w:sz="6" w:space="1" w:color="7F7F7F" w:themeColor="text1" w:themeTint="80"/>
      </w:pBdr>
    </w:pPr>
    <w:r w:rsidRPr="00092805">
      <w:rPr>
        <w:noProof/>
      </w:rPr>
      <w:drawing>
        <wp:inline distT="0" distB="0" distL="0" distR="0" wp14:anchorId="33F4A6BA" wp14:editId="4BAD059C">
          <wp:extent cx="804985" cy="2112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9D4318">
      <w:rPr>
        <w:rStyle w:val="Char1"/>
        <w:rFonts w:hint="eastAsia"/>
      </w:rPr>
      <w:t>[</w:t>
    </w:r>
    <w:proofErr w:type="spellStart"/>
    <w:r>
      <w:rPr>
        <w:rFonts w:hint="eastAsia"/>
      </w:rPr>
      <w:t>Utap</w:t>
    </w:r>
    <w:proofErr w:type="spellEnd"/>
    <w:r>
      <w:rPr>
        <w:rStyle w:val="Char1"/>
        <w:rFonts w:hint="eastAsia"/>
      </w:rPr>
      <w:t xml:space="preserve"> COS</w:t>
    </w:r>
    <w:r>
      <w:rPr>
        <w:rStyle w:val="Char1"/>
        <w:rFonts w:hint="eastAsia"/>
      </w:rPr>
      <w:t>应用接口手册</w:t>
    </w:r>
    <w:r w:rsidRPr="009D4318">
      <w:rPr>
        <w:rStyle w:val="Char1"/>
        <w:rFonts w:hint="eastAsia"/>
      </w:rPr>
      <w:t>]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A7258" w14:textId="77777777" w:rsidR="00B82D90" w:rsidRDefault="00B82D90" w:rsidP="001E28E9">
    <w:pPr>
      <w:pStyle w:val="af2"/>
      <w:pBdr>
        <w:bottom w:val="single" w:sz="6" w:space="1" w:color="7F7F7F" w:themeColor="text1" w:themeTint="80"/>
      </w:pBdr>
    </w:pPr>
    <w:r w:rsidRPr="00092805">
      <w:rPr>
        <w:noProof/>
      </w:rPr>
      <w:drawing>
        <wp:inline distT="0" distB="0" distL="0" distR="0" wp14:anchorId="47BD1BEC" wp14:editId="3CE4F5F1">
          <wp:extent cx="804985" cy="211200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4935" cy="216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9D4318">
      <w:rPr>
        <w:rStyle w:val="Char1"/>
        <w:rFonts w:hint="eastAsia"/>
      </w:rPr>
      <w:t>[</w:t>
    </w:r>
    <w:proofErr w:type="spellStart"/>
    <w:r>
      <w:rPr>
        <w:rStyle w:val="Char1"/>
        <w:rFonts w:hint="eastAsia"/>
      </w:rPr>
      <w:t>Utap</w:t>
    </w:r>
    <w:proofErr w:type="spellEnd"/>
    <w:r>
      <w:rPr>
        <w:rStyle w:val="Char1"/>
        <w:rFonts w:hint="eastAsia"/>
      </w:rPr>
      <w:t>/</w:t>
    </w:r>
    <w:proofErr w:type="spellStart"/>
    <w:r>
      <w:rPr>
        <w:rStyle w:val="Char1"/>
        <w:rFonts w:hint="eastAsia"/>
      </w:rPr>
      <w:t>Uyee</w:t>
    </w:r>
    <w:proofErr w:type="spellEnd"/>
    <w:r>
      <w:rPr>
        <w:rStyle w:val="Char1"/>
        <w:rFonts w:hint="eastAsia"/>
      </w:rPr>
      <w:t xml:space="preserve"> COS</w:t>
    </w:r>
    <w:r>
      <w:rPr>
        <w:rStyle w:val="Char1"/>
        <w:rFonts w:hint="eastAsia"/>
      </w:rPr>
      <w:t>应用接口手册</w:t>
    </w:r>
    <w:r w:rsidRPr="009D4318">
      <w:rPr>
        <w:rStyle w:val="Char1"/>
        <w:rFonts w:hint="eastAsia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4B43E36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ED7FB9"/>
    <w:multiLevelType w:val="hybridMultilevel"/>
    <w:tmpl w:val="4AC84DCA"/>
    <w:lvl w:ilvl="0" w:tplc="FB66038C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9211E9"/>
    <w:multiLevelType w:val="hybridMultilevel"/>
    <w:tmpl w:val="72162D08"/>
    <w:lvl w:ilvl="0" w:tplc="1D8CD0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463D7B"/>
    <w:multiLevelType w:val="hybridMultilevel"/>
    <w:tmpl w:val="3F40F43A"/>
    <w:lvl w:ilvl="0" w:tplc="3CFAD3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530448"/>
    <w:multiLevelType w:val="hybridMultilevel"/>
    <w:tmpl w:val="04A6B8DA"/>
    <w:lvl w:ilvl="0" w:tplc="1BC487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9D3616"/>
    <w:multiLevelType w:val="hybridMultilevel"/>
    <w:tmpl w:val="7660E514"/>
    <w:lvl w:ilvl="0" w:tplc="E43EA5AE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250AA9"/>
    <w:multiLevelType w:val="hybridMultilevel"/>
    <w:tmpl w:val="FC8AEAB2"/>
    <w:lvl w:ilvl="0" w:tplc="76C6FC9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875096"/>
    <w:multiLevelType w:val="multilevel"/>
    <w:tmpl w:val="61ECFD4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8" w15:restartNumberingAfterBreak="0">
    <w:nsid w:val="62312CF9"/>
    <w:multiLevelType w:val="hybridMultilevel"/>
    <w:tmpl w:val="9DFC378A"/>
    <w:lvl w:ilvl="0" w:tplc="AA38AD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EA176E"/>
    <w:multiLevelType w:val="hybridMultilevel"/>
    <w:tmpl w:val="E92264D0"/>
    <w:lvl w:ilvl="0" w:tplc="21123A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xu">
    <w15:presenceInfo w15:providerId="None" w15:userId="wangxu"/>
  </w15:person>
  <w15:person w15:author="Microsoft 帐户">
    <w15:presenceInfo w15:providerId="Windows Live" w15:userId="bb7cc931155d2fbb"/>
  </w15:person>
  <w15:person w15:author="zhaobo">
    <w15:presenceInfo w15:providerId="AD" w15:userId="S::zhaobo@msrdcfca.partner.onmschina.cn::0ad5ccc0-a22d-416f-941d-982ad890b1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trackRevisions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7E9C"/>
    <w:rsid w:val="00000064"/>
    <w:rsid w:val="000002C6"/>
    <w:rsid w:val="000027B4"/>
    <w:rsid w:val="00004C74"/>
    <w:rsid w:val="0001272D"/>
    <w:rsid w:val="000128B9"/>
    <w:rsid w:val="00012E34"/>
    <w:rsid w:val="00014F16"/>
    <w:rsid w:val="0001667A"/>
    <w:rsid w:val="000217F0"/>
    <w:rsid w:val="0002609B"/>
    <w:rsid w:val="00026139"/>
    <w:rsid w:val="0003075F"/>
    <w:rsid w:val="0003188B"/>
    <w:rsid w:val="00031D48"/>
    <w:rsid w:val="00035B97"/>
    <w:rsid w:val="00040D43"/>
    <w:rsid w:val="000425C0"/>
    <w:rsid w:val="00045750"/>
    <w:rsid w:val="00046616"/>
    <w:rsid w:val="00046881"/>
    <w:rsid w:val="0005135B"/>
    <w:rsid w:val="00056D05"/>
    <w:rsid w:val="00061D4D"/>
    <w:rsid w:val="00063753"/>
    <w:rsid w:val="000714BD"/>
    <w:rsid w:val="000762A6"/>
    <w:rsid w:val="000805B5"/>
    <w:rsid w:val="000815FF"/>
    <w:rsid w:val="000942FF"/>
    <w:rsid w:val="000A26F5"/>
    <w:rsid w:val="000A2F2B"/>
    <w:rsid w:val="000A45B6"/>
    <w:rsid w:val="000A5371"/>
    <w:rsid w:val="000A5CFC"/>
    <w:rsid w:val="000A6583"/>
    <w:rsid w:val="000A781C"/>
    <w:rsid w:val="000C3F9A"/>
    <w:rsid w:val="000C548B"/>
    <w:rsid w:val="000D004A"/>
    <w:rsid w:val="000D032F"/>
    <w:rsid w:val="000D05B7"/>
    <w:rsid w:val="000D3957"/>
    <w:rsid w:val="000E063D"/>
    <w:rsid w:val="000E1503"/>
    <w:rsid w:val="000E168A"/>
    <w:rsid w:val="000E461E"/>
    <w:rsid w:val="000F2072"/>
    <w:rsid w:val="000F22BB"/>
    <w:rsid w:val="000F36DC"/>
    <w:rsid w:val="001012B5"/>
    <w:rsid w:val="00101744"/>
    <w:rsid w:val="00107E75"/>
    <w:rsid w:val="00111354"/>
    <w:rsid w:val="00112E5D"/>
    <w:rsid w:val="00114C8A"/>
    <w:rsid w:val="00116120"/>
    <w:rsid w:val="00117A0F"/>
    <w:rsid w:val="001207F1"/>
    <w:rsid w:val="00121489"/>
    <w:rsid w:val="00122DC2"/>
    <w:rsid w:val="00124BD7"/>
    <w:rsid w:val="00125427"/>
    <w:rsid w:val="001256DE"/>
    <w:rsid w:val="00125D01"/>
    <w:rsid w:val="00127AF7"/>
    <w:rsid w:val="0013196B"/>
    <w:rsid w:val="0013595C"/>
    <w:rsid w:val="001421DE"/>
    <w:rsid w:val="0014539B"/>
    <w:rsid w:val="00153593"/>
    <w:rsid w:val="00155B43"/>
    <w:rsid w:val="00164652"/>
    <w:rsid w:val="00165FDA"/>
    <w:rsid w:val="001757C8"/>
    <w:rsid w:val="00175C8B"/>
    <w:rsid w:val="00180904"/>
    <w:rsid w:val="00182751"/>
    <w:rsid w:val="001842A8"/>
    <w:rsid w:val="00184E9A"/>
    <w:rsid w:val="0018616C"/>
    <w:rsid w:val="00190825"/>
    <w:rsid w:val="001913E5"/>
    <w:rsid w:val="0019219B"/>
    <w:rsid w:val="001945C4"/>
    <w:rsid w:val="00194BF9"/>
    <w:rsid w:val="00196734"/>
    <w:rsid w:val="001B099A"/>
    <w:rsid w:val="001B37F3"/>
    <w:rsid w:val="001B7CFB"/>
    <w:rsid w:val="001C1CB0"/>
    <w:rsid w:val="001C4566"/>
    <w:rsid w:val="001C5497"/>
    <w:rsid w:val="001C5CD6"/>
    <w:rsid w:val="001D341C"/>
    <w:rsid w:val="001D4A5A"/>
    <w:rsid w:val="001E025E"/>
    <w:rsid w:val="001E1729"/>
    <w:rsid w:val="001E28E9"/>
    <w:rsid w:val="001E4506"/>
    <w:rsid w:val="001F0131"/>
    <w:rsid w:val="001F1208"/>
    <w:rsid w:val="001F3FFC"/>
    <w:rsid w:val="001F6657"/>
    <w:rsid w:val="001F74F5"/>
    <w:rsid w:val="00202128"/>
    <w:rsid w:val="00206365"/>
    <w:rsid w:val="00211113"/>
    <w:rsid w:val="00211685"/>
    <w:rsid w:val="00214ED6"/>
    <w:rsid w:val="00216A54"/>
    <w:rsid w:val="00216FE7"/>
    <w:rsid w:val="00217317"/>
    <w:rsid w:val="00221DEA"/>
    <w:rsid w:val="00225552"/>
    <w:rsid w:val="0023002E"/>
    <w:rsid w:val="0023173F"/>
    <w:rsid w:val="00236B11"/>
    <w:rsid w:val="002410A5"/>
    <w:rsid w:val="00242AE3"/>
    <w:rsid w:val="00243940"/>
    <w:rsid w:val="0024797F"/>
    <w:rsid w:val="0025539F"/>
    <w:rsid w:val="002612EE"/>
    <w:rsid w:val="00264BE9"/>
    <w:rsid w:val="0026797C"/>
    <w:rsid w:val="00271C88"/>
    <w:rsid w:val="002762AE"/>
    <w:rsid w:val="002803A5"/>
    <w:rsid w:val="00283D0C"/>
    <w:rsid w:val="00287188"/>
    <w:rsid w:val="00290CB4"/>
    <w:rsid w:val="002915CC"/>
    <w:rsid w:val="002921A1"/>
    <w:rsid w:val="00294C99"/>
    <w:rsid w:val="002950E3"/>
    <w:rsid w:val="00297375"/>
    <w:rsid w:val="002A21BF"/>
    <w:rsid w:val="002A376C"/>
    <w:rsid w:val="002A411F"/>
    <w:rsid w:val="002A4793"/>
    <w:rsid w:val="002A573C"/>
    <w:rsid w:val="002B44B2"/>
    <w:rsid w:val="002B5909"/>
    <w:rsid w:val="002B6680"/>
    <w:rsid w:val="002B732D"/>
    <w:rsid w:val="002B7495"/>
    <w:rsid w:val="002B7C11"/>
    <w:rsid w:val="002C4D70"/>
    <w:rsid w:val="002C6B57"/>
    <w:rsid w:val="002D20C1"/>
    <w:rsid w:val="002D3847"/>
    <w:rsid w:val="002E14B9"/>
    <w:rsid w:val="002E7FF7"/>
    <w:rsid w:val="002F609A"/>
    <w:rsid w:val="003045F8"/>
    <w:rsid w:val="00305609"/>
    <w:rsid w:val="00312A62"/>
    <w:rsid w:val="00313CAC"/>
    <w:rsid w:val="003151F8"/>
    <w:rsid w:val="00315D25"/>
    <w:rsid w:val="00320EFD"/>
    <w:rsid w:val="00321BC9"/>
    <w:rsid w:val="0032557B"/>
    <w:rsid w:val="003306A8"/>
    <w:rsid w:val="0033235D"/>
    <w:rsid w:val="00333143"/>
    <w:rsid w:val="0033335D"/>
    <w:rsid w:val="0033444E"/>
    <w:rsid w:val="00335A17"/>
    <w:rsid w:val="00335EBC"/>
    <w:rsid w:val="003420B0"/>
    <w:rsid w:val="00343252"/>
    <w:rsid w:val="003471B2"/>
    <w:rsid w:val="0035016B"/>
    <w:rsid w:val="00356004"/>
    <w:rsid w:val="00356806"/>
    <w:rsid w:val="003603AC"/>
    <w:rsid w:val="00362C20"/>
    <w:rsid w:val="003635EF"/>
    <w:rsid w:val="003636E1"/>
    <w:rsid w:val="00366658"/>
    <w:rsid w:val="0036719E"/>
    <w:rsid w:val="003713F2"/>
    <w:rsid w:val="00384032"/>
    <w:rsid w:val="003852F6"/>
    <w:rsid w:val="00393267"/>
    <w:rsid w:val="00393398"/>
    <w:rsid w:val="00397CFA"/>
    <w:rsid w:val="00397E19"/>
    <w:rsid w:val="003A0D2B"/>
    <w:rsid w:val="003B09D5"/>
    <w:rsid w:val="003B0B12"/>
    <w:rsid w:val="003B0ECE"/>
    <w:rsid w:val="003B15CE"/>
    <w:rsid w:val="003C077B"/>
    <w:rsid w:val="003C1512"/>
    <w:rsid w:val="003C2007"/>
    <w:rsid w:val="003C2CEF"/>
    <w:rsid w:val="003C2E6F"/>
    <w:rsid w:val="003C5ECF"/>
    <w:rsid w:val="003C63ED"/>
    <w:rsid w:val="003D0309"/>
    <w:rsid w:val="003D5C68"/>
    <w:rsid w:val="003D73D5"/>
    <w:rsid w:val="003E2089"/>
    <w:rsid w:val="003E2090"/>
    <w:rsid w:val="003E47A4"/>
    <w:rsid w:val="003F133F"/>
    <w:rsid w:val="003F5DDB"/>
    <w:rsid w:val="0040181A"/>
    <w:rsid w:val="00401A65"/>
    <w:rsid w:val="00402EE3"/>
    <w:rsid w:val="00403C6A"/>
    <w:rsid w:val="00413F5C"/>
    <w:rsid w:val="00413FA2"/>
    <w:rsid w:val="00416834"/>
    <w:rsid w:val="004226E5"/>
    <w:rsid w:val="0043194F"/>
    <w:rsid w:val="00432860"/>
    <w:rsid w:val="00435CB6"/>
    <w:rsid w:val="00435D8F"/>
    <w:rsid w:val="00436CEF"/>
    <w:rsid w:val="00442B96"/>
    <w:rsid w:val="00446C17"/>
    <w:rsid w:val="004476AE"/>
    <w:rsid w:val="004511EF"/>
    <w:rsid w:val="004517E9"/>
    <w:rsid w:val="00453585"/>
    <w:rsid w:val="00453862"/>
    <w:rsid w:val="004560F6"/>
    <w:rsid w:val="004645D2"/>
    <w:rsid w:val="00465165"/>
    <w:rsid w:val="004656FF"/>
    <w:rsid w:val="004673E5"/>
    <w:rsid w:val="00472B17"/>
    <w:rsid w:val="00473885"/>
    <w:rsid w:val="00473934"/>
    <w:rsid w:val="0048063D"/>
    <w:rsid w:val="00486F0B"/>
    <w:rsid w:val="00487E29"/>
    <w:rsid w:val="00491F33"/>
    <w:rsid w:val="00494823"/>
    <w:rsid w:val="0049618D"/>
    <w:rsid w:val="004A09E7"/>
    <w:rsid w:val="004A0D92"/>
    <w:rsid w:val="004A1083"/>
    <w:rsid w:val="004A1956"/>
    <w:rsid w:val="004A1A6B"/>
    <w:rsid w:val="004A317F"/>
    <w:rsid w:val="004A32D7"/>
    <w:rsid w:val="004A3531"/>
    <w:rsid w:val="004A41A6"/>
    <w:rsid w:val="004A4D5A"/>
    <w:rsid w:val="004B0494"/>
    <w:rsid w:val="004B2295"/>
    <w:rsid w:val="004B28ED"/>
    <w:rsid w:val="004C19DC"/>
    <w:rsid w:val="004C2C9F"/>
    <w:rsid w:val="004D3966"/>
    <w:rsid w:val="004D7152"/>
    <w:rsid w:val="004E22B3"/>
    <w:rsid w:val="004E4BAB"/>
    <w:rsid w:val="004F16BB"/>
    <w:rsid w:val="004F2B93"/>
    <w:rsid w:val="004F324E"/>
    <w:rsid w:val="004F3BA8"/>
    <w:rsid w:val="004F4604"/>
    <w:rsid w:val="004F6B30"/>
    <w:rsid w:val="005004A8"/>
    <w:rsid w:val="005067F6"/>
    <w:rsid w:val="00516A3E"/>
    <w:rsid w:val="00516B6C"/>
    <w:rsid w:val="00517578"/>
    <w:rsid w:val="00522A02"/>
    <w:rsid w:val="00524AC3"/>
    <w:rsid w:val="0052655A"/>
    <w:rsid w:val="0052708F"/>
    <w:rsid w:val="00530FF4"/>
    <w:rsid w:val="005316B5"/>
    <w:rsid w:val="00540ACB"/>
    <w:rsid w:val="005436F8"/>
    <w:rsid w:val="00545A49"/>
    <w:rsid w:val="00545E27"/>
    <w:rsid w:val="00550040"/>
    <w:rsid w:val="0055249B"/>
    <w:rsid w:val="00554A79"/>
    <w:rsid w:val="00556534"/>
    <w:rsid w:val="00560358"/>
    <w:rsid w:val="00562418"/>
    <w:rsid w:val="00564694"/>
    <w:rsid w:val="005662F9"/>
    <w:rsid w:val="0056749A"/>
    <w:rsid w:val="0056772D"/>
    <w:rsid w:val="00571E09"/>
    <w:rsid w:val="00572162"/>
    <w:rsid w:val="00572D96"/>
    <w:rsid w:val="00573F99"/>
    <w:rsid w:val="0057550B"/>
    <w:rsid w:val="00576A99"/>
    <w:rsid w:val="00576ACE"/>
    <w:rsid w:val="00584599"/>
    <w:rsid w:val="005856B0"/>
    <w:rsid w:val="00586DF2"/>
    <w:rsid w:val="00587C83"/>
    <w:rsid w:val="00590CF7"/>
    <w:rsid w:val="0059228F"/>
    <w:rsid w:val="005931F5"/>
    <w:rsid w:val="005A0EB2"/>
    <w:rsid w:val="005A17F6"/>
    <w:rsid w:val="005B3149"/>
    <w:rsid w:val="005B3DAC"/>
    <w:rsid w:val="005C0D45"/>
    <w:rsid w:val="005D4780"/>
    <w:rsid w:val="005D49B7"/>
    <w:rsid w:val="005E0442"/>
    <w:rsid w:val="005E22D9"/>
    <w:rsid w:val="005E48E3"/>
    <w:rsid w:val="005F00BF"/>
    <w:rsid w:val="005F281A"/>
    <w:rsid w:val="005F4668"/>
    <w:rsid w:val="005F6595"/>
    <w:rsid w:val="005F67C2"/>
    <w:rsid w:val="0060014E"/>
    <w:rsid w:val="00601825"/>
    <w:rsid w:val="00602342"/>
    <w:rsid w:val="00602654"/>
    <w:rsid w:val="00603B24"/>
    <w:rsid w:val="00604E91"/>
    <w:rsid w:val="00605DDE"/>
    <w:rsid w:val="006062FE"/>
    <w:rsid w:val="006070E8"/>
    <w:rsid w:val="00607577"/>
    <w:rsid w:val="006118A9"/>
    <w:rsid w:val="0061533E"/>
    <w:rsid w:val="00616FFD"/>
    <w:rsid w:val="00620D46"/>
    <w:rsid w:val="00627DF3"/>
    <w:rsid w:val="0063218E"/>
    <w:rsid w:val="00637AEC"/>
    <w:rsid w:val="00641827"/>
    <w:rsid w:val="00641E58"/>
    <w:rsid w:val="0064315B"/>
    <w:rsid w:val="006442C3"/>
    <w:rsid w:val="00646BE1"/>
    <w:rsid w:val="00650180"/>
    <w:rsid w:val="00650C54"/>
    <w:rsid w:val="00651A37"/>
    <w:rsid w:val="00652296"/>
    <w:rsid w:val="00653EDB"/>
    <w:rsid w:val="00654713"/>
    <w:rsid w:val="006555B0"/>
    <w:rsid w:val="006575D8"/>
    <w:rsid w:val="00657A2A"/>
    <w:rsid w:val="00660550"/>
    <w:rsid w:val="00661EA5"/>
    <w:rsid w:val="00667CB6"/>
    <w:rsid w:val="006757EF"/>
    <w:rsid w:val="00693324"/>
    <w:rsid w:val="006937B5"/>
    <w:rsid w:val="00693A2A"/>
    <w:rsid w:val="00695039"/>
    <w:rsid w:val="006A0BD4"/>
    <w:rsid w:val="006A1D6E"/>
    <w:rsid w:val="006A282B"/>
    <w:rsid w:val="006A3411"/>
    <w:rsid w:val="006A639D"/>
    <w:rsid w:val="006B6FBD"/>
    <w:rsid w:val="006B7FFE"/>
    <w:rsid w:val="006C084E"/>
    <w:rsid w:val="006C1E69"/>
    <w:rsid w:val="006C443C"/>
    <w:rsid w:val="006C4EA8"/>
    <w:rsid w:val="006D493A"/>
    <w:rsid w:val="006D7E11"/>
    <w:rsid w:val="006E3D63"/>
    <w:rsid w:val="006F370B"/>
    <w:rsid w:val="006F533B"/>
    <w:rsid w:val="00703F4A"/>
    <w:rsid w:val="00705579"/>
    <w:rsid w:val="007062F8"/>
    <w:rsid w:val="007138A4"/>
    <w:rsid w:val="00714F8C"/>
    <w:rsid w:val="007158CA"/>
    <w:rsid w:val="00716E2B"/>
    <w:rsid w:val="007202BA"/>
    <w:rsid w:val="00725F9A"/>
    <w:rsid w:val="00730A42"/>
    <w:rsid w:val="00730A6A"/>
    <w:rsid w:val="00732CA9"/>
    <w:rsid w:val="00750820"/>
    <w:rsid w:val="00752A98"/>
    <w:rsid w:val="007537B9"/>
    <w:rsid w:val="00753EC6"/>
    <w:rsid w:val="007557DC"/>
    <w:rsid w:val="00762AD2"/>
    <w:rsid w:val="00763417"/>
    <w:rsid w:val="00765712"/>
    <w:rsid w:val="00770A6D"/>
    <w:rsid w:val="00771F2C"/>
    <w:rsid w:val="00773087"/>
    <w:rsid w:val="007758C7"/>
    <w:rsid w:val="00775F03"/>
    <w:rsid w:val="007760AA"/>
    <w:rsid w:val="00777259"/>
    <w:rsid w:val="0077797E"/>
    <w:rsid w:val="00785D68"/>
    <w:rsid w:val="007900ED"/>
    <w:rsid w:val="007901DE"/>
    <w:rsid w:val="0079230F"/>
    <w:rsid w:val="00792DE3"/>
    <w:rsid w:val="0079544B"/>
    <w:rsid w:val="00795539"/>
    <w:rsid w:val="00796092"/>
    <w:rsid w:val="007A233D"/>
    <w:rsid w:val="007A3AFD"/>
    <w:rsid w:val="007A3B8C"/>
    <w:rsid w:val="007A5696"/>
    <w:rsid w:val="007B1ED8"/>
    <w:rsid w:val="007B30E1"/>
    <w:rsid w:val="007B42BF"/>
    <w:rsid w:val="007B539D"/>
    <w:rsid w:val="007B6204"/>
    <w:rsid w:val="007B7F35"/>
    <w:rsid w:val="007C2B83"/>
    <w:rsid w:val="007C58B0"/>
    <w:rsid w:val="007D095D"/>
    <w:rsid w:val="007D48B1"/>
    <w:rsid w:val="007E0DB8"/>
    <w:rsid w:val="007E37F3"/>
    <w:rsid w:val="007E3AA5"/>
    <w:rsid w:val="007F18E8"/>
    <w:rsid w:val="007F2CC5"/>
    <w:rsid w:val="007F2DC3"/>
    <w:rsid w:val="007F3978"/>
    <w:rsid w:val="007F47E5"/>
    <w:rsid w:val="007F4F87"/>
    <w:rsid w:val="00804222"/>
    <w:rsid w:val="00804BC8"/>
    <w:rsid w:val="00805043"/>
    <w:rsid w:val="008050F4"/>
    <w:rsid w:val="00806558"/>
    <w:rsid w:val="00806618"/>
    <w:rsid w:val="00806858"/>
    <w:rsid w:val="00815BAE"/>
    <w:rsid w:val="0081759A"/>
    <w:rsid w:val="0082059D"/>
    <w:rsid w:val="0082162B"/>
    <w:rsid w:val="00823E7F"/>
    <w:rsid w:val="00825154"/>
    <w:rsid w:val="00827518"/>
    <w:rsid w:val="00827CF8"/>
    <w:rsid w:val="00832B3A"/>
    <w:rsid w:val="008333F9"/>
    <w:rsid w:val="008359F6"/>
    <w:rsid w:val="008407A2"/>
    <w:rsid w:val="008408A7"/>
    <w:rsid w:val="00841C11"/>
    <w:rsid w:val="008509F8"/>
    <w:rsid w:val="0085142D"/>
    <w:rsid w:val="008517AB"/>
    <w:rsid w:val="008626E5"/>
    <w:rsid w:val="00875EBA"/>
    <w:rsid w:val="00892066"/>
    <w:rsid w:val="008941D1"/>
    <w:rsid w:val="00894C36"/>
    <w:rsid w:val="00896783"/>
    <w:rsid w:val="008A0F3B"/>
    <w:rsid w:val="008A61EF"/>
    <w:rsid w:val="008A67F2"/>
    <w:rsid w:val="008B4435"/>
    <w:rsid w:val="008B4A4C"/>
    <w:rsid w:val="008C28B8"/>
    <w:rsid w:val="008C76EF"/>
    <w:rsid w:val="008D5E80"/>
    <w:rsid w:val="008E1B58"/>
    <w:rsid w:val="008E5D6F"/>
    <w:rsid w:val="008F2F4B"/>
    <w:rsid w:val="008F3062"/>
    <w:rsid w:val="008F3DD1"/>
    <w:rsid w:val="008F69D9"/>
    <w:rsid w:val="009023AE"/>
    <w:rsid w:val="00904805"/>
    <w:rsid w:val="00904996"/>
    <w:rsid w:val="009107EC"/>
    <w:rsid w:val="00913ABA"/>
    <w:rsid w:val="0091441A"/>
    <w:rsid w:val="0092018A"/>
    <w:rsid w:val="00921D24"/>
    <w:rsid w:val="00922051"/>
    <w:rsid w:val="00927DC0"/>
    <w:rsid w:val="00930942"/>
    <w:rsid w:val="0093265C"/>
    <w:rsid w:val="00934BB1"/>
    <w:rsid w:val="009350E1"/>
    <w:rsid w:val="0094212E"/>
    <w:rsid w:val="009445F1"/>
    <w:rsid w:val="00944CD4"/>
    <w:rsid w:val="009460A3"/>
    <w:rsid w:val="00954E0B"/>
    <w:rsid w:val="00955D3A"/>
    <w:rsid w:val="00960924"/>
    <w:rsid w:val="00960D1E"/>
    <w:rsid w:val="00963B69"/>
    <w:rsid w:val="00963C54"/>
    <w:rsid w:val="009647FB"/>
    <w:rsid w:val="009653E0"/>
    <w:rsid w:val="00970A5D"/>
    <w:rsid w:val="00973828"/>
    <w:rsid w:val="009756B8"/>
    <w:rsid w:val="009762C0"/>
    <w:rsid w:val="00977FD0"/>
    <w:rsid w:val="00981410"/>
    <w:rsid w:val="00982DAD"/>
    <w:rsid w:val="009869FE"/>
    <w:rsid w:val="00990BE7"/>
    <w:rsid w:val="00991005"/>
    <w:rsid w:val="00994481"/>
    <w:rsid w:val="00994EF6"/>
    <w:rsid w:val="00996C64"/>
    <w:rsid w:val="009A1B9C"/>
    <w:rsid w:val="009A29DF"/>
    <w:rsid w:val="009A3F1E"/>
    <w:rsid w:val="009A7E78"/>
    <w:rsid w:val="009B1FC8"/>
    <w:rsid w:val="009B202B"/>
    <w:rsid w:val="009B2DBF"/>
    <w:rsid w:val="009B32E7"/>
    <w:rsid w:val="009B3570"/>
    <w:rsid w:val="009B3BBF"/>
    <w:rsid w:val="009C02FE"/>
    <w:rsid w:val="009C2700"/>
    <w:rsid w:val="009C2B40"/>
    <w:rsid w:val="009C3FE6"/>
    <w:rsid w:val="009C6A9D"/>
    <w:rsid w:val="009D076F"/>
    <w:rsid w:val="009D5CFE"/>
    <w:rsid w:val="009E49B9"/>
    <w:rsid w:val="009F4C9D"/>
    <w:rsid w:val="009F6165"/>
    <w:rsid w:val="00A02F79"/>
    <w:rsid w:val="00A051F3"/>
    <w:rsid w:val="00A055A5"/>
    <w:rsid w:val="00A0694E"/>
    <w:rsid w:val="00A14178"/>
    <w:rsid w:val="00A14633"/>
    <w:rsid w:val="00A15FFD"/>
    <w:rsid w:val="00A20645"/>
    <w:rsid w:val="00A22247"/>
    <w:rsid w:val="00A240BA"/>
    <w:rsid w:val="00A24AFF"/>
    <w:rsid w:val="00A30CD4"/>
    <w:rsid w:val="00A31CB4"/>
    <w:rsid w:val="00A33923"/>
    <w:rsid w:val="00A362B3"/>
    <w:rsid w:val="00A40406"/>
    <w:rsid w:val="00A415C2"/>
    <w:rsid w:val="00A44DE0"/>
    <w:rsid w:val="00A531DB"/>
    <w:rsid w:val="00A55920"/>
    <w:rsid w:val="00A5782F"/>
    <w:rsid w:val="00A6799F"/>
    <w:rsid w:val="00A71380"/>
    <w:rsid w:val="00A72D15"/>
    <w:rsid w:val="00A7388F"/>
    <w:rsid w:val="00A83F2F"/>
    <w:rsid w:val="00A86048"/>
    <w:rsid w:val="00A86D4B"/>
    <w:rsid w:val="00A90FAB"/>
    <w:rsid w:val="00A94428"/>
    <w:rsid w:val="00A94BEE"/>
    <w:rsid w:val="00AA077D"/>
    <w:rsid w:val="00AA5F9D"/>
    <w:rsid w:val="00AA6C91"/>
    <w:rsid w:val="00AB00FB"/>
    <w:rsid w:val="00AB3599"/>
    <w:rsid w:val="00AB597B"/>
    <w:rsid w:val="00AB7D16"/>
    <w:rsid w:val="00AC26DC"/>
    <w:rsid w:val="00AC27D7"/>
    <w:rsid w:val="00AC408A"/>
    <w:rsid w:val="00AC6029"/>
    <w:rsid w:val="00AD3A6D"/>
    <w:rsid w:val="00AD4D77"/>
    <w:rsid w:val="00AD7AAA"/>
    <w:rsid w:val="00AD7E9C"/>
    <w:rsid w:val="00AE4E3D"/>
    <w:rsid w:val="00AF18B6"/>
    <w:rsid w:val="00AF2CE6"/>
    <w:rsid w:val="00AF5FA6"/>
    <w:rsid w:val="00AF7CC3"/>
    <w:rsid w:val="00B02EE2"/>
    <w:rsid w:val="00B161F8"/>
    <w:rsid w:val="00B165ED"/>
    <w:rsid w:val="00B16D4F"/>
    <w:rsid w:val="00B2299A"/>
    <w:rsid w:val="00B22E38"/>
    <w:rsid w:val="00B27C4D"/>
    <w:rsid w:val="00B30B32"/>
    <w:rsid w:val="00B4678F"/>
    <w:rsid w:val="00B50B69"/>
    <w:rsid w:val="00B56654"/>
    <w:rsid w:val="00B57E6B"/>
    <w:rsid w:val="00B66AC5"/>
    <w:rsid w:val="00B76B61"/>
    <w:rsid w:val="00B82D90"/>
    <w:rsid w:val="00B86CB7"/>
    <w:rsid w:val="00B86CF8"/>
    <w:rsid w:val="00B91777"/>
    <w:rsid w:val="00B963A5"/>
    <w:rsid w:val="00BA4A56"/>
    <w:rsid w:val="00BB2911"/>
    <w:rsid w:val="00BB473A"/>
    <w:rsid w:val="00BB5AE4"/>
    <w:rsid w:val="00BC05A8"/>
    <w:rsid w:val="00BD1D85"/>
    <w:rsid w:val="00BD3458"/>
    <w:rsid w:val="00BD6342"/>
    <w:rsid w:val="00BE6FD1"/>
    <w:rsid w:val="00BF629E"/>
    <w:rsid w:val="00C03E19"/>
    <w:rsid w:val="00C06F3A"/>
    <w:rsid w:val="00C12C93"/>
    <w:rsid w:val="00C13E69"/>
    <w:rsid w:val="00C166C6"/>
    <w:rsid w:val="00C177E5"/>
    <w:rsid w:val="00C20CE3"/>
    <w:rsid w:val="00C23A68"/>
    <w:rsid w:val="00C25CFC"/>
    <w:rsid w:val="00C26BCA"/>
    <w:rsid w:val="00C27F36"/>
    <w:rsid w:val="00C324D7"/>
    <w:rsid w:val="00C32A51"/>
    <w:rsid w:val="00C32F7B"/>
    <w:rsid w:val="00C35D1B"/>
    <w:rsid w:val="00C36B2F"/>
    <w:rsid w:val="00C41312"/>
    <w:rsid w:val="00C4207C"/>
    <w:rsid w:val="00C46F99"/>
    <w:rsid w:val="00C50910"/>
    <w:rsid w:val="00C50E04"/>
    <w:rsid w:val="00C51A01"/>
    <w:rsid w:val="00C51C74"/>
    <w:rsid w:val="00C5393A"/>
    <w:rsid w:val="00C64553"/>
    <w:rsid w:val="00C6479E"/>
    <w:rsid w:val="00C65EB8"/>
    <w:rsid w:val="00C674CF"/>
    <w:rsid w:val="00C711E3"/>
    <w:rsid w:val="00C768EE"/>
    <w:rsid w:val="00C80792"/>
    <w:rsid w:val="00C8273F"/>
    <w:rsid w:val="00C90DEF"/>
    <w:rsid w:val="00C9280A"/>
    <w:rsid w:val="00C92F64"/>
    <w:rsid w:val="00C9416A"/>
    <w:rsid w:val="00C95534"/>
    <w:rsid w:val="00CA0BFC"/>
    <w:rsid w:val="00CA1575"/>
    <w:rsid w:val="00CA4342"/>
    <w:rsid w:val="00CA4635"/>
    <w:rsid w:val="00CA53D1"/>
    <w:rsid w:val="00CA5591"/>
    <w:rsid w:val="00CA6E3D"/>
    <w:rsid w:val="00CB09CD"/>
    <w:rsid w:val="00CB5E60"/>
    <w:rsid w:val="00CC604D"/>
    <w:rsid w:val="00CC6B7D"/>
    <w:rsid w:val="00CD147F"/>
    <w:rsid w:val="00CD4D3E"/>
    <w:rsid w:val="00CD50CD"/>
    <w:rsid w:val="00CE3D93"/>
    <w:rsid w:val="00CE470D"/>
    <w:rsid w:val="00CE5BAF"/>
    <w:rsid w:val="00CE76A7"/>
    <w:rsid w:val="00CF1FB8"/>
    <w:rsid w:val="00CF26F6"/>
    <w:rsid w:val="00CF649B"/>
    <w:rsid w:val="00CF67C9"/>
    <w:rsid w:val="00CF7007"/>
    <w:rsid w:val="00CF7A17"/>
    <w:rsid w:val="00D021F8"/>
    <w:rsid w:val="00D026C9"/>
    <w:rsid w:val="00D03FE0"/>
    <w:rsid w:val="00D05950"/>
    <w:rsid w:val="00D067C8"/>
    <w:rsid w:val="00D06D90"/>
    <w:rsid w:val="00D10955"/>
    <w:rsid w:val="00D13799"/>
    <w:rsid w:val="00D23710"/>
    <w:rsid w:val="00D31F87"/>
    <w:rsid w:val="00D3393B"/>
    <w:rsid w:val="00D37FB2"/>
    <w:rsid w:val="00D43ED8"/>
    <w:rsid w:val="00D44068"/>
    <w:rsid w:val="00D50934"/>
    <w:rsid w:val="00D5126F"/>
    <w:rsid w:val="00D541B7"/>
    <w:rsid w:val="00D54E42"/>
    <w:rsid w:val="00D54FFA"/>
    <w:rsid w:val="00D627C6"/>
    <w:rsid w:val="00D64ED6"/>
    <w:rsid w:val="00D652C8"/>
    <w:rsid w:val="00D65CA0"/>
    <w:rsid w:val="00D67A28"/>
    <w:rsid w:val="00D739AC"/>
    <w:rsid w:val="00D80DF0"/>
    <w:rsid w:val="00D81F5C"/>
    <w:rsid w:val="00D83013"/>
    <w:rsid w:val="00D96FAF"/>
    <w:rsid w:val="00DA2FE2"/>
    <w:rsid w:val="00DB1CA9"/>
    <w:rsid w:val="00DB3512"/>
    <w:rsid w:val="00DB35AF"/>
    <w:rsid w:val="00DB6636"/>
    <w:rsid w:val="00DC0248"/>
    <w:rsid w:val="00DC55B1"/>
    <w:rsid w:val="00DD170F"/>
    <w:rsid w:val="00DD245B"/>
    <w:rsid w:val="00DD345E"/>
    <w:rsid w:val="00DD3D91"/>
    <w:rsid w:val="00DE01D1"/>
    <w:rsid w:val="00DE20B6"/>
    <w:rsid w:val="00DE3CAB"/>
    <w:rsid w:val="00DE519C"/>
    <w:rsid w:val="00DE605E"/>
    <w:rsid w:val="00DF5E0C"/>
    <w:rsid w:val="00E0044D"/>
    <w:rsid w:val="00E06814"/>
    <w:rsid w:val="00E14FFB"/>
    <w:rsid w:val="00E170F9"/>
    <w:rsid w:val="00E23AD5"/>
    <w:rsid w:val="00E27E3D"/>
    <w:rsid w:val="00E34729"/>
    <w:rsid w:val="00E34BEA"/>
    <w:rsid w:val="00E35880"/>
    <w:rsid w:val="00E35CA9"/>
    <w:rsid w:val="00E362EF"/>
    <w:rsid w:val="00E36C0C"/>
    <w:rsid w:val="00E44E80"/>
    <w:rsid w:val="00E45C12"/>
    <w:rsid w:val="00E45D2F"/>
    <w:rsid w:val="00E47162"/>
    <w:rsid w:val="00E50C2F"/>
    <w:rsid w:val="00E545B4"/>
    <w:rsid w:val="00E56F82"/>
    <w:rsid w:val="00E610DB"/>
    <w:rsid w:val="00E62CFC"/>
    <w:rsid w:val="00E65BB8"/>
    <w:rsid w:val="00E66FBC"/>
    <w:rsid w:val="00E6712F"/>
    <w:rsid w:val="00E71B1F"/>
    <w:rsid w:val="00E72583"/>
    <w:rsid w:val="00E75170"/>
    <w:rsid w:val="00E766A5"/>
    <w:rsid w:val="00E77B7C"/>
    <w:rsid w:val="00E813B5"/>
    <w:rsid w:val="00E8183F"/>
    <w:rsid w:val="00E83407"/>
    <w:rsid w:val="00E83982"/>
    <w:rsid w:val="00E92963"/>
    <w:rsid w:val="00E95440"/>
    <w:rsid w:val="00EB3E7F"/>
    <w:rsid w:val="00EB4280"/>
    <w:rsid w:val="00EB556A"/>
    <w:rsid w:val="00EC6FC4"/>
    <w:rsid w:val="00ED0F76"/>
    <w:rsid w:val="00ED1582"/>
    <w:rsid w:val="00ED2E2E"/>
    <w:rsid w:val="00ED6A47"/>
    <w:rsid w:val="00EE07DF"/>
    <w:rsid w:val="00EE0E5A"/>
    <w:rsid w:val="00EE1C7B"/>
    <w:rsid w:val="00EE29F1"/>
    <w:rsid w:val="00EE616D"/>
    <w:rsid w:val="00EF44AF"/>
    <w:rsid w:val="00EF7C2A"/>
    <w:rsid w:val="00F013CA"/>
    <w:rsid w:val="00F02184"/>
    <w:rsid w:val="00F032E0"/>
    <w:rsid w:val="00F051A4"/>
    <w:rsid w:val="00F11A9D"/>
    <w:rsid w:val="00F13B6A"/>
    <w:rsid w:val="00F20DB8"/>
    <w:rsid w:val="00F21724"/>
    <w:rsid w:val="00F25670"/>
    <w:rsid w:val="00F276E1"/>
    <w:rsid w:val="00F27B1A"/>
    <w:rsid w:val="00F3289F"/>
    <w:rsid w:val="00F40B7F"/>
    <w:rsid w:val="00F40C5A"/>
    <w:rsid w:val="00F4160F"/>
    <w:rsid w:val="00F42C54"/>
    <w:rsid w:val="00F45675"/>
    <w:rsid w:val="00F45712"/>
    <w:rsid w:val="00F500F0"/>
    <w:rsid w:val="00F51D35"/>
    <w:rsid w:val="00F700B8"/>
    <w:rsid w:val="00F81054"/>
    <w:rsid w:val="00F84B8E"/>
    <w:rsid w:val="00F84D88"/>
    <w:rsid w:val="00F864F9"/>
    <w:rsid w:val="00F916E9"/>
    <w:rsid w:val="00F9185C"/>
    <w:rsid w:val="00F92D19"/>
    <w:rsid w:val="00F949D6"/>
    <w:rsid w:val="00F94D02"/>
    <w:rsid w:val="00FA0ACF"/>
    <w:rsid w:val="00FA0B98"/>
    <w:rsid w:val="00FB28DC"/>
    <w:rsid w:val="00FB3CCD"/>
    <w:rsid w:val="00FB4CFD"/>
    <w:rsid w:val="00FB73E9"/>
    <w:rsid w:val="00FC500C"/>
    <w:rsid w:val="00FC75BB"/>
    <w:rsid w:val="00FC7C95"/>
    <w:rsid w:val="00FD2876"/>
    <w:rsid w:val="00FD467A"/>
    <w:rsid w:val="00FD4B3A"/>
    <w:rsid w:val="00FE0C7F"/>
    <w:rsid w:val="00FE7E41"/>
    <w:rsid w:val="00FF24DA"/>
    <w:rsid w:val="00FF45DA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6990"/>
  <w15:docId w15:val="{3FC92DD0-654D-4494-A1AD-F8DDF601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5B314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H2"/>
    <w:basedOn w:val="a"/>
    <w:next w:val="a0"/>
    <w:link w:val="21"/>
    <w:uiPriority w:val="9"/>
    <w:unhideWhenUsed/>
    <w:qFormat/>
    <w:rsid w:val="0004661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aliases w:val="h3,h31,h32"/>
    <w:basedOn w:val="a"/>
    <w:next w:val="a0"/>
    <w:link w:val="30"/>
    <w:uiPriority w:val="9"/>
    <w:unhideWhenUsed/>
    <w:qFormat/>
    <w:rsid w:val="00AD7E9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h41,heading 41,h42,heading 42,h43,heading 4,H4"/>
    <w:basedOn w:val="a"/>
    <w:next w:val="a0"/>
    <w:link w:val="40"/>
    <w:uiPriority w:val="9"/>
    <w:unhideWhenUsed/>
    <w:qFormat/>
    <w:rsid w:val="00E45C1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D7E9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D7E9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D7E9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D7E9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AD7E9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B3149"/>
    <w:rPr>
      <w:b/>
      <w:bCs/>
      <w:kern w:val="44"/>
      <w:sz w:val="44"/>
      <w:szCs w:val="44"/>
    </w:rPr>
  </w:style>
  <w:style w:type="character" w:customStyle="1" w:styleId="21">
    <w:name w:val="标题 2 字符"/>
    <w:aliases w:val="H2 字符"/>
    <w:basedOn w:val="a1"/>
    <w:link w:val="20"/>
    <w:uiPriority w:val="9"/>
    <w:rsid w:val="00046616"/>
    <w:rPr>
      <w:rFonts w:eastAsiaTheme="majorEastAsia" w:cstheme="majorBidi"/>
      <w:b/>
      <w:bCs/>
      <w:sz w:val="32"/>
      <w:szCs w:val="32"/>
    </w:rPr>
  </w:style>
  <w:style w:type="character" w:customStyle="1" w:styleId="30">
    <w:name w:val="标题 3 字符"/>
    <w:aliases w:val="h3 字符,h31 字符,h32 字符"/>
    <w:basedOn w:val="a1"/>
    <w:link w:val="3"/>
    <w:uiPriority w:val="9"/>
    <w:rsid w:val="00AD7E9C"/>
    <w:rPr>
      <w:b/>
      <w:bCs/>
      <w:sz w:val="32"/>
      <w:szCs w:val="32"/>
    </w:rPr>
  </w:style>
  <w:style w:type="character" w:customStyle="1" w:styleId="40">
    <w:name w:val="标题 4 字符"/>
    <w:aliases w:val="h4 字符,h41 字符,heading 41 字符,h42 字符,heading 42 字符,h43 字符,heading 4 字符,H4 字符"/>
    <w:basedOn w:val="a1"/>
    <w:link w:val="4"/>
    <w:uiPriority w:val="9"/>
    <w:rsid w:val="00E45C12"/>
    <w:rPr>
      <w:rFonts w:eastAsiaTheme="majorEastAsia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AD7E9C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AD7E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D7E9C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AD7E9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AD7E9C"/>
    <w:rPr>
      <w:rFonts w:asciiTheme="majorHAnsi" w:eastAsiaTheme="majorEastAsia" w:hAnsiTheme="majorHAnsi" w:cstheme="majorBidi"/>
      <w:szCs w:val="21"/>
    </w:rPr>
  </w:style>
  <w:style w:type="paragraph" w:customStyle="1" w:styleId="a0">
    <w:name w:val="正文文字"/>
    <w:basedOn w:val="a"/>
    <w:link w:val="Char"/>
    <w:qFormat/>
    <w:rsid w:val="00A31CB4"/>
    <w:pPr>
      <w:spacing w:line="360" w:lineRule="auto"/>
      <w:ind w:firstLineChars="200" w:firstLine="200"/>
    </w:pPr>
    <w:rPr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1E28E9"/>
    <w:pPr>
      <w:tabs>
        <w:tab w:val="left" w:pos="420"/>
        <w:tab w:val="right" w:leader="dot" w:pos="9060"/>
      </w:tabs>
    </w:pPr>
  </w:style>
  <w:style w:type="character" w:customStyle="1" w:styleId="Char">
    <w:name w:val="正文文字 Char"/>
    <w:basedOn w:val="a1"/>
    <w:link w:val="a0"/>
    <w:rsid w:val="00A31CB4"/>
    <w:rPr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5B314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B3149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5B3149"/>
    <w:pPr>
      <w:ind w:leftChars="600" w:left="1260"/>
    </w:pPr>
  </w:style>
  <w:style w:type="character" w:styleId="a4">
    <w:name w:val="Hyperlink"/>
    <w:basedOn w:val="a1"/>
    <w:uiPriority w:val="99"/>
    <w:unhideWhenUsed/>
    <w:rsid w:val="005B3149"/>
    <w:rPr>
      <w:color w:val="0000FF" w:themeColor="hyperlink"/>
      <w:u w:val="single"/>
    </w:rPr>
  </w:style>
  <w:style w:type="paragraph" w:customStyle="1" w:styleId="-">
    <w:name w:val="封面-文件编号"/>
    <w:basedOn w:val="a"/>
    <w:next w:val="a0"/>
    <w:link w:val="-Char"/>
    <w:qFormat/>
    <w:rsid w:val="007D095D"/>
    <w:pPr>
      <w:snapToGrid w:val="0"/>
      <w:spacing w:line="360" w:lineRule="auto"/>
      <w:ind w:leftChars="1400" w:left="1400"/>
      <w:jc w:val="left"/>
    </w:pPr>
    <w:rPr>
      <w:sz w:val="28"/>
    </w:rPr>
  </w:style>
  <w:style w:type="character" w:customStyle="1" w:styleId="-Char">
    <w:name w:val="封面-文件编号 Char"/>
    <w:basedOn w:val="a1"/>
    <w:link w:val="-"/>
    <w:rsid w:val="007D095D"/>
    <w:rPr>
      <w:sz w:val="28"/>
    </w:rPr>
  </w:style>
  <w:style w:type="paragraph" w:customStyle="1" w:styleId="-0">
    <w:name w:val="封面-编制人"/>
    <w:basedOn w:val="a"/>
    <w:next w:val="a"/>
    <w:link w:val="-Char0"/>
    <w:qFormat/>
    <w:rsid w:val="007D095D"/>
    <w:pPr>
      <w:pBdr>
        <w:bottom w:val="single" w:sz="6" w:space="1" w:color="7F7F7F" w:themeColor="text1" w:themeTint="80"/>
      </w:pBdr>
      <w:snapToGrid w:val="0"/>
      <w:spacing w:line="360" w:lineRule="auto"/>
      <w:jc w:val="center"/>
    </w:pPr>
    <w:rPr>
      <w:sz w:val="28"/>
    </w:rPr>
  </w:style>
  <w:style w:type="character" w:customStyle="1" w:styleId="-Char0">
    <w:name w:val="封面-编制人 Char"/>
    <w:basedOn w:val="a1"/>
    <w:link w:val="-0"/>
    <w:rsid w:val="007D095D"/>
    <w:rPr>
      <w:sz w:val="28"/>
    </w:rPr>
  </w:style>
  <w:style w:type="paragraph" w:customStyle="1" w:styleId="a5">
    <w:name w:val="版权"/>
    <w:basedOn w:val="a0"/>
    <w:link w:val="Char0"/>
    <w:qFormat/>
    <w:rsid w:val="009756B8"/>
    <w:pPr>
      <w:spacing w:line="240" w:lineRule="auto"/>
      <w:ind w:firstLineChars="0" w:firstLine="0"/>
      <w:jc w:val="center"/>
    </w:pPr>
    <w:rPr>
      <w:sz w:val="21"/>
      <w:szCs w:val="21"/>
    </w:rPr>
  </w:style>
  <w:style w:type="paragraph" w:styleId="a6">
    <w:name w:val="Subtitle"/>
    <w:basedOn w:val="a"/>
    <w:next w:val="a0"/>
    <w:link w:val="a7"/>
    <w:uiPriority w:val="11"/>
    <w:qFormat/>
    <w:rsid w:val="00F013CA"/>
    <w:pPr>
      <w:spacing w:line="360" w:lineRule="auto"/>
      <w:jc w:val="center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0">
    <w:name w:val="版权 Char"/>
    <w:basedOn w:val="Char"/>
    <w:link w:val="a5"/>
    <w:rsid w:val="009756B8"/>
    <w:rPr>
      <w:sz w:val="28"/>
      <w:szCs w:val="21"/>
    </w:rPr>
  </w:style>
  <w:style w:type="character" w:customStyle="1" w:styleId="a7">
    <w:name w:val="副标题 字符"/>
    <w:basedOn w:val="a1"/>
    <w:link w:val="a6"/>
    <w:uiPriority w:val="11"/>
    <w:rsid w:val="00F013CA"/>
    <w:rPr>
      <w:rFonts w:eastAsia="宋体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0A5371"/>
    <w:pPr>
      <w:spacing w:line="360" w:lineRule="auto"/>
      <w:jc w:val="center"/>
    </w:pPr>
    <w:rPr>
      <w:rFonts w:eastAsia="宋体" w:cstheme="majorBidi"/>
      <w:b/>
      <w:bCs/>
      <w:sz w:val="52"/>
      <w:szCs w:val="32"/>
    </w:rPr>
  </w:style>
  <w:style w:type="character" w:customStyle="1" w:styleId="a9">
    <w:name w:val="标题 字符"/>
    <w:basedOn w:val="a1"/>
    <w:link w:val="a8"/>
    <w:uiPriority w:val="10"/>
    <w:rsid w:val="000A5371"/>
    <w:rPr>
      <w:rFonts w:eastAsia="宋体" w:cstheme="majorBidi"/>
      <w:b/>
      <w:bCs/>
      <w:sz w:val="52"/>
      <w:szCs w:val="32"/>
    </w:rPr>
  </w:style>
  <w:style w:type="paragraph" w:styleId="aa">
    <w:name w:val="No Spacing"/>
    <w:aliases w:val="声明"/>
    <w:link w:val="ab"/>
    <w:uiPriority w:val="1"/>
    <w:qFormat/>
    <w:rsid w:val="00A31CB4"/>
    <w:pPr>
      <w:widowControl w:val="0"/>
      <w:jc w:val="center"/>
    </w:pPr>
    <w:rPr>
      <w:rFonts w:ascii="Times New Roman" w:hAnsi="Times New Roman"/>
      <w:color w:val="000000" w:themeColor="text1"/>
      <w:szCs w:val="21"/>
    </w:rPr>
  </w:style>
  <w:style w:type="character" w:customStyle="1" w:styleId="ab">
    <w:name w:val="无间隔 字符"/>
    <w:aliases w:val="声明 字符"/>
    <w:basedOn w:val="a1"/>
    <w:link w:val="aa"/>
    <w:uiPriority w:val="1"/>
    <w:rsid w:val="00A31CB4"/>
    <w:rPr>
      <w:rFonts w:ascii="Times New Roman" w:hAnsi="Times New Roman"/>
      <w:color w:val="000000" w:themeColor="text1"/>
      <w:szCs w:val="21"/>
    </w:rPr>
  </w:style>
  <w:style w:type="paragraph" w:customStyle="1" w:styleId="-1">
    <w:name w:val="表格-文字"/>
    <w:basedOn w:val="a"/>
    <w:link w:val="-Char1"/>
    <w:rsid w:val="00F013CA"/>
    <w:pPr>
      <w:spacing w:line="360" w:lineRule="auto"/>
      <w:jc w:val="center"/>
    </w:pPr>
    <w:rPr>
      <w:sz w:val="24"/>
      <w:szCs w:val="24"/>
    </w:rPr>
  </w:style>
  <w:style w:type="character" w:customStyle="1" w:styleId="-Char1">
    <w:name w:val="表格-文字 Char"/>
    <w:basedOn w:val="a1"/>
    <w:link w:val="-1"/>
    <w:rsid w:val="00F013CA"/>
    <w:rPr>
      <w:sz w:val="24"/>
      <w:szCs w:val="24"/>
    </w:rPr>
  </w:style>
  <w:style w:type="paragraph" w:customStyle="1" w:styleId="-2">
    <w:name w:val="表格-说明"/>
    <w:basedOn w:val="a0"/>
    <w:link w:val="-Char2"/>
    <w:qFormat/>
    <w:rsid w:val="00732CA9"/>
    <w:pPr>
      <w:ind w:firstLineChars="0" w:firstLine="0"/>
    </w:pPr>
    <w:rPr>
      <w:sz w:val="21"/>
      <w:szCs w:val="21"/>
    </w:rPr>
  </w:style>
  <w:style w:type="paragraph" w:styleId="ac">
    <w:name w:val="header"/>
    <w:basedOn w:val="a"/>
    <w:link w:val="ad"/>
    <w:unhideWhenUsed/>
    <w:rsid w:val="004F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-Char2">
    <w:name w:val="表格-说明 Char"/>
    <w:basedOn w:val="Char"/>
    <w:link w:val="-2"/>
    <w:rsid w:val="00732CA9"/>
    <w:rPr>
      <w:sz w:val="28"/>
      <w:szCs w:val="21"/>
    </w:rPr>
  </w:style>
  <w:style w:type="character" w:customStyle="1" w:styleId="ad">
    <w:name w:val="页眉 字符"/>
    <w:basedOn w:val="a1"/>
    <w:link w:val="ac"/>
    <w:uiPriority w:val="99"/>
    <w:rsid w:val="004F6B30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F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4F6B30"/>
    <w:rPr>
      <w:sz w:val="18"/>
      <w:szCs w:val="18"/>
    </w:rPr>
  </w:style>
  <w:style w:type="paragraph" w:styleId="af0">
    <w:name w:val="Balloon Text"/>
    <w:basedOn w:val="a"/>
    <w:link w:val="af1"/>
    <w:uiPriority w:val="99"/>
    <w:semiHidden/>
    <w:unhideWhenUsed/>
    <w:rsid w:val="004F6B30"/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4F6B30"/>
    <w:rPr>
      <w:sz w:val="18"/>
      <w:szCs w:val="18"/>
    </w:rPr>
  </w:style>
  <w:style w:type="paragraph" w:customStyle="1" w:styleId="af2">
    <w:name w:val="页眉页脚"/>
    <w:basedOn w:val="ac"/>
    <w:link w:val="Char1"/>
    <w:qFormat/>
    <w:rsid w:val="00732CA9"/>
    <w:pPr>
      <w:jc w:val="both"/>
    </w:pPr>
    <w:rPr>
      <w:color w:val="404040" w:themeColor="text1" w:themeTint="BF"/>
    </w:rPr>
  </w:style>
  <w:style w:type="character" w:customStyle="1" w:styleId="Char1">
    <w:name w:val="页眉页脚 Char"/>
    <w:basedOn w:val="ad"/>
    <w:link w:val="af2"/>
    <w:rsid w:val="00732CA9"/>
    <w:rPr>
      <w:color w:val="404040" w:themeColor="text1" w:themeTint="BF"/>
      <w:sz w:val="18"/>
      <w:szCs w:val="18"/>
    </w:rPr>
  </w:style>
  <w:style w:type="paragraph" w:styleId="af3">
    <w:name w:val="caption"/>
    <w:basedOn w:val="a"/>
    <w:next w:val="a"/>
    <w:uiPriority w:val="35"/>
    <w:unhideWhenUsed/>
    <w:qFormat/>
    <w:rsid w:val="005E0442"/>
    <w:pPr>
      <w:jc w:val="center"/>
    </w:pPr>
    <w:rPr>
      <w:rFonts w:eastAsia="黑体" w:cstheme="majorBidi"/>
      <w:sz w:val="20"/>
      <w:szCs w:val="20"/>
    </w:rPr>
  </w:style>
  <w:style w:type="paragraph" w:customStyle="1" w:styleId="af4">
    <w:name w:val="图片"/>
    <w:basedOn w:val="-1"/>
    <w:link w:val="Char2"/>
    <w:qFormat/>
    <w:rsid w:val="008B4A4C"/>
    <w:rPr>
      <w:noProof/>
    </w:rPr>
  </w:style>
  <w:style w:type="table" w:styleId="af5">
    <w:name w:val="Table Grid"/>
    <w:basedOn w:val="a2"/>
    <w:uiPriority w:val="59"/>
    <w:rsid w:val="008B4A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图片 Char"/>
    <w:basedOn w:val="-Char1"/>
    <w:link w:val="af4"/>
    <w:rsid w:val="008B4A4C"/>
    <w:rPr>
      <w:noProof/>
      <w:sz w:val="24"/>
      <w:szCs w:val="24"/>
    </w:rPr>
  </w:style>
  <w:style w:type="paragraph" w:customStyle="1" w:styleId="af6">
    <w:name w:val="表格"/>
    <w:basedOn w:val="a"/>
    <w:link w:val="Char3"/>
    <w:qFormat/>
    <w:rsid w:val="00046616"/>
    <w:pPr>
      <w:spacing w:line="360" w:lineRule="auto"/>
      <w:jc w:val="center"/>
    </w:pPr>
    <w:rPr>
      <w:rFonts w:ascii="Calibri" w:eastAsia="宋体" w:hAnsi="Calibri" w:cs="Times New Roman"/>
      <w:kern w:val="0"/>
      <w:sz w:val="24"/>
      <w:szCs w:val="24"/>
    </w:rPr>
  </w:style>
  <w:style w:type="character" w:customStyle="1" w:styleId="Char3">
    <w:name w:val="表格 Char"/>
    <w:basedOn w:val="a1"/>
    <w:link w:val="af6"/>
    <w:rsid w:val="00046616"/>
    <w:rPr>
      <w:rFonts w:ascii="Calibri" w:eastAsia="宋体" w:hAnsi="Calibri" w:cs="Times New Roman"/>
      <w:kern w:val="0"/>
      <w:sz w:val="24"/>
      <w:szCs w:val="24"/>
    </w:rPr>
  </w:style>
  <w:style w:type="paragraph" w:customStyle="1" w:styleId="af7">
    <w:name w:val="注释"/>
    <w:basedOn w:val="a"/>
    <w:link w:val="Char4"/>
    <w:qFormat/>
    <w:rsid w:val="000A5371"/>
    <w:pPr>
      <w:spacing w:line="360" w:lineRule="auto"/>
      <w:ind w:firstLineChars="200" w:firstLine="200"/>
    </w:pPr>
    <w:rPr>
      <w:szCs w:val="21"/>
    </w:rPr>
  </w:style>
  <w:style w:type="character" w:customStyle="1" w:styleId="Char4">
    <w:name w:val="注释 Char"/>
    <w:basedOn w:val="a1"/>
    <w:link w:val="af7"/>
    <w:rsid w:val="000A5371"/>
    <w:rPr>
      <w:szCs w:val="21"/>
    </w:rPr>
  </w:style>
  <w:style w:type="paragraph" w:customStyle="1" w:styleId="af8">
    <w:name w:val="公司名称"/>
    <w:basedOn w:val="a6"/>
    <w:link w:val="Char5"/>
    <w:qFormat/>
    <w:rsid w:val="00F013CA"/>
    <w:rPr>
      <w:sz w:val="24"/>
    </w:rPr>
  </w:style>
  <w:style w:type="paragraph" w:customStyle="1" w:styleId="0">
    <w:name w:val="标题 0"/>
    <w:basedOn w:val="a0"/>
    <w:link w:val="0Char"/>
    <w:qFormat/>
    <w:rsid w:val="00E45C12"/>
    <w:pPr>
      <w:ind w:firstLineChars="0" w:firstLine="0"/>
      <w:jc w:val="center"/>
    </w:pPr>
    <w:rPr>
      <w:b/>
      <w:sz w:val="44"/>
      <w:szCs w:val="44"/>
    </w:rPr>
  </w:style>
  <w:style w:type="character" w:customStyle="1" w:styleId="Char5">
    <w:name w:val="公司名称 Char"/>
    <w:basedOn w:val="a7"/>
    <w:link w:val="af8"/>
    <w:rsid w:val="00F013CA"/>
    <w:rPr>
      <w:rFonts w:eastAsia="宋体" w:cstheme="majorBidi"/>
      <w:b/>
      <w:bCs/>
      <w:kern w:val="28"/>
      <w:sz w:val="24"/>
      <w:szCs w:val="32"/>
    </w:rPr>
  </w:style>
  <w:style w:type="character" w:customStyle="1" w:styleId="0Char">
    <w:name w:val="标题 0 Char"/>
    <w:basedOn w:val="Char"/>
    <w:link w:val="0"/>
    <w:rsid w:val="00E45C12"/>
    <w:rPr>
      <w:b/>
      <w:sz w:val="44"/>
      <w:szCs w:val="44"/>
    </w:rPr>
  </w:style>
  <w:style w:type="paragraph" w:styleId="af9">
    <w:name w:val="Date"/>
    <w:basedOn w:val="a"/>
    <w:next w:val="a"/>
    <w:link w:val="afa"/>
    <w:uiPriority w:val="99"/>
    <w:semiHidden/>
    <w:unhideWhenUsed/>
    <w:rsid w:val="00C51A01"/>
    <w:pPr>
      <w:ind w:leftChars="2500" w:left="100"/>
    </w:pPr>
  </w:style>
  <w:style w:type="character" w:customStyle="1" w:styleId="afa">
    <w:name w:val="日期 字符"/>
    <w:basedOn w:val="a1"/>
    <w:link w:val="af9"/>
    <w:uiPriority w:val="99"/>
    <w:semiHidden/>
    <w:rsid w:val="00C51A01"/>
  </w:style>
  <w:style w:type="paragraph" w:customStyle="1" w:styleId="afb">
    <w:name w:val="手册正文"/>
    <w:basedOn w:val="a"/>
    <w:qFormat/>
    <w:rsid w:val="0001272D"/>
    <w:pPr>
      <w:spacing w:line="360" w:lineRule="auto"/>
      <w:ind w:firstLineChars="200" w:firstLine="200"/>
    </w:pPr>
    <w:rPr>
      <w:rFonts w:ascii="Calibri" w:eastAsia="宋体" w:hAnsi="Calibri" w:cs="Times New Roman"/>
      <w:sz w:val="24"/>
    </w:rPr>
  </w:style>
  <w:style w:type="paragraph" w:styleId="afc">
    <w:name w:val="Normal Indent"/>
    <w:aliases w:val="特点,表正文,正文非缩进"/>
    <w:basedOn w:val="a"/>
    <w:rsid w:val="0001272D"/>
    <w:pPr>
      <w:spacing w:beforeLines="50" w:afterLines="50" w:line="300" w:lineRule="auto"/>
      <w:ind w:firstLine="420"/>
      <w:jc w:val="left"/>
    </w:pPr>
    <w:rPr>
      <w:rFonts w:ascii="Arial" w:eastAsia="宋体" w:hAnsi="Arial" w:cs="Times New Roman"/>
      <w:sz w:val="24"/>
      <w:szCs w:val="20"/>
    </w:rPr>
  </w:style>
  <w:style w:type="paragraph" w:styleId="afd">
    <w:name w:val="List Paragraph"/>
    <w:basedOn w:val="a"/>
    <w:uiPriority w:val="34"/>
    <w:qFormat/>
    <w:rsid w:val="008C28B8"/>
    <w:pPr>
      <w:spacing w:beforeLines="50" w:afterLines="50" w:line="300" w:lineRule="auto"/>
      <w:ind w:firstLineChars="200" w:firstLine="420"/>
    </w:pPr>
    <w:rPr>
      <w:rFonts w:ascii="Calibri" w:eastAsia="宋体" w:hAnsi="Calibri" w:cs="Times New Roman"/>
      <w:sz w:val="24"/>
    </w:rPr>
  </w:style>
  <w:style w:type="paragraph" w:customStyle="1" w:styleId="afe">
    <w:name w:val="表格文本"/>
    <w:basedOn w:val="afb"/>
    <w:qFormat/>
    <w:rsid w:val="004A32D7"/>
    <w:pPr>
      <w:spacing w:line="240" w:lineRule="auto"/>
      <w:ind w:firstLineChars="0" w:firstLine="0"/>
    </w:pPr>
    <w:rPr>
      <w:rFonts w:ascii="Arial" w:hAnsi="Arial"/>
      <w:sz w:val="21"/>
    </w:rPr>
  </w:style>
  <w:style w:type="paragraph" w:styleId="aff">
    <w:name w:val="Document Map"/>
    <w:basedOn w:val="a"/>
    <w:link w:val="aff0"/>
    <w:uiPriority w:val="99"/>
    <w:semiHidden/>
    <w:unhideWhenUsed/>
    <w:rsid w:val="004645D2"/>
    <w:rPr>
      <w:rFonts w:ascii="宋体" w:eastAsia="宋体" w:hAnsi="Calibri" w:cs="Times New Roman"/>
      <w:sz w:val="18"/>
      <w:szCs w:val="18"/>
    </w:rPr>
  </w:style>
  <w:style w:type="character" w:customStyle="1" w:styleId="aff0">
    <w:name w:val="文档结构图 字符"/>
    <w:basedOn w:val="a1"/>
    <w:link w:val="aff"/>
    <w:uiPriority w:val="99"/>
    <w:semiHidden/>
    <w:rsid w:val="004645D2"/>
    <w:rPr>
      <w:rFonts w:ascii="宋体" w:eastAsia="宋体" w:hAnsi="Calibri" w:cs="Times New Roman"/>
      <w:sz w:val="18"/>
      <w:szCs w:val="18"/>
    </w:rPr>
  </w:style>
  <w:style w:type="character" w:styleId="aff1">
    <w:name w:val="page number"/>
    <w:basedOn w:val="a1"/>
    <w:rsid w:val="004645D2"/>
  </w:style>
  <w:style w:type="paragraph" w:styleId="aff2">
    <w:name w:val="Body Text Indent"/>
    <w:basedOn w:val="a"/>
    <w:link w:val="aff3"/>
    <w:rsid w:val="004645D2"/>
    <w:pPr>
      <w:spacing w:beforeLines="50" w:afterLines="50" w:line="300" w:lineRule="auto"/>
      <w:ind w:leftChars="200" w:left="420"/>
      <w:jc w:val="left"/>
    </w:pPr>
    <w:rPr>
      <w:rFonts w:ascii="Arial" w:eastAsia="宋体" w:hAnsi="Arial" w:cs="Times New Roman"/>
      <w:sz w:val="24"/>
      <w:szCs w:val="20"/>
    </w:rPr>
  </w:style>
  <w:style w:type="character" w:customStyle="1" w:styleId="aff3">
    <w:name w:val="正文文本缩进 字符"/>
    <w:basedOn w:val="a1"/>
    <w:link w:val="aff2"/>
    <w:rsid w:val="004645D2"/>
    <w:rPr>
      <w:rFonts w:ascii="Arial" w:eastAsia="宋体" w:hAnsi="Arial" w:cs="Times New Roman"/>
      <w:sz w:val="24"/>
      <w:szCs w:val="20"/>
    </w:rPr>
  </w:style>
  <w:style w:type="paragraph" w:styleId="2">
    <w:name w:val="List Bullet 2"/>
    <w:basedOn w:val="a"/>
    <w:autoRedefine/>
    <w:semiHidden/>
    <w:rsid w:val="004645D2"/>
    <w:pPr>
      <w:numPr>
        <w:numId w:val="2"/>
      </w:numPr>
      <w:ind w:leftChars="0" w:left="0" w:firstLineChars="0" w:firstLine="0"/>
    </w:pPr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4645D2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 w:cs="Arial"/>
      <w:b w:val="0"/>
      <w:color w:val="365F91"/>
      <w:kern w:val="0"/>
      <w:sz w:val="28"/>
      <w:szCs w:val="28"/>
    </w:rPr>
  </w:style>
  <w:style w:type="character" w:styleId="aff4">
    <w:name w:val="Subtle Emphasis"/>
    <w:uiPriority w:val="19"/>
    <w:qFormat/>
    <w:rsid w:val="004645D2"/>
    <w:rPr>
      <w:i/>
      <w:iCs/>
      <w:color w:val="808080"/>
    </w:rPr>
  </w:style>
  <w:style w:type="character" w:styleId="aff5">
    <w:name w:val="annotation reference"/>
    <w:basedOn w:val="a1"/>
    <w:uiPriority w:val="99"/>
    <w:semiHidden/>
    <w:unhideWhenUsed/>
    <w:rsid w:val="004645D2"/>
    <w:rPr>
      <w:sz w:val="21"/>
      <w:szCs w:val="21"/>
    </w:rPr>
  </w:style>
  <w:style w:type="paragraph" w:styleId="aff6">
    <w:name w:val="annotation text"/>
    <w:basedOn w:val="a"/>
    <w:link w:val="aff7"/>
    <w:uiPriority w:val="99"/>
    <w:semiHidden/>
    <w:unhideWhenUsed/>
    <w:rsid w:val="004645D2"/>
    <w:pPr>
      <w:jc w:val="left"/>
    </w:pPr>
    <w:rPr>
      <w:rFonts w:ascii="Calibri" w:eastAsia="宋体" w:hAnsi="Calibri" w:cs="Times New Roman"/>
      <w:sz w:val="24"/>
    </w:rPr>
  </w:style>
  <w:style w:type="character" w:customStyle="1" w:styleId="aff7">
    <w:name w:val="批注文字 字符"/>
    <w:basedOn w:val="a1"/>
    <w:link w:val="aff6"/>
    <w:uiPriority w:val="99"/>
    <w:semiHidden/>
    <w:rsid w:val="004645D2"/>
    <w:rPr>
      <w:rFonts w:ascii="Calibri" w:eastAsia="宋体" w:hAnsi="Calibri" w:cs="Times New Roman"/>
      <w:sz w:val="24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4645D2"/>
    <w:rPr>
      <w:b/>
      <w:bCs/>
    </w:rPr>
  </w:style>
  <w:style w:type="character" w:customStyle="1" w:styleId="aff9">
    <w:name w:val="批注主题 字符"/>
    <w:basedOn w:val="aff7"/>
    <w:link w:val="aff8"/>
    <w:uiPriority w:val="99"/>
    <w:semiHidden/>
    <w:rsid w:val="004645D2"/>
    <w:rPr>
      <w:rFonts w:ascii="Calibri" w:eastAsia="宋体" w:hAnsi="Calibri" w:cs="Times New Roman"/>
      <w:b/>
      <w:bCs/>
      <w:sz w:val="24"/>
    </w:rPr>
  </w:style>
  <w:style w:type="paragraph" w:styleId="TOC5">
    <w:name w:val="toc 5"/>
    <w:basedOn w:val="a"/>
    <w:next w:val="a"/>
    <w:autoRedefine/>
    <w:uiPriority w:val="39"/>
    <w:unhideWhenUsed/>
    <w:rsid w:val="004645D2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4645D2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4645D2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4645D2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4645D2"/>
    <w:pPr>
      <w:ind w:leftChars="1600" w:left="3360"/>
    </w:pPr>
  </w:style>
  <w:style w:type="character" w:customStyle="1" w:styleId="AChar">
    <w:name w:val="A表格标题 Char"/>
    <w:link w:val="Affa"/>
    <w:rsid w:val="009460A3"/>
    <w:rPr>
      <w:rFonts w:ascii="黑体" w:eastAsia="黑体" w:hAnsi="宋体"/>
    </w:rPr>
  </w:style>
  <w:style w:type="paragraph" w:customStyle="1" w:styleId="Affa">
    <w:name w:val="A表格标题"/>
    <w:basedOn w:val="a"/>
    <w:link w:val="AChar"/>
    <w:rsid w:val="009460A3"/>
    <w:pPr>
      <w:widowControl/>
      <w:spacing w:beforeLines="50" w:before="156"/>
      <w:jc w:val="center"/>
    </w:pPr>
    <w:rPr>
      <w:rFonts w:ascii="黑体" w:eastAsia="黑体" w:hAnsi="宋体"/>
    </w:rPr>
  </w:style>
  <w:style w:type="paragraph" w:styleId="affb">
    <w:name w:val="Revision"/>
    <w:hidden/>
    <w:uiPriority w:val="99"/>
    <w:semiHidden/>
    <w:rsid w:val="009A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5.emf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oleObject" Target="embeddings/oleObject3.bin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image" Target="media/image4.emf"/><Relationship Id="rId27" Type="http://schemas.microsoft.com/office/2011/relationships/people" Target="peop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4EF76-6358-4C2D-B00F-AA3E2934E892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E7E183DD-D1CD-42AB-BDB2-861F8FC2BEE5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17E6614F-20C5-4DF5-B078-FC1A64D9A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6125</TotalTime>
  <Pages>122</Pages>
  <Words>9783</Words>
  <Characters>55766</Characters>
  <Application>Microsoft Office Word</Application>
  <DocSecurity>0</DocSecurity>
  <Lines>464</Lines>
  <Paragraphs>130</Paragraphs>
  <ScaleCrop>false</ScaleCrop>
  <Company/>
  <LinksUpToDate>false</LinksUpToDate>
  <CharactersWithSpaces>65419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likeU</dc:creator>
  <cp:lastModifiedBy>zhaobo</cp:lastModifiedBy>
  <cp:revision>675</cp:revision>
  <cp:lastPrinted>2021-11-01T06:30:00Z</cp:lastPrinted>
  <dcterms:created xsi:type="dcterms:W3CDTF">2016-06-12T07:29:00Z</dcterms:created>
  <dcterms:modified xsi:type="dcterms:W3CDTF">2022-10-19T09:51:00Z</dcterms:modified>
</cp:coreProperties>
</file>